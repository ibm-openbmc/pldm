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107C" w:rsidRDefault="00B96BF1" w14:paraId="61505C74" w14:textId="77777777">
      <w:pPr>
        <w:jc w:val="right"/>
        <w:rPr>
          <w:rFonts w:ascii="Times New Roman" w:hAnsi="Times New Roman" w:cs="Times New Roman"/>
          <w:b/>
          <w:sz w:val="20"/>
          <w:szCs w:val="20"/>
          <w:lang w:val="en-US"/>
        </w:rPr>
      </w:pPr>
      <w:r>
        <w:rPr>
          <w:rFonts w:ascii="Times New Roman" w:hAnsi="Times New Roman" w:cs="Times New Roman"/>
          <w:b/>
          <w:sz w:val="20"/>
          <w:szCs w:val="20"/>
          <w:lang w:val="en-US"/>
        </w:rPr>
        <w:t>Version: 1.0</w:t>
      </w:r>
    </w:p>
    <w:p w:rsidR="00A0107C" w:rsidRDefault="00B96BF1" w14:paraId="62F7C98C" w14:textId="77777777">
      <w:pPr>
        <w:jc w:val="right"/>
        <w:rPr>
          <w:rFonts w:ascii="Times New Roman" w:hAnsi="Times New Roman" w:cs="Times New Roman"/>
          <w:b/>
          <w:sz w:val="20"/>
          <w:szCs w:val="20"/>
          <w:lang w:val="en-US"/>
        </w:rPr>
      </w:pPr>
      <w:r>
        <w:rPr>
          <w:rFonts w:ascii="Times New Roman" w:hAnsi="Times New Roman" w:cs="Times New Roman"/>
          <w:b/>
          <w:sz w:val="20"/>
          <w:szCs w:val="20"/>
          <w:lang w:val="en-US"/>
        </w:rPr>
        <w:t>Date: 2019-01-23</w:t>
      </w:r>
    </w:p>
    <w:p w:rsidR="00A0107C" w:rsidRDefault="00B96BF1" w14:paraId="56FBDFEB" w14:textId="77777777">
      <w:pPr>
        <w:jc w:val="right"/>
        <w:rPr>
          <w:rFonts w:ascii="Times New Roman" w:hAnsi="Times New Roman" w:cs="Times New Roman"/>
          <w:b/>
          <w:sz w:val="20"/>
          <w:szCs w:val="20"/>
          <w:lang w:val="en-US"/>
        </w:rPr>
      </w:pPr>
      <w:r>
        <w:rPr>
          <w:rFonts w:ascii="Times New Roman" w:hAnsi="Times New Roman" w:cs="Times New Roman"/>
          <w:b/>
          <w:sz w:val="20"/>
          <w:szCs w:val="20"/>
          <w:lang w:val="en-US"/>
        </w:rPr>
        <w:t xml:space="preserve">Author: Deepak </w:t>
      </w:r>
      <w:proofErr w:type="spellStart"/>
      <w:r>
        <w:rPr>
          <w:rFonts w:ascii="Times New Roman" w:hAnsi="Times New Roman" w:cs="Times New Roman"/>
          <w:b/>
          <w:sz w:val="20"/>
          <w:szCs w:val="20"/>
          <w:lang w:val="en-US"/>
        </w:rPr>
        <w:t>Kodihalli</w:t>
      </w:r>
      <w:proofErr w:type="spellEnd"/>
    </w:p>
    <w:p w:rsidR="00A0107C" w:rsidRDefault="00B96BF1" w14:paraId="17CA0EF8" w14:textId="77777777">
      <w:pPr>
        <w:jc w:val="right"/>
      </w:pPr>
      <w:r>
        <w:rPr>
          <w:rFonts w:ascii="Times New Roman" w:hAnsi="Times New Roman" w:cs="Times New Roman"/>
          <w:b/>
          <w:sz w:val="20"/>
          <w:szCs w:val="20"/>
          <w:lang w:val="en-US"/>
        </w:rPr>
        <w:t xml:space="preserve">Email: </w:t>
      </w:r>
      <w:hyperlink r:id="rId5">
        <w:r>
          <w:rPr>
            <w:rStyle w:val="InternetLink"/>
            <w:rFonts w:ascii="Times New Roman" w:hAnsi="Times New Roman" w:cs="Times New Roman"/>
            <w:b/>
            <w:sz w:val="20"/>
            <w:szCs w:val="20"/>
            <w:lang w:val="en-US"/>
          </w:rPr>
          <w:t>dkodihal@in.ibm.com</w:t>
        </w:r>
      </w:hyperlink>
    </w:p>
    <w:p w:rsidR="00A0107C" w:rsidRDefault="00A0107C" w14:paraId="3DACF658" w14:textId="77777777">
      <w:pPr>
        <w:jc w:val="right"/>
        <w:rPr>
          <w:rFonts w:ascii="Times New Roman" w:hAnsi="Times New Roman" w:cs="Times New Roman"/>
          <w:b/>
          <w:sz w:val="20"/>
          <w:szCs w:val="20"/>
          <w:lang w:val="en-US"/>
        </w:rPr>
      </w:pPr>
    </w:p>
    <w:p w:rsidR="00A0107C" w:rsidRDefault="00A0107C" w14:paraId="2F7354ED" w14:textId="77777777">
      <w:pPr>
        <w:jc w:val="right"/>
        <w:rPr>
          <w:rFonts w:ascii="Times New Roman" w:hAnsi="Times New Roman" w:cs="Times New Roman"/>
          <w:b/>
          <w:sz w:val="20"/>
          <w:szCs w:val="20"/>
          <w:lang w:val="en-US"/>
        </w:rPr>
      </w:pPr>
    </w:p>
    <w:p w:rsidR="00A0107C" w:rsidRDefault="00A0107C" w14:paraId="768DE275" w14:textId="77777777">
      <w:pPr>
        <w:jc w:val="right"/>
        <w:rPr>
          <w:rFonts w:ascii="Times New Roman" w:hAnsi="Times New Roman" w:cs="Times New Roman"/>
          <w:b/>
          <w:sz w:val="20"/>
          <w:szCs w:val="20"/>
          <w:lang w:val="en-US"/>
        </w:rPr>
      </w:pPr>
    </w:p>
    <w:p w:rsidR="00A0107C" w:rsidRDefault="00B96BF1" w14:paraId="3C35A4F4" w14:textId="77777777">
      <w:pPr>
        <w:jc w:val="center"/>
        <w:rPr>
          <w:rFonts w:ascii="Times New Roman" w:hAnsi="Times New Roman" w:cs="Times New Roman"/>
          <w:b/>
          <w:sz w:val="36"/>
          <w:szCs w:val="36"/>
          <w:lang w:val="en-US"/>
        </w:rPr>
      </w:pPr>
      <w:r>
        <w:rPr>
          <w:rFonts w:ascii="Times New Roman" w:hAnsi="Times New Roman" w:cs="Times New Roman"/>
          <w:b/>
          <w:sz w:val="36"/>
          <w:szCs w:val="36"/>
          <w:lang w:val="en-US"/>
        </w:rPr>
        <w:t>Platform Level Data Model (PLDM) for File Based I/O</w:t>
      </w:r>
    </w:p>
    <w:p w:rsidR="00A0107C" w:rsidRDefault="00A0107C" w14:paraId="7106079E" w14:textId="77777777">
      <w:pPr>
        <w:jc w:val="center"/>
        <w:rPr>
          <w:rFonts w:ascii="Times New Roman" w:hAnsi="Times New Roman" w:cs="Times New Roman"/>
          <w:sz w:val="36"/>
          <w:szCs w:val="36"/>
          <w:lang w:val="en-US"/>
        </w:rPr>
      </w:pPr>
    </w:p>
    <w:p w:rsidR="00A0107C" w:rsidRDefault="00A0107C" w14:paraId="0F5F3695" w14:textId="77777777">
      <w:pPr>
        <w:rPr>
          <w:rFonts w:ascii="Times New Roman" w:hAnsi="Times New Roman" w:cs="Times New Roman"/>
          <w:lang w:val="en-US"/>
        </w:rPr>
      </w:pPr>
    </w:p>
    <w:p w:rsidR="00A0107C" w:rsidRDefault="00A0107C" w14:paraId="52BDA11C" w14:textId="77777777">
      <w:pPr>
        <w:rPr>
          <w:rFonts w:ascii="Times New Roman" w:hAnsi="Times New Roman" w:cs="Times New Roman"/>
          <w:lang w:val="en-US"/>
        </w:rPr>
      </w:pPr>
    </w:p>
    <w:p w:rsidR="00A0107C" w:rsidRDefault="00B96BF1" w14:paraId="4FDA84BD" w14:textId="77777777">
      <w:pPr>
        <w:rPr>
          <w:rFonts w:ascii="Times New Roman" w:hAnsi="Times New Roman" w:cs="Times New Roman"/>
          <w:b/>
          <w:lang w:val="en-US"/>
        </w:rPr>
      </w:pPr>
      <w:r>
        <w:rPr>
          <w:rFonts w:ascii="Times New Roman" w:hAnsi="Times New Roman" w:cs="Times New Roman"/>
          <w:b/>
          <w:lang w:val="en-US"/>
        </w:rPr>
        <w:t>Scope</w:t>
      </w:r>
    </w:p>
    <w:p w:rsidR="00A0107C" w:rsidRDefault="00A0107C" w14:paraId="0D233123" w14:textId="77777777">
      <w:pPr>
        <w:rPr>
          <w:rFonts w:ascii="Times New Roman" w:hAnsi="Times New Roman" w:cs="Times New Roman"/>
          <w:lang w:val="en-US"/>
        </w:rPr>
      </w:pPr>
    </w:p>
    <w:p w:rsidR="00A0107C" w:rsidRDefault="00B96BF1" w14:paraId="1A20C377" w14:textId="77777777">
      <w:pPr>
        <w:rPr>
          <w:rFonts w:ascii="Times New Roman" w:hAnsi="Times New Roman" w:cs="Times New Roman"/>
          <w:sz w:val="20"/>
          <w:szCs w:val="20"/>
          <w:lang w:val="en-US"/>
        </w:rPr>
      </w:pPr>
      <w:r>
        <w:rPr>
          <w:rFonts w:ascii="Times New Roman" w:hAnsi="Times New Roman" w:cs="Times New Roman"/>
          <w:sz w:val="20"/>
          <w:szCs w:val="20"/>
          <w:lang w:val="en-US"/>
        </w:rPr>
        <w:t>The scope of this specification is to define the data structures and commands to read/write files between two PLDM termini. Platform specific use-cases are outside the scope of this specification. The contents of the files and details about how the files are stored are outside the scope of this specification. The contents of the file and metadata about the files (for e.g.: file name, file size) are understood by the two PLDM termini, but otherwise are platform/implementation specific. Some examples include:</w:t>
      </w:r>
    </w:p>
    <w:p w:rsidR="00A0107C" w:rsidRDefault="00A0107C" w14:paraId="75F76519" w14:textId="77777777">
      <w:pPr>
        <w:rPr>
          <w:rFonts w:ascii="Times New Roman" w:hAnsi="Times New Roman" w:cs="Times New Roman"/>
          <w:sz w:val="20"/>
          <w:szCs w:val="20"/>
          <w:lang w:val="en-US"/>
        </w:rPr>
      </w:pPr>
    </w:p>
    <w:p w:rsidR="00A0107C" w:rsidRDefault="00B96BF1" w14:paraId="2EEE6B1E" w14:textId="77777777">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Host firmware bootloader reading sections of the host firmware image from a BMC. The host firmware image may have been stored on a NOR flash chip, to which the BMC alone has access.</w:t>
      </w:r>
    </w:p>
    <w:p w:rsidR="00A0107C" w:rsidRDefault="00B96BF1" w14:paraId="0B901B45" w14:textId="77777777">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Management device firmware storing settings it requires to run the next time on an NVRAM on the BMC, for lack of a large enough persistent storage on the management device.</w:t>
      </w:r>
    </w:p>
    <w:p w:rsidR="00A0107C" w:rsidRDefault="00A0107C" w14:paraId="3272D07A" w14:textId="77777777">
      <w:pPr>
        <w:rPr>
          <w:rFonts w:ascii="Times New Roman" w:hAnsi="Times New Roman" w:cs="Times New Roman"/>
          <w:sz w:val="20"/>
          <w:szCs w:val="20"/>
          <w:lang w:val="en-US"/>
        </w:rPr>
      </w:pPr>
    </w:p>
    <w:p w:rsidR="00A0107C" w:rsidRDefault="00A0107C" w14:paraId="79B4AAD0" w14:textId="77777777">
      <w:pPr>
        <w:rPr>
          <w:rFonts w:ascii="Times New Roman" w:hAnsi="Times New Roman" w:cs="Times New Roman"/>
          <w:sz w:val="20"/>
          <w:szCs w:val="20"/>
          <w:lang w:val="en-US"/>
        </w:rPr>
      </w:pPr>
    </w:p>
    <w:p w:rsidR="00A0107C" w:rsidRDefault="00A0107C" w14:paraId="2309ED3E" w14:textId="77777777">
      <w:pPr>
        <w:rPr>
          <w:rFonts w:ascii="Times New Roman" w:hAnsi="Times New Roman" w:cs="Times New Roman"/>
          <w:sz w:val="20"/>
          <w:szCs w:val="20"/>
          <w:lang w:val="en-US"/>
        </w:rPr>
      </w:pPr>
    </w:p>
    <w:p w:rsidR="00A0107C" w:rsidRDefault="00B96BF1" w14:paraId="4EDF2AC8" w14:textId="77777777">
      <w:pPr>
        <w:rPr>
          <w:rFonts w:ascii="Times New Roman" w:hAnsi="Times New Roman" w:cs="Times New Roman"/>
          <w:b/>
          <w:lang w:val="en-US"/>
        </w:rPr>
      </w:pPr>
      <w:r>
        <w:rPr>
          <w:rFonts w:ascii="Times New Roman" w:hAnsi="Times New Roman" w:cs="Times New Roman"/>
          <w:b/>
          <w:lang w:val="en-US"/>
        </w:rPr>
        <w:t>Overview</w:t>
      </w:r>
    </w:p>
    <w:p w:rsidR="00A0107C" w:rsidRDefault="00A0107C" w14:paraId="62790A87" w14:textId="77777777">
      <w:pPr>
        <w:rPr>
          <w:rFonts w:ascii="Times New Roman" w:hAnsi="Times New Roman" w:cs="Times New Roman"/>
          <w:b/>
          <w:lang w:val="en-US"/>
        </w:rPr>
      </w:pPr>
    </w:p>
    <w:p w:rsidR="00A0107C" w:rsidRDefault="00B96BF1" w14:paraId="5895CF02" w14:textId="77777777">
      <w:pPr>
        <w:rPr>
          <w:rFonts w:ascii="Times New Roman" w:hAnsi="Times New Roman" w:cs="Times New Roman"/>
          <w:sz w:val="20"/>
          <w:szCs w:val="20"/>
          <w:lang w:val="en-US"/>
        </w:rPr>
      </w:pPr>
      <w:r>
        <w:rPr>
          <w:rFonts w:ascii="Times New Roman" w:hAnsi="Times New Roman" w:cs="Times New Roman"/>
          <w:sz w:val="20"/>
          <w:szCs w:val="20"/>
          <w:lang w:val="en-US"/>
        </w:rPr>
        <w:t>Before accessing any files, a PLDM requester must obtain information about the set of files that are currently present with the PLDM responder. This may not be the entire set of files that the requester is interested in. The information about the files contains well-known file names (names that are known by the requester and responder in a platform), file sizes and file traits. Such information is contained in tables, and these tables may be updated. Once a requester is aware of a file name and file size, commands to read/write the file may be issued.</w:t>
      </w:r>
    </w:p>
    <w:p w:rsidR="00A0107C" w:rsidRDefault="00A0107C" w14:paraId="06336422" w14:textId="77777777">
      <w:pPr>
        <w:rPr>
          <w:rFonts w:ascii="Times New Roman" w:hAnsi="Times New Roman" w:cs="Times New Roman"/>
          <w:sz w:val="20"/>
          <w:szCs w:val="20"/>
          <w:lang w:val="en-US"/>
        </w:rPr>
      </w:pPr>
    </w:p>
    <w:p w:rsidR="00A0107C" w:rsidRDefault="00A0107C" w14:paraId="7C952F1C" w14:textId="77777777">
      <w:pPr>
        <w:rPr>
          <w:rFonts w:ascii="Times New Roman" w:hAnsi="Times New Roman" w:cs="Times New Roman"/>
          <w:sz w:val="20"/>
          <w:szCs w:val="20"/>
          <w:lang w:val="en-US"/>
        </w:rPr>
      </w:pPr>
    </w:p>
    <w:p w:rsidR="00A0107C" w:rsidRDefault="00A0107C" w14:paraId="023D3F4F" w14:textId="77777777">
      <w:pPr>
        <w:rPr>
          <w:rFonts w:ascii="Times New Roman" w:hAnsi="Times New Roman" w:cs="Times New Roman"/>
          <w:sz w:val="20"/>
          <w:szCs w:val="20"/>
          <w:lang w:val="en-US"/>
        </w:rPr>
      </w:pPr>
    </w:p>
    <w:p w:rsidR="00A0107C" w:rsidRDefault="00B96BF1" w14:paraId="02B2702D" w14:textId="77777777">
      <w:pPr>
        <w:rPr>
          <w:rFonts w:ascii="Times New Roman" w:hAnsi="Times New Roman" w:cs="Times New Roman"/>
          <w:b/>
          <w:lang w:val="en-US"/>
        </w:rPr>
      </w:pPr>
      <w:r>
        <w:rPr>
          <w:rFonts w:ascii="Times New Roman" w:hAnsi="Times New Roman" w:cs="Times New Roman"/>
          <w:b/>
          <w:lang w:val="en-US"/>
        </w:rPr>
        <w:t>Tables</w:t>
      </w:r>
    </w:p>
    <w:p w:rsidR="00A0107C" w:rsidRDefault="00A0107C" w14:paraId="128623DA" w14:textId="77777777">
      <w:pPr>
        <w:rPr>
          <w:rFonts w:ascii="Times New Roman" w:hAnsi="Times New Roman" w:cs="Times New Roman"/>
          <w:b/>
          <w:lang w:val="en-US"/>
        </w:rPr>
      </w:pPr>
    </w:p>
    <w:p w:rsidR="00A0107C" w:rsidRDefault="00B96BF1" w14:paraId="3F1A20D5" w14:textId="77777777">
      <w:pPr>
        <w:rPr>
          <w:rFonts w:ascii="Times New Roman" w:hAnsi="Times New Roman" w:cs="Times New Roman"/>
          <w:i/>
          <w:sz w:val="20"/>
          <w:szCs w:val="20"/>
          <w:lang w:val="en-US"/>
        </w:rPr>
      </w:pPr>
      <w:r>
        <w:rPr>
          <w:rFonts w:ascii="Times New Roman" w:hAnsi="Times New Roman" w:cs="Times New Roman"/>
          <w:i/>
          <w:sz w:val="20"/>
          <w:szCs w:val="20"/>
          <w:lang w:val="en-US"/>
        </w:rPr>
        <w:t>1) File Attribute Table</w:t>
      </w:r>
    </w:p>
    <w:p w:rsidR="00A0107C" w:rsidRDefault="00A0107C" w14:paraId="686A57E6" w14:textId="77777777">
      <w:pPr>
        <w:rPr>
          <w:rFonts w:ascii="Times New Roman" w:hAnsi="Times New Roman" w:cs="Times New Roman"/>
          <w:i/>
          <w:sz w:val="20"/>
          <w:szCs w:val="20"/>
          <w:lang w:val="en-US"/>
        </w:rPr>
      </w:pPr>
    </w:p>
    <w:p w:rsidR="00A0107C" w:rsidRDefault="00B96BF1" w14:paraId="52BAF5FC" w14:textId="77777777">
      <w:pPr>
        <w:rPr>
          <w:rFonts w:ascii="Times New Roman" w:hAnsi="Times New Roman" w:cs="Times New Roman"/>
          <w:sz w:val="20"/>
          <w:szCs w:val="20"/>
          <w:lang w:val="en-US"/>
        </w:rPr>
      </w:pPr>
      <w:r>
        <w:rPr>
          <w:rFonts w:ascii="Times New Roman" w:hAnsi="Times New Roman" w:cs="Times New Roman"/>
          <w:sz w:val="20"/>
          <w:szCs w:val="20"/>
          <w:lang w:val="en-US"/>
        </w:rPr>
        <w:t>This table comprises of metadata for files. Metadata includes the file handle, file name, current file size and traits related to file access. The handles used are unique per file name, and they shouldn’t change for the same name across any two instances of reading this table. The assignment of the handle values is implementation specific. Following is an example of this table:</w:t>
      </w:r>
    </w:p>
    <w:p w:rsidR="00A0107C" w:rsidRDefault="00A0107C" w14:paraId="697B9FCF" w14:textId="77777777">
      <w:pPr>
        <w:rPr>
          <w:rFonts w:ascii="Times New Roman" w:hAnsi="Times New Roman" w:cs="Times New Roman"/>
          <w:sz w:val="20"/>
          <w:szCs w:val="20"/>
          <w:lang w:val="en-US"/>
        </w:rPr>
      </w:pPr>
    </w:p>
    <w:p w:rsidR="00A0107C" w:rsidRDefault="00A0107C" w14:paraId="46AEAB2E" w14:textId="77777777">
      <w:pPr>
        <w:rPr>
          <w:rFonts w:ascii="Times New Roman" w:hAnsi="Times New Roman" w:cs="Times New Roman"/>
          <w:sz w:val="20"/>
          <w:szCs w:val="20"/>
          <w:lang w:val="en-US"/>
        </w:rPr>
      </w:pPr>
    </w:p>
    <w:tbl>
      <w:tblPr>
        <w:tblStyle w:val="TableGrid"/>
        <w:tblW w:w="8647" w:type="dxa"/>
        <w:tblLook w:val="04A0" w:firstRow="1" w:lastRow="0" w:firstColumn="1" w:lastColumn="0" w:noHBand="0" w:noVBand="1"/>
      </w:tblPr>
      <w:tblGrid>
        <w:gridCol w:w="2298"/>
        <w:gridCol w:w="2101"/>
        <w:gridCol w:w="2101"/>
        <w:gridCol w:w="2147"/>
      </w:tblGrid>
      <w:tr w:rsidR="00A0107C" w14:paraId="398F32D9" w14:textId="77777777">
        <w:tc>
          <w:tcPr>
            <w:tcW w:w="2297" w:type="dxa"/>
            <w:shd w:val="clear" w:color="auto" w:fill="auto"/>
          </w:tcPr>
          <w:p w:rsidR="00A0107C" w:rsidRDefault="00B96BF1" w14:paraId="35E9DB87"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File Handle</w:t>
            </w:r>
          </w:p>
        </w:tc>
        <w:tc>
          <w:tcPr>
            <w:tcW w:w="2101" w:type="dxa"/>
            <w:shd w:val="clear" w:color="auto" w:fill="auto"/>
          </w:tcPr>
          <w:p w:rsidR="00A0107C" w:rsidRDefault="00B96BF1" w14:paraId="67979F62"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File Name</w:t>
            </w:r>
          </w:p>
        </w:tc>
        <w:tc>
          <w:tcPr>
            <w:tcW w:w="2101" w:type="dxa"/>
            <w:shd w:val="clear" w:color="auto" w:fill="auto"/>
          </w:tcPr>
          <w:p w:rsidR="00A0107C" w:rsidRDefault="00B96BF1" w14:paraId="3ECA6E89"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File Size</w:t>
            </w:r>
          </w:p>
        </w:tc>
        <w:tc>
          <w:tcPr>
            <w:tcW w:w="2147" w:type="dxa"/>
            <w:shd w:val="clear" w:color="auto" w:fill="auto"/>
          </w:tcPr>
          <w:p w:rsidR="00A0107C" w:rsidRDefault="00B96BF1" w14:paraId="76FF41E0"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File Traits</w:t>
            </w:r>
          </w:p>
        </w:tc>
      </w:tr>
      <w:tr w:rsidR="00A0107C" w14:paraId="287E898F" w14:textId="77777777">
        <w:tc>
          <w:tcPr>
            <w:tcW w:w="2297" w:type="dxa"/>
            <w:shd w:val="clear" w:color="auto" w:fill="auto"/>
          </w:tcPr>
          <w:p w:rsidR="00A0107C" w:rsidRDefault="00B96BF1" w14:paraId="459E8E11" w14:textId="77777777">
            <w:pPr>
              <w:jc w:val="center"/>
              <w:rPr>
                <w:rFonts w:ascii="Times New Roman" w:hAnsi="Times New Roman" w:cs="Times New Roman"/>
                <w:sz w:val="20"/>
                <w:szCs w:val="20"/>
                <w:lang w:val="en-US"/>
              </w:rPr>
            </w:pPr>
            <w:r>
              <w:rPr>
                <w:rFonts w:ascii="Times New Roman" w:hAnsi="Times New Roman" w:cs="Times New Roman"/>
                <w:sz w:val="20"/>
                <w:szCs w:val="20"/>
                <w:lang w:val="en-US"/>
              </w:rPr>
              <w:t>0x00000000</w:t>
            </w:r>
          </w:p>
        </w:tc>
        <w:tc>
          <w:tcPr>
            <w:tcW w:w="2101" w:type="dxa"/>
            <w:shd w:val="clear" w:color="auto" w:fill="auto"/>
          </w:tcPr>
          <w:p w:rsidR="00A0107C" w:rsidRDefault="00B96BF1" w14:paraId="6EBCF6D8" w14:textId="77777777">
            <w:pPr>
              <w:jc w:val="center"/>
              <w:rPr>
                <w:rFonts w:ascii="Times New Roman" w:hAnsi="Times New Roman" w:cs="Times New Roman"/>
                <w:sz w:val="20"/>
                <w:szCs w:val="20"/>
                <w:lang w:val="en-US"/>
              </w:rPr>
            </w:pPr>
            <w:r>
              <w:rPr>
                <w:rFonts w:ascii="Times New Roman" w:hAnsi="Times New Roman" w:cs="Times New Roman"/>
                <w:sz w:val="20"/>
                <w:szCs w:val="20"/>
                <w:lang w:val="en-US"/>
              </w:rPr>
              <w:t>GARD</w:t>
            </w:r>
          </w:p>
        </w:tc>
        <w:tc>
          <w:tcPr>
            <w:tcW w:w="2101" w:type="dxa"/>
            <w:shd w:val="clear" w:color="auto" w:fill="auto"/>
          </w:tcPr>
          <w:p w:rsidR="00A0107C" w:rsidRDefault="00B96BF1" w14:paraId="6256A00C" w14:textId="77777777">
            <w:pPr>
              <w:jc w:val="center"/>
              <w:rPr>
                <w:rFonts w:ascii="Times New Roman" w:hAnsi="Times New Roman" w:cs="Times New Roman"/>
                <w:sz w:val="20"/>
                <w:szCs w:val="20"/>
                <w:lang w:val="en-US"/>
              </w:rPr>
            </w:pPr>
            <w:r>
              <w:rPr>
                <w:rFonts w:ascii="Times New Roman" w:hAnsi="Times New Roman" w:cs="Times New Roman"/>
                <w:sz w:val="20"/>
                <w:szCs w:val="20"/>
                <w:lang w:val="en-US"/>
              </w:rPr>
              <w:t>1024</w:t>
            </w:r>
          </w:p>
        </w:tc>
        <w:tc>
          <w:tcPr>
            <w:tcW w:w="2147" w:type="dxa"/>
            <w:shd w:val="clear" w:color="auto" w:fill="auto"/>
          </w:tcPr>
          <w:p w:rsidR="00A0107C" w:rsidRDefault="00B96BF1" w14:paraId="3046D5A3" w14:textId="77777777">
            <w:pPr>
              <w:jc w:val="center"/>
              <w:rPr>
                <w:rFonts w:ascii="Times New Roman" w:hAnsi="Times New Roman" w:cs="Times New Roman"/>
                <w:sz w:val="20"/>
                <w:szCs w:val="20"/>
                <w:lang w:val="en-US"/>
              </w:rPr>
            </w:pPr>
            <w:r>
              <w:rPr>
                <w:rFonts w:ascii="Times New Roman" w:hAnsi="Times New Roman" w:cs="Times New Roman"/>
                <w:sz w:val="20"/>
                <w:szCs w:val="20"/>
                <w:lang w:val="en-US"/>
              </w:rPr>
              <w:t>0b0</w:t>
            </w:r>
          </w:p>
        </w:tc>
      </w:tr>
      <w:tr w:rsidR="00A0107C" w14:paraId="0AFA52EB" w14:textId="77777777">
        <w:tc>
          <w:tcPr>
            <w:tcW w:w="2297" w:type="dxa"/>
            <w:shd w:val="clear" w:color="auto" w:fill="auto"/>
          </w:tcPr>
          <w:p w:rsidR="00A0107C" w:rsidRDefault="00B96BF1" w14:paraId="19700765" w14:textId="77777777">
            <w:pPr>
              <w:jc w:val="center"/>
              <w:rPr>
                <w:rFonts w:ascii="Times New Roman" w:hAnsi="Times New Roman" w:cs="Times New Roman"/>
                <w:sz w:val="20"/>
                <w:szCs w:val="20"/>
                <w:lang w:val="en-US"/>
              </w:rPr>
            </w:pPr>
            <w:r>
              <w:rPr>
                <w:rFonts w:ascii="Times New Roman" w:hAnsi="Times New Roman" w:cs="Times New Roman"/>
                <w:sz w:val="20"/>
                <w:szCs w:val="20"/>
                <w:lang w:val="en-US"/>
              </w:rPr>
              <w:t>0x00000021</w:t>
            </w:r>
          </w:p>
        </w:tc>
        <w:tc>
          <w:tcPr>
            <w:tcW w:w="2101" w:type="dxa"/>
            <w:shd w:val="clear" w:color="auto" w:fill="auto"/>
          </w:tcPr>
          <w:p w:rsidR="00A0107C" w:rsidRDefault="00B96BF1" w14:paraId="79D87C5D" w14:textId="77777777">
            <w:pPr>
              <w:jc w:val="center"/>
              <w:rPr>
                <w:rFonts w:ascii="Times New Roman" w:hAnsi="Times New Roman" w:cs="Times New Roman"/>
                <w:sz w:val="20"/>
                <w:szCs w:val="20"/>
                <w:lang w:val="en-US"/>
              </w:rPr>
            </w:pPr>
            <w:r>
              <w:rPr>
                <w:rFonts w:ascii="Times New Roman" w:hAnsi="Times New Roman" w:cs="Times New Roman"/>
                <w:sz w:val="20"/>
                <w:szCs w:val="20"/>
                <w:lang w:val="en-US"/>
              </w:rPr>
              <w:t>NVRAM</w:t>
            </w:r>
          </w:p>
        </w:tc>
        <w:tc>
          <w:tcPr>
            <w:tcW w:w="2101" w:type="dxa"/>
            <w:shd w:val="clear" w:color="auto" w:fill="auto"/>
          </w:tcPr>
          <w:p w:rsidR="00A0107C" w:rsidRDefault="00B96BF1" w14:paraId="0127F15A" w14:textId="77777777">
            <w:pPr>
              <w:jc w:val="center"/>
              <w:rPr>
                <w:rFonts w:ascii="Times New Roman" w:hAnsi="Times New Roman" w:cs="Times New Roman"/>
                <w:sz w:val="20"/>
                <w:szCs w:val="20"/>
                <w:lang w:val="en-US"/>
              </w:rPr>
            </w:pPr>
            <w:r>
              <w:rPr>
                <w:rFonts w:ascii="Times New Roman" w:hAnsi="Times New Roman" w:cs="Times New Roman"/>
                <w:sz w:val="20"/>
                <w:szCs w:val="20"/>
                <w:lang w:val="en-US"/>
              </w:rPr>
              <w:t>4096</w:t>
            </w:r>
          </w:p>
        </w:tc>
        <w:tc>
          <w:tcPr>
            <w:tcW w:w="2147" w:type="dxa"/>
            <w:shd w:val="clear" w:color="auto" w:fill="auto"/>
          </w:tcPr>
          <w:p w:rsidR="00A0107C" w:rsidRDefault="00B96BF1" w14:paraId="7462BD05" w14:textId="77777777">
            <w:pPr>
              <w:jc w:val="center"/>
              <w:rPr>
                <w:rFonts w:ascii="Times New Roman" w:hAnsi="Times New Roman" w:cs="Times New Roman"/>
                <w:sz w:val="20"/>
                <w:szCs w:val="20"/>
                <w:lang w:val="en-US"/>
              </w:rPr>
            </w:pPr>
            <w:r>
              <w:rPr>
                <w:rFonts w:ascii="Times New Roman" w:hAnsi="Times New Roman" w:cs="Times New Roman"/>
                <w:sz w:val="20"/>
                <w:szCs w:val="20"/>
                <w:lang w:val="en-US"/>
              </w:rPr>
              <w:t>0b100</w:t>
            </w:r>
          </w:p>
        </w:tc>
      </w:tr>
      <w:tr w:rsidR="00A0107C" w14:paraId="219F5010" w14:textId="77777777">
        <w:tc>
          <w:tcPr>
            <w:tcW w:w="2297" w:type="dxa"/>
            <w:shd w:val="clear" w:color="auto" w:fill="auto"/>
          </w:tcPr>
          <w:p w:rsidR="00A0107C" w:rsidRDefault="00B96BF1" w14:paraId="404BC82E" w14:textId="77777777">
            <w:pPr>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2101" w:type="dxa"/>
            <w:shd w:val="clear" w:color="auto" w:fill="auto"/>
          </w:tcPr>
          <w:p w:rsidR="00A0107C" w:rsidRDefault="00A0107C" w14:paraId="364B5924" w14:textId="77777777">
            <w:pPr>
              <w:jc w:val="center"/>
              <w:rPr>
                <w:rFonts w:ascii="Times New Roman" w:hAnsi="Times New Roman" w:cs="Times New Roman"/>
                <w:sz w:val="20"/>
                <w:szCs w:val="20"/>
                <w:lang w:val="en-US"/>
              </w:rPr>
            </w:pPr>
          </w:p>
        </w:tc>
        <w:tc>
          <w:tcPr>
            <w:tcW w:w="2101" w:type="dxa"/>
            <w:shd w:val="clear" w:color="auto" w:fill="auto"/>
          </w:tcPr>
          <w:p w:rsidR="00A0107C" w:rsidRDefault="00B96BF1" w14:paraId="03A7780C" w14:textId="77777777">
            <w:pPr>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2147" w:type="dxa"/>
            <w:shd w:val="clear" w:color="auto" w:fill="auto"/>
          </w:tcPr>
          <w:p w:rsidR="00A0107C" w:rsidRDefault="00B96BF1" w14:paraId="4AB52027" w14:textId="77777777">
            <w:pPr>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bl>
    <w:p w:rsidR="00A0107C" w:rsidRDefault="00A0107C" w14:paraId="77CF2BC2" w14:textId="77777777">
      <w:pPr>
        <w:rPr>
          <w:rFonts w:ascii="Times New Roman" w:hAnsi="Times New Roman" w:cs="Times New Roman"/>
          <w:sz w:val="20"/>
          <w:szCs w:val="20"/>
          <w:lang w:val="en-US"/>
        </w:rPr>
      </w:pPr>
    </w:p>
    <w:p w:rsidR="00A0107C" w:rsidRDefault="00B96BF1" w14:paraId="61CEA949" w14:textId="77777777">
      <w:pPr>
        <w:rPr>
          <w:rFonts w:ascii="Times New Roman" w:hAnsi="Times New Roman" w:cs="Times New Roman"/>
          <w:sz w:val="20"/>
          <w:szCs w:val="20"/>
          <w:lang w:val="en-US"/>
        </w:rPr>
      </w:pPr>
      <w:r>
        <w:rPr>
          <w:rFonts w:ascii="Times New Roman" w:hAnsi="Times New Roman" w:cs="Times New Roman"/>
          <w:sz w:val="20"/>
          <w:szCs w:val="20"/>
          <w:lang w:val="en-US"/>
        </w:rPr>
        <w:t>Following is the structure of the file attribute table:</w:t>
      </w:r>
    </w:p>
    <w:p w:rsidR="00A0107C" w:rsidRDefault="00A0107C" w14:paraId="50414071" w14:textId="77777777">
      <w:pPr>
        <w:rPr>
          <w:rFonts w:ascii="Times New Roman" w:hAnsi="Times New Roman" w:cs="Times New Roman"/>
          <w:sz w:val="20"/>
          <w:szCs w:val="20"/>
          <w:lang w:val="en-US"/>
        </w:rPr>
      </w:pPr>
    </w:p>
    <w:tbl>
      <w:tblPr>
        <w:tblStyle w:val="TableGrid"/>
        <w:tblW w:w="8516" w:type="dxa"/>
        <w:tblLook w:val="04A0" w:firstRow="1" w:lastRow="0" w:firstColumn="1" w:lastColumn="0" w:noHBand="0" w:noVBand="1"/>
      </w:tblPr>
      <w:tblGrid>
        <w:gridCol w:w="1239"/>
        <w:gridCol w:w="1275"/>
        <w:gridCol w:w="6002"/>
      </w:tblGrid>
      <w:tr w:rsidR="00A0107C" w14:paraId="005CACD0" w14:textId="77777777">
        <w:tc>
          <w:tcPr>
            <w:tcW w:w="1239" w:type="dxa"/>
            <w:shd w:val="clear" w:color="auto" w:fill="auto"/>
          </w:tcPr>
          <w:p w:rsidR="00A0107C" w:rsidRDefault="00B96BF1" w14:paraId="7252109B"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lastRenderedPageBreak/>
              <w:t>Byte</w:t>
            </w:r>
          </w:p>
        </w:tc>
        <w:tc>
          <w:tcPr>
            <w:tcW w:w="1275" w:type="dxa"/>
            <w:shd w:val="clear" w:color="auto" w:fill="auto"/>
          </w:tcPr>
          <w:p w:rsidR="00A0107C" w:rsidRDefault="00B96BF1" w14:paraId="5153F72E"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6002" w:type="dxa"/>
            <w:shd w:val="clear" w:color="auto" w:fill="auto"/>
          </w:tcPr>
          <w:p w:rsidR="00A0107C" w:rsidRDefault="00B96BF1" w14:paraId="1D3E76B5" w14:textId="77777777">
            <w:pPr>
              <w:tabs>
                <w:tab w:val="left" w:pos="1175"/>
              </w:tabs>
              <w:jc w:val="center"/>
              <w:rPr>
                <w:rFonts w:ascii="Times New Roman" w:hAnsi="Times New Roman" w:cs="Times New Roman"/>
                <w:b/>
                <w:sz w:val="20"/>
                <w:szCs w:val="20"/>
                <w:lang w:val="en-US"/>
              </w:rPr>
            </w:pPr>
            <w:r>
              <w:rPr>
                <w:rFonts w:ascii="Times New Roman" w:hAnsi="Times New Roman" w:cs="Times New Roman"/>
                <w:b/>
                <w:sz w:val="20"/>
                <w:szCs w:val="20"/>
                <w:lang w:val="en-US"/>
              </w:rPr>
              <w:t>Field</w:t>
            </w:r>
          </w:p>
        </w:tc>
      </w:tr>
      <w:tr w:rsidR="00A0107C" w14:paraId="3BAB5C27" w14:textId="77777777">
        <w:tc>
          <w:tcPr>
            <w:tcW w:w="1239" w:type="dxa"/>
            <w:shd w:val="clear" w:color="auto" w:fill="auto"/>
          </w:tcPr>
          <w:p w:rsidR="00A0107C" w:rsidRDefault="00B96BF1" w14:paraId="7E5E5DBB" w14:textId="77777777">
            <w:pPr>
              <w:rPr>
                <w:rFonts w:ascii="Times New Roman" w:hAnsi="Times New Roman" w:cs="Times New Roman"/>
                <w:sz w:val="20"/>
                <w:szCs w:val="20"/>
                <w:lang w:val="en-US"/>
              </w:rPr>
            </w:pPr>
            <w:r>
              <w:rPr>
                <w:rFonts w:ascii="Times New Roman" w:hAnsi="Times New Roman" w:cs="Times New Roman"/>
                <w:sz w:val="20"/>
                <w:szCs w:val="20"/>
                <w:lang w:val="en-US"/>
              </w:rPr>
              <w:t>0:3</w:t>
            </w:r>
          </w:p>
        </w:tc>
        <w:tc>
          <w:tcPr>
            <w:tcW w:w="1275" w:type="dxa"/>
            <w:shd w:val="clear" w:color="auto" w:fill="auto"/>
          </w:tcPr>
          <w:p w:rsidR="00A0107C" w:rsidRDefault="00B96BF1" w14:paraId="053EDBA8"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6002" w:type="dxa"/>
            <w:shd w:val="clear" w:color="auto" w:fill="auto"/>
          </w:tcPr>
          <w:p w:rsidR="00A0107C" w:rsidRDefault="00B96BF1" w14:paraId="577D5C2D" w14:textId="77777777">
            <w:pPr>
              <w:rPr>
                <w:rFonts w:ascii="Times New Roman" w:hAnsi="Times New Roman" w:cs="Times New Roman"/>
                <w:b/>
                <w:sz w:val="20"/>
                <w:szCs w:val="20"/>
                <w:lang w:val="en-US"/>
              </w:rPr>
            </w:pPr>
            <w:proofErr w:type="spellStart"/>
            <w:proofErr w:type="gramStart"/>
            <w:r>
              <w:rPr>
                <w:rFonts w:ascii="Times New Roman" w:hAnsi="Times New Roman" w:cs="Times New Roman"/>
                <w:b/>
                <w:sz w:val="20"/>
                <w:szCs w:val="20"/>
                <w:lang w:val="en-US"/>
              </w:rPr>
              <w:t>FileHandle</w:t>
            </w:r>
            <w:proofErr w:type="spellEnd"/>
            <w:r>
              <w:rPr>
                <w:rFonts w:ascii="Times New Roman" w:hAnsi="Times New Roman" w:cs="Times New Roman"/>
                <w:b/>
                <w:sz w:val="20"/>
                <w:szCs w:val="20"/>
                <w:lang w:val="en-US"/>
              </w:rPr>
              <w:t>[</w:t>
            </w:r>
            <w:proofErr w:type="gramEnd"/>
            <w:r>
              <w:rPr>
                <w:rFonts w:ascii="Times New Roman" w:hAnsi="Times New Roman" w:cs="Times New Roman"/>
                <w:b/>
                <w:sz w:val="20"/>
                <w:szCs w:val="20"/>
                <w:lang w:val="en-US"/>
              </w:rPr>
              <w:t>0]</w:t>
            </w:r>
          </w:p>
          <w:p w:rsidR="00A0107C" w:rsidRDefault="00B96BF1" w14:paraId="7F460143" w14:textId="77777777">
            <w:pPr>
              <w:rPr>
                <w:rFonts w:ascii="Times New Roman" w:hAnsi="Times New Roman" w:cs="Times New Roman"/>
                <w:sz w:val="20"/>
                <w:szCs w:val="20"/>
                <w:lang w:val="en-US"/>
              </w:rPr>
            </w:pPr>
            <w:r>
              <w:rPr>
                <w:rFonts w:ascii="Times New Roman" w:hAnsi="Times New Roman" w:cs="Times New Roman"/>
                <w:sz w:val="20"/>
                <w:szCs w:val="20"/>
                <w:lang w:val="en-US"/>
              </w:rPr>
              <w:t>The handle for the first file</w:t>
            </w:r>
          </w:p>
        </w:tc>
      </w:tr>
      <w:tr w:rsidR="00A0107C" w14:paraId="30780248" w14:textId="77777777">
        <w:tc>
          <w:tcPr>
            <w:tcW w:w="1239" w:type="dxa"/>
            <w:shd w:val="clear" w:color="auto" w:fill="auto"/>
          </w:tcPr>
          <w:p w:rsidR="00A0107C" w:rsidRDefault="00B96BF1" w14:paraId="37FB24E7" w14:textId="77777777">
            <w:pPr>
              <w:rPr>
                <w:rFonts w:ascii="Times New Roman" w:hAnsi="Times New Roman" w:cs="Times New Roman"/>
                <w:sz w:val="20"/>
                <w:szCs w:val="20"/>
                <w:lang w:val="en-US"/>
              </w:rPr>
            </w:pPr>
            <w:r>
              <w:rPr>
                <w:rFonts w:ascii="Times New Roman" w:hAnsi="Times New Roman" w:cs="Times New Roman"/>
                <w:sz w:val="20"/>
                <w:szCs w:val="20"/>
                <w:lang w:val="en-US"/>
              </w:rPr>
              <w:t>4:5</w:t>
            </w:r>
          </w:p>
        </w:tc>
        <w:tc>
          <w:tcPr>
            <w:tcW w:w="1275" w:type="dxa"/>
            <w:shd w:val="clear" w:color="auto" w:fill="auto"/>
          </w:tcPr>
          <w:p w:rsidR="00A0107C" w:rsidRDefault="00B96BF1" w14:paraId="38C37880" w14:textId="77777777">
            <w:pPr>
              <w:rPr>
                <w:rFonts w:ascii="Times New Roman" w:hAnsi="Times New Roman" w:cs="Times New Roman"/>
                <w:sz w:val="20"/>
                <w:szCs w:val="20"/>
                <w:lang w:val="en-US"/>
              </w:rPr>
            </w:pPr>
            <w:r>
              <w:rPr>
                <w:rFonts w:ascii="Times New Roman" w:hAnsi="Times New Roman" w:cs="Times New Roman"/>
                <w:sz w:val="20"/>
                <w:szCs w:val="20"/>
                <w:lang w:val="en-US"/>
              </w:rPr>
              <w:t>uint16</w:t>
            </w:r>
          </w:p>
        </w:tc>
        <w:tc>
          <w:tcPr>
            <w:tcW w:w="6002" w:type="dxa"/>
            <w:shd w:val="clear" w:color="auto" w:fill="auto"/>
          </w:tcPr>
          <w:p w:rsidR="00A0107C" w:rsidRDefault="00B96BF1" w14:paraId="3DF2A463" w14:textId="77777777">
            <w:pPr>
              <w:rPr>
                <w:rFonts w:ascii="Times New Roman" w:hAnsi="Times New Roman" w:cs="Times New Roman"/>
                <w:b/>
                <w:sz w:val="20"/>
                <w:szCs w:val="20"/>
                <w:lang w:val="en-US"/>
              </w:rPr>
            </w:pPr>
            <w:proofErr w:type="spellStart"/>
            <w:proofErr w:type="gramStart"/>
            <w:r>
              <w:rPr>
                <w:rFonts w:ascii="Times New Roman" w:hAnsi="Times New Roman" w:cs="Times New Roman"/>
                <w:b/>
                <w:sz w:val="20"/>
                <w:szCs w:val="20"/>
                <w:lang w:val="en-US"/>
              </w:rPr>
              <w:t>FileNameLength</w:t>
            </w:r>
            <w:proofErr w:type="spellEnd"/>
            <w:r>
              <w:rPr>
                <w:rFonts w:ascii="Times New Roman" w:hAnsi="Times New Roman" w:cs="Times New Roman"/>
                <w:b/>
                <w:sz w:val="20"/>
                <w:szCs w:val="20"/>
                <w:lang w:val="en-US"/>
              </w:rPr>
              <w:t>[</w:t>
            </w:r>
            <w:proofErr w:type="gramEnd"/>
            <w:r>
              <w:rPr>
                <w:rFonts w:ascii="Times New Roman" w:hAnsi="Times New Roman" w:cs="Times New Roman"/>
                <w:b/>
                <w:sz w:val="20"/>
                <w:szCs w:val="20"/>
                <w:lang w:val="en-US"/>
              </w:rPr>
              <w:t>0]</w:t>
            </w:r>
          </w:p>
          <w:p w:rsidR="00A0107C" w:rsidRDefault="00B96BF1" w14:paraId="2099344C" w14:textId="77777777">
            <w:pPr>
              <w:rPr>
                <w:rFonts w:ascii="Times New Roman" w:hAnsi="Times New Roman" w:cs="Times New Roman"/>
                <w:b/>
                <w:sz w:val="20"/>
                <w:szCs w:val="20"/>
                <w:lang w:val="en-US"/>
              </w:rPr>
            </w:pPr>
            <w:r>
              <w:rPr>
                <w:rFonts w:ascii="Times New Roman" w:hAnsi="Times New Roman" w:cs="Times New Roman"/>
                <w:sz w:val="20"/>
                <w:szCs w:val="20"/>
                <w:lang w:val="en-US"/>
              </w:rPr>
              <w:t>The length of the first file name in bytes</w:t>
            </w:r>
          </w:p>
        </w:tc>
      </w:tr>
      <w:tr w:rsidR="00A0107C" w14:paraId="3E20A764" w14:textId="77777777">
        <w:tc>
          <w:tcPr>
            <w:tcW w:w="1239" w:type="dxa"/>
            <w:shd w:val="clear" w:color="auto" w:fill="auto"/>
          </w:tcPr>
          <w:p w:rsidR="00A0107C" w:rsidRDefault="00B96BF1" w14:paraId="06FC4041" w14:textId="77777777">
            <w:pPr>
              <w:rPr>
                <w:rFonts w:ascii="Times New Roman" w:hAnsi="Times New Roman" w:cs="Times New Roman"/>
                <w:sz w:val="20"/>
                <w:szCs w:val="20"/>
                <w:lang w:val="en-US"/>
              </w:rPr>
            </w:pPr>
            <w:r>
              <w:rPr>
                <w:rFonts w:ascii="Times New Roman" w:hAnsi="Times New Roman" w:cs="Times New Roman"/>
                <w:sz w:val="20"/>
                <w:szCs w:val="20"/>
                <w:lang w:val="en-US"/>
              </w:rPr>
              <w:t>Variable</w:t>
            </w:r>
          </w:p>
        </w:tc>
        <w:tc>
          <w:tcPr>
            <w:tcW w:w="1275" w:type="dxa"/>
            <w:shd w:val="clear" w:color="auto" w:fill="auto"/>
          </w:tcPr>
          <w:p w:rsidR="00A0107C" w:rsidRDefault="00A0107C" w14:paraId="1639A4A7" w14:textId="77777777">
            <w:pPr>
              <w:rPr>
                <w:rFonts w:ascii="Times New Roman" w:hAnsi="Times New Roman" w:cs="Times New Roman"/>
                <w:sz w:val="20"/>
                <w:szCs w:val="20"/>
                <w:lang w:val="en-US"/>
              </w:rPr>
            </w:pPr>
          </w:p>
        </w:tc>
        <w:tc>
          <w:tcPr>
            <w:tcW w:w="6002" w:type="dxa"/>
            <w:shd w:val="clear" w:color="auto" w:fill="auto"/>
          </w:tcPr>
          <w:p w:rsidR="00A0107C" w:rsidRDefault="00B96BF1" w14:paraId="3C6E667F" w14:textId="77777777">
            <w:pPr>
              <w:rPr>
                <w:rFonts w:ascii="Times New Roman" w:hAnsi="Times New Roman" w:cs="Times New Roman"/>
                <w:b/>
                <w:sz w:val="20"/>
                <w:szCs w:val="20"/>
                <w:lang w:val="en-US"/>
              </w:rPr>
            </w:pPr>
            <w:proofErr w:type="spellStart"/>
            <w:proofErr w:type="gramStart"/>
            <w:r>
              <w:rPr>
                <w:rFonts w:ascii="Times New Roman" w:hAnsi="Times New Roman" w:cs="Times New Roman"/>
                <w:b/>
                <w:sz w:val="20"/>
                <w:szCs w:val="20"/>
                <w:lang w:val="en-US"/>
              </w:rPr>
              <w:t>FileName</w:t>
            </w:r>
            <w:proofErr w:type="spellEnd"/>
            <w:r>
              <w:rPr>
                <w:rFonts w:ascii="Times New Roman" w:hAnsi="Times New Roman" w:cs="Times New Roman"/>
                <w:b/>
                <w:sz w:val="20"/>
                <w:szCs w:val="20"/>
                <w:lang w:val="en-US"/>
              </w:rPr>
              <w:t>[</w:t>
            </w:r>
            <w:proofErr w:type="gramEnd"/>
            <w:r>
              <w:rPr>
                <w:rFonts w:ascii="Times New Roman" w:hAnsi="Times New Roman" w:cs="Times New Roman"/>
                <w:b/>
                <w:sz w:val="20"/>
                <w:szCs w:val="20"/>
                <w:lang w:val="en-US"/>
              </w:rPr>
              <w:t>0]</w:t>
            </w:r>
          </w:p>
          <w:p w:rsidR="00A0107C" w:rsidRDefault="00B96BF1" w14:paraId="725EE914" w14:textId="77777777">
            <w:pPr>
              <w:rPr>
                <w:rFonts w:ascii="Times New Roman" w:hAnsi="Times New Roman" w:cs="Times New Roman"/>
                <w:b/>
                <w:sz w:val="20"/>
                <w:szCs w:val="20"/>
                <w:lang w:val="en-US"/>
              </w:rPr>
            </w:pPr>
            <w:r>
              <w:rPr>
                <w:rFonts w:ascii="Times New Roman" w:hAnsi="Times New Roman" w:cs="Times New Roman"/>
                <w:sz w:val="20"/>
                <w:szCs w:val="20"/>
                <w:lang w:val="en-US"/>
              </w:rPr>
              <w:t>The first file name</w:t>
            </w:r>
          </w:p>
        </w:tc>
      </w:tr>
      <w:tr w:rsidR="00A0107C" w14:paraId="30C23830" w14:textId="77777777">
        <w:tc>
          <w:tcPr>
            <w:tcW w:w="1239" w:type="dxa"/>
            <w:shd w:val="clear" w:color="auto" w:fill="auto"/>
          </w:tcPr>
          <w:p w:rsidR="00A0107C" w:rsidRDefault="00A0107C" w14:paraId="05C27C60" w14:textId="77777777">
            <w:pPr>
              <w:rPr>
                <w:rFonts w:ascii="Times New Roman" w:hAnsi="Times New Roman" w:cs="Times New Roman"/>
                <w:sz w:val="20"/>
                <w:szCs w:val="20"/>
                <w:lang w:val="en-US"/>
              </w:rPr>
            </w:pPr>
          </w:p>
        </w:tc>
        <w:tc>
          <w:tcPr>
            <w:tcW w:w="1275" w:type="dxa"/>
            <w:shd w:val="clear" w:color="auto" w:fill="auto"/>
          </w:tcPr>
          <w:p w:rsidR="00A0107C" w:rsidRDefault="00B96BF1" w14:paraId="112A2893"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6002" w:type="dxa"/>
            <w:shd w:val="clear" w:color="auto" w:fill="auto"/>
          </w:tcPr>
          <w:p w:rsidR="00A0107C" w:rsidRDefault="00B96BF1" w14:paraId="19633DA3" w14:textId="77777777">
            <w:pPr>
              <w:rPr>
                <w:rFonts w:ascii="Times New Roman" w:hAnsi="Times New Roman" w:cs="Times New Roman"/>
                <w:b/>
                <w:sz w:val="20"/>
                <w:szCs w:val="20"/>
                <w:lang w:val="en-US"/>
              </w:rPr>
            </w:pPr>
            <w:proofErr w:type="spellStart"/>
            <w:proofErr w:type="gramStart"/>
            <w:r>
              <w:rPr>
                <w:rFonts w:ascii="Times New Roman" w:hAnsi="Times New Roman" w:cs="Times New Roman"/>
                <w:b/>
                <w:sz w:val="20"/>
                <w:szCs w:val="20"/>
                <w:lang w:val="en-US"/>
              </w:rPr>
              <w:t>FileSize</w:t>
            </w:r>
            <w:proofErr w:type="spellEnd"/>
            <w:r>
              <w:rPr>
                <w:rFonts w:ascii="Times New Roman" w:hAnsi="Times New Roman" w:cs="Times New Roman"/>
                <w:b/>
                <w:sz w:val="20"/>
                <w:szCs w:val="20"/>
                <w:lang w:val="en-US"/>
              </w:rPr>
              <w:t>[</w:t>
            </w:r>
            <w:proofErr w:type="gramEnd"/>
            <w:r>
              <w:rPr>
                <w:rFonts w:ascii="Times New Roman" w:hAnsi="Times New Roman" w:cs="Times New Roman"/>
                <w:b/>
                <w:sz w:val="20"/>
                <w:szCs w:val="20"/>
                <w:lang w:val="en-US"/>
              </w:rPr>
              <w:t>0]</w:t>
            </w:r>
          </w:p>
          <w:p w:rsidR="00A0107C" w:rsidRDefault="00B96BF1" w14:paraId="0F404C77" w14:textId="77777777">
            <w:pPr>
              <w:rPr>
                <w:rFonts w:ascii="Times New Roman" w:hAnsi="Times New Roman" w:cs="Times New Roman"/>
                <w:sz w:val="20"/>
                <w:szCs w:val="20"/>
                <w:lang w:val="en-US"/>
              </w:rPr>
            </w:pPr>
            <w:r>
              <w:rPr>
                <w:rFonts w:ascii="Times New Roman" w:hAnsi="Times New Roman" w:cs="Times New Roman"/>
                <w:sz w:val="20"/>
                <w:szCs w:val="20"/>
                <w:lang w:val="en-US"/>
              </w:rPr>
              <w:t>The size of the first file in bytes</w:t>
            </w:r>
          </w:p>
        </w:tc>
      </w:tr>
      <w:tr w:rsidR="00A0107C" w14:paraId="167864AA" w14:textId="77777777">
        <w:tc>
          <w:tcPr>
            <w:tcW w:w="1239" w:type="dxa"/>
            <w:shd w:val="clear" w:color="auto" w:fill="auto"/>
          </w:tcPr>
          <w:p w:rsidR="00A0107C" w:rsidRDefault="00A0107C" w14:paraId="25F263CE" w14:textId="77777777">
            <w:pPr>
              <w:rPr>
                <w:rFonts w:ascii="Times New Roman" w:hAnsi="Times New Roman" w:cs="Times New Roman"/>
                <w:sz w:val="20"/>
                <w:szCs w:val="20"/>
                <w:lang w:val="en-US"/>
              </w:rPr>
            </w:pPr>
          </w:p>
        </w:tc>
        <w:tc>
          <w:tcPr>
            <w:tcW w:w="1275" w:type="dxa"/>
            <w:shd w:val="clear" w:color="auto" w:fill="auto"/>
          </w:tcPr>
          <w:p w:rsidR="00A0107C" w:rsidRDefault="00B96BF1" w14:paraId="5EEB8B8F" w14:textId="77777777">
            <w:pPr>
              <w:rPr>
                <w:rFonts w:ascii="Times New Roman" w:hAnsi="Times New Roman" w:cs="Times New Roman"/>
                <w:sz w:val="20"/>
                <w:szCs w:val="20"/>
                <w:lang w:val="en-US"/>
              </w:rPr>
            </w:pPr>
            <w:r>
              <w:rPr>
                <w:rFonts w:ascii="Times New Roman" w:hAnsi="Times New Roman" w:cs="Times New Roman"/>
                <w:sz w:val="20"/>
                <w:szCs w:val="20"/>
                <w:lang w:val="en-US"/>
              </w:rPr>
              <w:t>bitfield32</w:t>
            </w:r>
          </w:p>
        </w:tc>
        <w:tc>
          <w:tcPr>
            <w:tcW w:w="6002" w:type="dxa"/>
            <w:shd w:val="clear" w:color="auto" w:fill="auto"/>
          </w:tcPr>
          <w:p w:rsidR="00A0107C" w:rsidRDefault="00B96BF1" w14:paraId="0D55CFDC" w14:textId="77777777">
            <w:pPr>
              <w:rPr>
                <w:rFonts w:ascii="Times New Roman" w:hAnsi="Times New Roman" w:cs="Times New Roman"/>
                <w:b/>
                <w:sz w:val="20"/>
                <w:szCs w:val="20"/>
                <w:lang w:val="en-US"/>
              </w:rPr>
            </w:pPr>
            <w:proofErr w:type="spellStart"/>
            <w:proofErr w:type="gramStart"/>
            <w:r>
              <w:rPr>
                <w:rFonts w:ascii="Times New Roman" w:hAnsi="Times New Roman" w:cs="Times New Roman"/>
                <w:b/>
                <w:sz w:val="20"/>
                <w:szCs w:val="20"/>
                <w:lang w:val="en-US"/>
              </w:rPr>
              <w:t>FileTraits</w:t>
            </w:r>
            <w:proofErr w:type="spellEnd"/>
            <w:r>
              <w:rPr>
                <w:rFonts w:ascii="Times New Roman" w:hAnsi="Times New Roman" w:cs="Times New Roman"/>
                <w:b/>
                <w:sz w:val="20"/>
                <w:szCs w:val="20"/>
                <w:lang w:val="en-US"/>
              </w:rPr>
              <w:t>[</w:t>
            </w:r>
            <w:proofErr w:type="gramEnd"/>
            <w:r>
              <w:rPr>
                <w:rFonts w:ascii="Times New Roman" w:hAnsi="Times New Roman" w:cs="Times New Roman"/>
                <w:b/>
                <w:sz w:val="20"/>
                <w:szCs w:val="20"/>
                <w:lang w:val="en-US"/>
              </w:rPr>
              <w:t>0]</w:t>
            </w:r>
          </w:p>
          <w:p w:rsidR="00A0107C" w:rsidRDefault="00B96BF1" w14:paraId="3013D568" w14:textId="77777777">
            <w:pPr>
              <w:rPr>
                <w:rFonts w:ascii="Times New Roman" w:hAnsi="Times New Roman" w:cs="Times New Roman"/>
                <w:sz w:val="20"/>
                <w:szCs w:val="20"/>
                <w:lang w:val="en-US"/>
              </w:rPr>
            </w:pPr>
            <w:r>
              <w:rPr>
                <w:rFonts w:ascii="Times New Roman" w:hAnsi="Times New Roman" w:cs="Times New Roman"/>
                <w:sz w:val="20"/>
                <w:szCs w:val="20"/>
                <w:lang w:val="en-US"/>
              </w:rPr>
              <w:t>Traits for the first file</w:t>
            </w:r>
          </w:p>
          <w:p w:rsidR="00A0107C" w:rsidRDefault="00B96BF1" w14:paraId="03EED040" w14:textId="77777777">
            <w:pPr>
              <w:rPr>
                <w:rFonts w:ascii="Times New Roman" w:hAnsi="Times New Roman" w:cs="Times New Roman"/>
                <w:sz w:val="20"/>
                <w:szCs w:val="20"/>
                <w:lang w:val="en-US"/>
              </w:rPr>
            </w:pPr>
            <w:r>
              <w:rPr>
                <w:rFonts w:ascii="Times New Roman" w:hAnsi="Times New Roman" w:cs="Times New Roman"/>
                <w:sz w:val="20"/>
                <w:szCs w:val="20"/>
                <w:lang w:val="en-US"/>
              </w:rPr>
              <w:t>[31:3] – Reserved</w:t>
            </w:r>
          </w:p>
          <w:p w:rsidR="00A0107C" w:rsidRDefault="00B96BF1" w14:paraId="7BB7D614" w14:textId="77777777">
            <w:pPr>
              <w:rPr>
                <w:rFonts w:ascii="Times New Roman" w:hAnsi="Times New Roman" w:cs="Times New Roman"/>
                <w:sz w:val="20"/>
                <w:szCs w:val="20"/>
                <w:lang w:val="en-US"/>
              </w:rPr>
            </w:pPr>
            <w:r>
              <w:rPr>
                <w:rFonts w:ascii="Times New Roman" w:hAnsi="Times New Roman" w:cs="Times New Roman"/>
                <w:sz w:val="20"/>
                <w:szCs w:val="20"/>
                <w:lang w:val="en-US"/>
              </w:rPr>
              <w:t>[2] – Preserve across firmware upgrades</w:t>
            </w:r>
          </w:p>
          <w:p w:rsidR="00A0107C" w:rsidRDefault="00B96BF1" w14:paraId="569CAB42" w14:textId="77777777">
            <w:pPr>
              <w:rPr>
                <w:rFonts w:ascii="Times New Roman" w:hAnsi="Times New Roman" w:cs="Times New Roman"/>
                <w:sz w:val="20"/>
                <w:szCs w:val="20"/>
                <w:lang w:val="en-US"/>
              </w:rPr>
            </w:pPr>
            <w:r>
              <w:rPr>
                <w:rFonts w:ascii="Times New Roman" w:hAnsi="Times New Roman" w:cs="Times New Roman"/>
                <w:sz w:val="20"/>
                <w:szCs w:val="20"/>
                <w:lang w:val="en-US"/>
              </w:rPr>
              <w:t xml:space="preserve">[1] - </w:t>
            </w:r>
            <w:proofErr w:type="spellStart"/>
            <w:r>
              <w:rPr>
                <w:rFonts w:ascii="Times New Roman" w:hAnsi="Times New Roman" w:cs="Times New Roman"/>
                <w:sz w:val="20"/>
                <w:szCs w:val="20"/>
                <w:lang w:val="en-US"/>
              </w:rPr>
              <w:t>ReadWrite</w:t>
            </w:r>
            <w:proofErr w:type="spellEnd"/>
          </w:p>
          <w:p w:rsidR="00A0107C" w:rsidRDefault="00B96BF1" w14:paraId="5362F5B1" w14:textId="77777777">
            <w:pPr>
              <w:rPr>
                <w:rFonts w:ascii="Times New Roman" w:hAnsi="Times New Roman" w:cs="Times New Roman"/>
                <w:sz w:val="20"/>
                <w:szCs w:val="20"/>
                <w:lang w:val="en-US"/>
              </w:rPr>
            </w:pPr>
            <w:r>
              <w:rPr>
                <w:rFonts w:ascii="Times New Roman" w:hAnsi="Times New Roman" w:cs="Times New Roman"/>
                <w:sz w:val="20"/>
                <w:szCs w:val="20"/>
                <w:lang w:val="en-US"/>
              </w:rPr>
              <w:t xml:space="preserve">[0] – </w:t>
            </w:r>
            <w:proofErr w:type="spellStart"/>
            <w:r>
              <w:rPr>
                <w:rFonts w:ascii="Times New Roman" w:hAnsi="Times New Roman" w:cs="Times New Roman"/>
                <w:sz w:val="20"/>
                <w:szCs w:val="20"/>
                <w:lang w:val="en-US"/>
              </w:rPr>
              <w:t>ReadOnly</w:t>
            </w:r>
            <w:proofErr w:type="spellEnd"/>
          </w:p>
        </w:tc>
      </w:tr>
      <w:tr w:rsidR="00A0107C" w14:paraId="07629BF0" w14:textId="77777777">
        <w:tc>
          <w:tcPr>
            <w:tcW w:w="1239" w:type="dxa"/>
            <w:shd w:val="clear" w:color="auto" w:fill="auto"/>
          </w:tcPr>
          <w:p w:rsidR="00A0107C" w:rsidRDefault="00A0107C" w14:paraId="23BA8DAC" w14:textId="77777777">
            <w:pPr>
              <w:rPr>
                <w:rFonts w:ascii="Times New Roman" w:hAnsi="Times New Roman" w:cs="Times New Roman"/>
                <w:sz w:val="20"/>
                <w:szCs w:val="20"/>
                <w:lang w:val="en-US"/>
              </w:rPr>
            </w:pPr>
          </w:p>
        </w:tc>
        <w:tc>
          <w:tcPr>
            <w:tcW w:w="1275" w:type="dxa"/>
            <w:shd w:val="clear" w:color="auto" w:fill="auto"/>
          </w:tcPr>
          <w:p w:rsidR="00A0107C" w:rsidRDefault="00B96BF1" w14:paraId="46D9D700"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6002" w:type="dxa"/>
            <w:shd w:val="clear" w:color="auto" w:fill="auto"/>
          </w:tcPr>
          <w:p w:rsidR="00A0107C" w:rsidRDefault="00B96BF1" w14:paraId="2E19FAD6" w14:textId="77777777">
            <w:pPr>
              <w:rPr>
                <w:rFonts w:ascii="Times New Roman" w:hAnsi="Times New Roman" w:cs="Times New Roman"/>
                <w:b/>
                <w:sz w:val="20"/>
                <w:szCs w:val="20"/>
                <w:lang w:val="en-US"/>
              </w:rPr>
            </w:pPr>
            <w:proofErr w:type="spellStart"/>
            <w:proofErr w:type="gramStart"/>
            <w:r>
              <w:rPr>
                <w:rFonts w:ascii="Times New Roman" w:hAnsi="Times New Roman" w:cs="Times New Roman"/>
                <w:b/>
                <w:sz w:val="20"/>
                <w:szCs w:val="20"/>
                <w:lang w:val="en-US"/>
              </w:rPr>
              <w:t>FileHandle</w:t>
            </w:r>
            <w:proofErr w:type="spellEnd"/>
            <w:r>
              <w:rPr>
                <w:rFonts w:ascii="Times New Roman" w:hAnsi="Times New Roman" w:cs="Times New Roman"/>
                <w:b/>
                <w:sz w:val="20"/>
                <w:szCs w:val="20"/>
                <w:lang w:val="en-US"/>
              </w:rPr>
              <w:t>[</w:t>
            </w:r>
            <w:proofErr w:type="gramEnd"/>
            <w:r>
              <w:rPr>
                <w:rFonts w:ascii="Times New Roman" w:hAnsi="Times New Roman" w:cs="Times New Roman"/>
                <w:b/>
                <w:sz w:val="20"/>
                <w:szCs w:val="20"/>
                <w:lang w:val="en-US"/>
              </w:rPr>
              <w:t>1]</w:t>
            </w:r>
          </w:p>
          <w:p w:rsidR="00A0107C" w:rsidRDefault="00B96BF1" w14:paraId="35B8A36F" w14:textId="77777777">
            <w:pPr>
              <w:rPr>
                <w:rFonts w:ascii="Times New Roman" w:hAnsi="Times New Roman" w:cs="Times New Roman"/>
                <w:b/>
                <w:sz w:val="20"/>
                <w:szCs w:val="20"/>
                <w:lang w:val="en-US"/>
              </w:rPr>
            </w:pPr>
            <w:r>
              <w:rPr>
                <w:rFonts w:ascii="Times New Roman" w:hAnsi="Times New Roman" w:cs="Times New Roman"/>
                <w:sz w:val="20"/>
                <w:szCs w:val="20"/>
                <w:lang w:val="en-US"/>
              </w:rPr>
              <w:t>The handle for the second file</w:t>
            </w:r>
          </w:p>
        </w:tc>
      </w:tr>
      <w:tr w:rsidR="00A0107C" w14:paraId="624EEFA6" w14:textId="77777777">
        <w:tc>
          <w:tcPr>
            <w:tcW w:w="1239" w:type="dxa"/>
            <w:shd w:val="clear" w:color="auto" w:fill="auto"/>
          </w:tcPr>
          <w:p w:rsidR="00A0107C" w:rsidRDefault="00A0107C" w14:paraId="6D050C05" w14:textId="77777777">
            <w:pPr>
              <w:rPr>
                <w:rFonts w:ascii="Times New Roman" w:hAnsi="Times New Roman" w:cs="Times New Roman"/>
                <w:sz w:val="20"/>
                <w:szCs w:val="20"/>
                <w:lang w:val="en-US"/>
              </w:rPr>
            </w:pPr>
          </w:p>
        </w:tc>
        <w:tc>
          <w:tcPr>
            <w:tcW w:w="1275" w:type="dxa"/>
            <w:shd w:val="clear" w:color="auto" w:fill="auto"/>
          </w:tcPr>
          <w:p w:rsidR="00A0107C" w:rsidRDefault="00B96BF1" w14:paraId="75AB00BE" w14:textId="77777777">
            <w:pPr>
              <w:rPr>
                <w:rFonts w:ascii="Times New Roman" w:hAnsi="Times New Roman" w:cs="Times New Roman"/>
                <w:sz w:val="20"/>
                <w:szCs w:val="20"/>
                <w:lang w:val="en-US"/>
              </w:rPr>
            </w:pPr>
            <w:r>
              <w:rPr>
                <w:rFonts w:ascii="Times New Roman" w:hAnsi="Times New Roman" w:cs="Times New Roman"/>
                <w:sz w:val="20"/>
                <w:szCs w:val="20"/>
                <w:lang w:val="en-US"/>
              </w:rPr>
              <w:t>uint16</w:t>
            </w:r>
          </w:p>
        </w:tc>
        <w:tc>
          <w:tcPr>
            <w:tcW w:w="6002" w:type="dxa"/>
            <w:shd w:val="clear" w:color="auto" w:fill="auto"/>
          </w:tcPr>
          <w:p w:rsidR="00A0107C" w:rsidRDefault="00B96BF1" w14:paraId="3C486CA3" w14:textId="77777777">
            <w:pPr>
              <w:rPr>
                <w:rFonts w:ascii="Times New Roman" w:hAnsi="Times New Roman" w:cs="Times New Roman"/>
                <w:b/>
                <w:sz w:val="20"/>
                <w:szCs w:val="20"/>
                <w:lang w:val="en-US"/>
              </w:rPr>
            </w:pPr>
            <w:proofErr w:type="spellStart"/>
            <w:proofErr w:type="gramStart"/>
            <w:r>
              <w:rPr>
                <w:rFonts w:ascii="Times New Roman" w:hAnsi="Times New Roman" w:cs="Times New Roman"/>
                <w:b/>
                <w:sz w:val="20"/>
                <w:szCs w:val="20"/>
                <w:lang w:val="en-US"/>
              </w:rPr>
              <w:t>FileNameLength</w:t>
            </w:r>
            <w:proofErr w:type="spellEnd"/>
            <w:r>
              <w:rPr>
                <w:rFonts w:ascii="Times New Roman" w:hAnsi="Times New Roman" w:cs="Times New Roman"/>
                <w:b/>
                <w:sz w:val="20"/>
                <w:szCs w:val="20"/>
                <w:lang w:val="en-US"/>
              </w:rPr>
              <w:t>[</w:t>
            </w:r>
            <w:proofErr w:type="gramEnd"/>
            <w:r>
              <w:rPr>
                <w:rFonts w:ascii="Times New Roman" w:hAnsi="Times New Roman" w:cs="Times New Roman"/>
                <w:b/>
                <w:sz w:val="20"/>
                <w:szCs w:val="20"/>
                <w:lang w:val="en-US"/>
              </w:rPr>
              <w:t>1]</w:t>
            </w:r>
          </w:p>
          <w:p w:rsidR="00A0107C" w:rsidRDefault="00B96BF1" w14:paraId="417C8D8B" w14:textId="77777777">
            <w:pPr>
              <w:rPr>
                <w:rFonts w:ascii="Times New Roman" w:hAnsi="Times New Roman" w:cs="Times New Roman"/>
                <w:b/>
                <w:sz w:val="20"/>
                <w:szCs w:val="20"/>
                <w:lang w:val="en-US"/>
              </w:rPr>
            </w:pPr>
            <w:r>
              <w:rPr>
                <w:rFonts w:ascii="Times New Roman" w:hAnsi="Times New Roman" w:cs="Times New Roman"/>
                <w:sz w:val="20"/>
                <w:szCs w:val="20"/>
                <w:lang w:val="en-US"/>
              </w:rPr>
              <w:t>The length of the second file name in bytes</w:t>
            </w:r>
          </w:p>
        </w:tc>
      </w:tr>
      <w:tr w:rsidR="00A0107C" w14:paraId="49164A3D" w14:textId="77777777">
        <w:tc>
          <w:tcPr>
            <w:tcW w:w="1239" w:type="dxa"/>
            <w:shd w:val="clear" w:color="auto" w:fill="auto"/>
          </w:tcPr>
          <w:p w:rsidR="00A0107C" w:rsidRDefault="00A0107C" w14:paraId="094CB190" w14:textId="77777777">
            <w:pPr>
              <w:rPr>
                <w:rFonts w:ascii="Times New Roman" w:hAnsi="Times New Roman" w:cs="Times New Roman"/>
                <w:sz w:val="20"/>
                <w:szCs w:val="20"/>
                <w:lang w:val="en-US"/>
              </w:rPr>
            </w:pPr>
          </w:p>
        </w:tc>
        <w:tc>
          <w:tcPr>
            <w:tcW w:w="1275" w:type="dxa"/>
            <w:shd w:val="clear" w:color="auto" w:fill="auto"/>
          </w:tcPr>
          <w:p w:rsidR="00A0107C" w:rsidRDefault="00A0107C" w14:paraId="5E449742" w14:textId="77777777">
            <w:pPr>
              <w:rPr>
                <w:rFonts w:ascii="Times New Roman" w:hAnsi="Times New Roman" w:cs="Times New Roman"/>
                <w:sz w:val="20"/>
                <w:szCs w:val="20"/>
                <w:lang w:val="en-US"/>
              </w:rPr>
            </w:pPr>
          </w:p>
        </w:tc>
        <w:tc>
          <w:tcPr>
            <w:tcW w:w="6002" w:type="dxa"/>
            <w:shd w:val="clear" w:color="auto" w:fill="auto"/>
          </w:tcPr>
          <w:p w:rsidR="00A0107C" w:rsidRDefault="00B96BF1" w14:paraId="086BB6CA" w14:textId="77777777">
            <w:pPr>
              <w:rPr>
                <w:rFonts w:ascii="Times New Roman" w:hAnsi="Times New Roman" w:cs="Times New Roman"/>
                <w:b/>
                <w:sz w:val="20"/>
                <w:szCs w:val="20"/>
                <w:lang w:val="en-US"/>
              </w:rPr>
            </w:pPr>
            <w:proofErr w:type="spellStart"/>
            <w:proofErr w:type="gramStart"/>
            <w:r>
              <w:rPr>
                <w:rFonts w:ascii="Times New Roman" w:hAnsi="Times New Roman" w:cs="Times New Roman"/>
                <w:b/>
                <w:sz w:val="20"/>
                <w:szCs w:val="20"/>
                <w:lang w:val="en-US"/>
              </w:rPr>
              <w:t>FileName</w:t>
            </w:r>
            <w:proofErr w:type="spellEnd"/>
            <w:r>
              <w:rPr>
                <w:rFonts w:ascii="Times New Roman" w:hAnsi="Times New Roman" w:cs="Times New Roman"/>
                <w:b/>
                <w:sz w:val="20"/>
                <w:szCs w:val="20"/>
                <w:lang w:val="en-US"/>
              </w:rPr>
              <w:t>[</w:t>
            </w:r>
            <w:proofErr w:type="gramEnd"/>
            <w:r>
              <w:rPr>
                <w:rFonts w:ascii="Times New Roman" w:hAnsi="Times New Roman" w:cs="Times New Roman"/>
                <w:b/>
                <w:sz w:val="20"/>
                <w:szCs w:val="20"/>
                <w:lang w:val="en-US"/>
              </w:rPr>
              <w:t>1]</w:t>
            </w:r>
          </w:p>
          <w:p w:rsidR="00A0107C" w:rsidRDefault="00B96BF1" w14:paraId="275027DE" w14:textId="77777777">
            <w:pPr>
              <w:rPr>
                <w:rFonts w:ascii="Times New Roman" w:hAnsi="Times New Roman" w:cs="Times New Roman"/>
                <w:b/>
                <w:sz w:val="20"/>
                <w:szCs w:val="20"/>
                <w:lang w:val="en-US"/>
              </w:rPr>
            </w:pPr>
            <w:r>
              <w:rPr>
                <w:rFonts w:ascii="Times New Roman" w:hAnsi="Times New Roman" w:cs="Times New Roman"/>
                <w:sz w:val="20"/>
                <w:szCs w:val="20"/>
                <w:lang w:val="en-US"/>
              </w:rPr>
              <w:t>The second file name</w:t>
            </w:r>
          </w:p>
        </w:tc>
      </w:tr>
      <w:tr w:rsidR="00A0107C" w14:paraId="5730D0AE" w14:textId="77777777">
        <w:tc>
          <w:tcPr>
            <w:tcW w:w="1239" w:type="dxa"/>
            <w:shd w:val="clear" w:color="auto" w:fill="auto"/>
          </w:tcPr>
          <w:p w:rsidR="00A0107C" w:rsidRDefault="00A0107C" w14:paraId="772AD0C9" w14:textId="77777777">
            <w:pPr>
              <w:rPr>
                <w:rFonts w:ascii="Times New Roman" w:hAnsi="Times New Roman" w:cs="Times New Roman"/>
                <w:sz w:val="20"/>
                <w:szCs w:val="20"/>
                <w:lang w:val="en-US"/>
              </w:rPr>
            </w:pPr>
          </w:p>
        </w:tc>
        <w:tc>
          <w:tcPr>
            <w:tcW w:w="1275" w:type="dxa"/>
            <w:shd w:val="clear" w:color="auto" w:fill="auto"/>
          </w:tcPr>
          <w:p w:rsidR="00A0107C" w:rsidRDefault="00B96BF1" w14:paraId="4098ABED"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6002" w:type="dxa"/>
            <w:shd w:val="clear" w:color="auto" w:fill="auto"/>
          </w:tcPr>
          <w:p w:rsidR="00A0107C" w:rsidRDefault="00B96BF1" w14:paraId="3C087525" w14:textId="77777777">
            <w:pPr>
              <w:rPr>
                <w:rFonts w:ascii="Times New Roman" w:hAnsi="Times New Roman" w:cs="Times New Roman"/>
                <w:b/>
                <w:sz w:val="20"/>
                <w:szCs w:val="20"/>
                <w:lang w:val="en-US"/>
              </w:rPr>
            </w:pPr>
            <w:proofErr w:type="spellStart"/>
            <w:proofErr w:type="gramStart"/>
            <w:r>
              <w:rPr>
                <w:rFonts w:ascii="Times New Roman" w:hAnsi="Times New Roman" w:cs="Times New Roman"/>
                <w:b/>
                <w:sz w:val="20"/>
                <w:szCs w:val="20"/>
                <w:lang w:val="en-US"/>
              </w:rPr>
              <w:t>FileSize</w:t>
            </w:r>
            <w:proofErr w:type="spellEnd"/>
            <w:r>
              <w:rPr>
                <w:rFonts w:ascii="Times New Roman" w:hAnsi="Times New Roman" w:cs="Times New Roman"/>
                <w:b/>
                <w:sz w:val="20"/>
                <w:szCs w:val="20"/>
                <w:lang w:val="en-US"/>
              </w:rPr>
              <w:t>[</w:t>
            </w:r>
            <w:proofErr w:type="gramEnd"/>
            <w:r>
              <w:rPr>
                <w:rFonts w:ascii="Times New Roman" w:hAnsi="Times New Roman" w:cs="Times New Roman"/>
                <w:b/>
                <w:sz w:val="20"/>
                <w:szCs w:val="20"/>
                <w:lang w:val="en-US"/>
              </w:rPr>
              <w:t>1]</w:t>
            </w:r>
          </w:p>
          <w:p w:rsidR="00A0107C" w:rsidRDefault="00B96BF1" w14:paraId="2B82E250" w14:textId="77777777">
            <w:pPr>
              <w:rPr>
                <w:rFonts w:ascii="Times New Roman" w:hAnsi="Times New Roman" w:cs="Times New Roman"/>
                <w:b/>
                <w:sz w:val="20"/>
                <w:szCs w:val="20"/>
                <w:lang w:val="en-US"/>
              </w:rPr>
            </w:pPr>
            <w:r>
              <w:rPr>
                <w:rFonts w:ascii="Times New Roman" w:hAnsi="Times New Roman" w:cs="Times New Roman"/>
                <w:sz w:val="20"/>
                <w:szCs w:val="20"/>
                <w:lang w:val="en-US"/>
              </w:rPr>
              <w:t>The length of the second file in bytes</w:t>
            </w:r>
          </w:p>
        </w:tc>
      </w:tr>
      <w:tr w:rsidR="00A0107C" w14:paraId="1BD52EDC" w14:textId="77777777">
        <w:tc>
          <w:tcPr>
            <w:tcW w:w="1239" w:type="dxa"/>
            <w:shd w:val="clear" w:color="auto" w:fill="auto"/>
          </w:tcPr>
          <w:p w:rsidR="00A0107C" w:rsidRDefault="00A0107C" w14:paraId="06C29734" w14:textId="77777777">
            <w:pPr>
              <w:rPr>
                <w:rFonts w:ascii="Times New Roman" w:hAnsi="Times New Roman" w:cs="Times New Roman"/>
                <w:sz w:val="20"/>
                <w:szCs w:val="20"/>
                <w:lang w:val="en-US"/>
              </w:rPr>
            </w:pPr>
          </w:p>
        </w:tc>
        <w:tc>
          <w:tcPr>
            <w:tcW w:w="1275" w:type="dxa"/>
            <w:shd w:val="clear" w:color="auto" w:fill="auto"/>
          </w:tcPr>
          <w:p w:rsidR="00A0107C" w:rsidRDefault="00B96BF1" w14:paraId="722F6042" w14:textId="77777777">
            <w:pPr>
              <w:rPr>
                <w:rFonts w:ascii="Times New Roman" w:hAnsi="Times New Roman" w:cs="Times New Roman"/>
                <w:sz w:val="20"/>
                <w:szCs w:val="20"/>
                <w:lang w:val="en-US"/>
              </w:rPr>
            </w:pPr>
            <w:r>
              <w:rPr>
                <w:rFonts w:ascii="Times New Roman" w:hAnsi="Times New Roman" w:cs="Times New Roman"/>
                <w:sz w:val="20"/>
                <w:szCs w:val="20"/>
                <w:lang w:val="en-US"/>
              </w:rPr>
              <w:t>bitfield32</w:t>
            </w:r>
          </w:p>
        </w:tc>
        <w:tc>
          <w:tcPr>
            <w:tcW w:w="6002" w:type="dxa"/>
            <w:shd w:val="clear" w:color="auto" w:fill="auto"/>
          </w:tcPr>
          <w:p w:rsidR="00A0107C" w:rsidRDefault="00B96BF1" w14:paraId="1E8CB0ED" w14:textId="77777777">
            <w:pPr>
              <w:rPr>
                <w:rFonts w:ascii="Times New Roman" w:hAnsi="Times New Roman" w:cs="Times New Roman"/>
                <w:b/>
                <w:sz w:val="20"/>
                <w:szCs w:val="20"/>
                <w:lang w:val="en-US"/>
              </w:rPr>
            </w:pPr>
            <w:proofErr w:type="spellStart"/>
            <w:proofErr w:type="gramStart"/>
            <w:r>
              <w:rPr>
                <w:rFonts w:ascii="Times New Roman" w:hAnsi="Times New Roman" w:cs="Times New Roman"/>
                <w:b/>
                <w:sz w:val="20"/>
                <w:szCs w:val="20"/>
                <w:lang w:val="en-US"/>
              </w:rPr>
              <w:t>FileTraits</w:t>
            </w:r>
            <w:proofErr w:type="spellEnd"/>
            <w:r>
              <w:rPr>
                <w:rFonts w:ascii="Times New Roman" w:hAnsi="Times New Roman" w:cs="Times New Roman"/>
                <w:b/>
                <w:sz w:val="20"/>
                <w:szCs w:val="20"/>
                <w:lang w:val="en-US"/>
              </w:rPr>
              <w:t>[</w:t>
            </w:r>
            <w:proofErr w:type="gramEnd"/>
            <w:r>
              <w:rPr>
                <w:rFonts w:ascii="Times New Roman" w:hAnsi="Times New Roman" w:cs="Times New Roman"/>
                <w:b/>
                <w:sz w:val="20"/>
                <w:szCs w:val="20"/>
                <w:lang w:val="en-US"/>
              </w:rPr>
              <w:t>1]</w:t>
            </w:r>
          </w:p>
          <w:p w:rsidR="00A0107C" w:rsidRDefault="00B96BF1" w14:paraId="166C2BC6" w14:textId="77777777">
            <w:pPr>
              <w:rPr>
                <w:rFonts w:ascii="Times New Roman" w:hAnsi="Times New Roman" w:cs="Times New Roman"/>
                <w:sz w:val="20"/>
                <w:szCs w:val="20"/>
                <w:lang w:val="en-US"/>
              </w:rPr>
            </w:pPr>
            <w:r>
              <w:rPr>
                <w:rFonts w:ascii="Times New Roman" w:hAnsi="Times New Roman" w:cs="Times New Roman"/>
                <w:sz w:val="20"/>
                <w:szCs w:val="20"/>
                <w:lang w:val="en-US"/>
              </w:rPr>
              <w:t>Traits for the second file</w:t>
            </w:r>
          </w:p>
          <w:p w:rsidR="00A0107C" w:rsidRDefault="00B96BF1" w14:paraId="4ED7FCD5" w14:textId="77777777">
            <w:pPr>
              <w:rPr>
                <w:rFonts w:ascii="Times New Roman" w:hAnsi="Times New Roman" w:cs="Times New Roman"/>
                <w:sz w:val="20"/>
                <w:szCs w:val="20"/>
                <w:lang w:val="en-US"/>
              </w:rPr>
            </w:pPr>
            <w:r>
              <w:rPr>
                <w:rFonts w:ascii="Times New Roman" w:hAnsi="Times New Roman" w:cs="Times New Roman"/>
                <w:sz w:val="20"/>
                <w:szCs w:val="20"/>
                <w:lang w:val="en-US"/>
              </w:rPr>
              <w:t>[31:3] - Reserved</w:t>
            </w:r>
          </w:p>
          <w:p w:rsidR="00A0107C" w:rsidRDefault="00B96BF1" w14:paraId="4F0B502B" w14:textId="77777777">
            <w:pPr>
              <w:rPr>
                <w:rFonts w:ascii="Times New Roman" w:hAnsi="Times New Roman" w:cs="Times New Roman"/>
                <w:sz w:val="20"/>
                <w:szCs w:val="20"/>
                <w:lang w:val="en-US"/>
              </w:rPr>
            </w:pPr>
            <w:r>
              <w:rPr>
                <w:rFonts w:ascii="Times New Roman" w:hAnsi="Times New Roman" w:cs="Times New Roman"/>
                <w:sz w:val="20"/>
                <w:szCs w:val="20"/>
                <w:lang w:val="en-US"/>
              </w:rPr>
              <w:t>[2] - Preserve across firmware upgrades</w:t>
            </w:r>
          </w:p>
          <w:p w:rsidR="00A0107C" w:rsidRDefault="00B96BF1" w14:paraId="000F64D5" w14:textId="77777777">
            <w:pPr>
              <w:rPr>
                <w:rFonts w:ascii="Times New Roman" w:hAnsi="Times New Roman" w:cs="Times New Roman"/>
                <w:sz w:val="20"/>
                <w:szCs w:val="20"/>
                <w:lang w:val="en-US"/>
              </w:rPr>
            </w:pPr>
            <w:r>
              <w:rPr>
                <w:rFonts w:ascii="Times New Roman" w:hAnsi="Times New Roman" w:cs="Times New Roman"/>
                <w:sz w:val="20"/>
                <w:szCs w:val="20"/>
                <w:lang w:val="en-US"/>
              </w:rPr>
              <w:t xml:space="preserve">[1] - </w:t>
            </w:r>
            <w:proofErr w:type="spellStart"/>
            <w:r>
              <w:rPr>
                <w:rFonts w:ascii="Times New Roman" w:hAnsi="Times New Roman" w:cs="Times New Roman"/>
                <w:sz w:val="20"/>
                <w:szCs w:val="20"/>
                <w:lang w:val="en-US"/>
              </w:rPr>
              <w:t>ReadWrite</w:t>
            </w:r>
            <w:proofErr w:type="spellEnd"/>
          </w:p>
          <w:p w:rsidR="00A0107C" w:rsidRDefault="00B96BF1" w14:paraId="699BDF5F" w14:textId="77777777">
            <w:pPr>
              <w:rPr>
                <w:rFonts w:ascii="Times New Roman" w:hAnsi="Times New Roman" w:cs="Times New Roman"/>
                <w:b/>
                <w:sz w:val="20"/>
                <w:szCs w:val="20"/>
                <w:lang w:val="en-US"/>
              </w:rPr>
            </w:pPr>
            <w:r>
              <w:rPr>
                <w:rFonts w:ascii="Times New Roman" w:hAnsi="Times New Roman" w:cs="Times New Roman"/>
                <w:sz w:val="20"/>
                <w:szCs w:val="20"/>
                <w:lang w:val="en-US"/>
              </w:rPr>
              <w:t xml:space="preserve">[0] - </w:t>
            </w:r>
            <w:proofErr w:type="spellStart"/>
            <w:r>
              <w:rPr>
                <w:rFonts w:ascii="Times New Roman" w:hAnsi="Times New Roman" w:cs="Times New Roman"/>
                <w:sz w:val="20"/>
                <w:szCs w:val="20"/>
                <w:lang w:val="en-US"/>
              </w:rPr>
              <w:t>ReadOnly</w:t>
            </w:r>
            <w:proofErr w:type="spellEnd"/>
          </w:p>
        </w:tc>
      </w:tr>
      <w:tr w:rsidR="00A0107C" w14:paraId="2553AEFB" w14:textId="77777777">
        <w:tc>
          <w:tcPr>
            <w:tcW w:w="1239" w:type="dxa"/>
            <w:shd w:val="clear" w:color="auto" w:fill="auto"/>
          </w:tcPr>
          <w:p w:rsidR="00A0107C" w:rsidRDefault="00B96BF1" w14:paraId="5C736BE3" w14:textId="77777777">
            <w:pP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1275" w:type="dxa"/>
            <w:shd w:val="clear" w:color="auto" w:fill="auto"/>
          </w:tcPr>
          <w:p w:rsidR="00A0107C" w:rsidRDefault="00B96BF1" w14:paraId="52FEC59F" w14:textId="77777777">
            <w:pP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6002" w:type="dxa"/>
            <w:shd w:val="clear" w:color="auto" w:fill="auto"/>
          </w:tcPr>
          <w:p w:rsidR="00A0107C" w:rsidRDefault="00B96BF1" w14:paraId="12F03CA8" w14:textId="77777777">
            <w:pPr>
              <w:rPr>
                <w:rFonts w:ascii="Times New Roman" w:hAnsi="Times New Roman" w:cs="Times New Roman"/>
                <w:b/>
                <w:sz w:val="20"/>
                <w:szCs w:val="20"/>
                <w:lang w:val="en-US"/>
              </w:rPr>
            </w:pPr>
            <w:r>
              <w:rPr>
                <w:rFonts w:ascii="Times New Roman" w:hAnsi="Times New Roman" w:cs="Times New Roman"/>
                <w:b/>
                <w:sz w:val="20"/>
                <w:szCs w:val="20"/>
                <w:lang w:val="en-US"/>
              </w:rPr>
              <w:t>…</w:t>
            </w:r>
          </w:p>
        </w:tc>
      </w:tr>
      <w:tr w:rsidR="00A0107C" w14:paraId="169B4635" w14:textId="77777777">
        <w:tc>
          <w:tcPr>
            <w:tcW w:w="1239" w:type="dxa"/>
            <w:shd w:val="clear" w:color="auto" w:fill="auto"/>
          </w:tcPr>
          <w:p w:rsidR="00A0107C" w:rsidRDefault="00B96BF1" w14:paraId="166CA4A2" w14:textId="77777777">
            <w:pPr>
              <w:rPr>
                <w:rFonts w:ascii="Times New Roman" w:hAnsi="Times New Roman" w:cs="Times New Roman"/>
                <w:sz w:val="20"/>
                <w:szCs w:val="20"/>
                <w:lang w:val="en-US"/>
              </w:rPr>
            </w:pPr>
            <w:r>
              <w:rPr>
                <w:rFonts w:ascii="Times New Roman" w:hAnsi="Times New Roman" w:cs="Times New Roman"/>
                <w:sz w:val="20"/>
                <w:szCs w:val="20"/>
                <w:lang w:val="en-US"/>
              </w:rPr>
              <w:t>Variable</w:t>
            </w:r>
          </w:p>
        </w:tc>
        <w:tc>
          <w:tcPr>
            <w:tcW w:w="1275" w:type="dxa"/>
            <w:shd w:val="clear" w:color="auto" w:fill="auto"/>
          </w:tcPr>
          <w:p w:rsidR="00A0107C" w:rsidRDefault="00B96BF1" w14:paraId="60F49F56" w14:textId="77777777">
            <w:pP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6002" w:type="dxa"/>
            <w:shd w:val="clear" w:color="auto" w:fill="auto"/>
          </w:tcPr>
          <w:p w:rsidR="00A0107C" w:rsidRDefault="00B96BF1" w14:paraId="239180D5" w14:textId="77777777">
            <w:pPr>
              <w:rPr>
                <w:rFonts w:ascii="Times New Roman" w:hAnsi="Times New Roman" w:cs="Times New Roman"/>
                <w:b/>
                <w:sz w:val="20"/>
                <w:szCs w:val="20"/>
              </w:rPr>
            </w:pPr>
            <w:r>
              <w:rPr>
                <w:rFonts w:ascii="Times New Roman" w:hAnsi="Times New Roman" w:cs="Times New Roman"/>
                <w:b/>
                <w:sz w:val="20"/>
                <w:szCs w:val="20"/>
              </w:rPr>
              <w:t xml:space="preserve">Pad </w:t>
            </w:r>
          </w:p>
          <w:p w:rsidR="00A0107C" w:rsidRDefault="00B96BF1" w14:paraId="20083602" w14:textId="77777777">
            <w:pPr>
              <w:rPr>
                <w:rFonts w:ascii="Times New Roman" w:hAnsi="Times New Roman" w:cs="Times New Roman"/>
                <w:sz w:val="20"/>
                <w:szCs w:val="20"/>
              </w:rPr>
            </w:pPr>
            <w:r>
              <w:rPr>
                <w:rFonts w:ascii="Times New Roman" w:hAnsi="Times New Roman" w:cs="Times New Roman"/>
                <w:sz w:val="20"/>
                <w:szCs w:val="20"/>
              </w:rPr>
              <w:t>0 to 3 number of pad bytes. The value stored in each pad byte is 0x00.</w:t>
            </w:r>
          </w:p>
          <w:p w:rsidR="00A0107C" w:rsidRDefault="00B96BF1" w14:paraId="760CC144" w14:textId="77777777">
            <w:pPr>
              <w:rPr>
                <w:rFonts w:ascii="Times New Roman" w:hAnsi="Times New Roman" w:cs="Times New Roman"/>
                <w:sz w:val="20"/>
                <w:szCs w:val="20"/>
              </w:rPr>
            </w:pPr>
            <w:r>
              <w:rPr>
                <w:rFonts w:ascii="Times New Roman" w:hAnsi="Times New Roman" w:cs="Times New Roman"/>
                <w:sz w:val="20"/>
                <w:szCs w:val="20"/>
              </w:rPr>
              <w:t xml:space="preserve">The transmitter can compute the number of pad bytes from the </w:t>
            </w:r>
            <w:proofErr w:type="spellStart"/>
            <w:r>
              <w:rPr>
                <w:rFonts w:ascii="Times New Roman" w:hAnsi="Times New Roman" w:cs="Times New Roman"/>
                <w:sz w:val="20"/>
                <w:szCs w:val="20"/>
              </w:rPr>
              <w:t>FileAttributeTable</w:t>
            </w:r>
            <w:proofErr w:type="spellEnd"/>
            <w:r>
              <w:rPr>
                <w:rFonts w:ascii="Times New Roman" w:hAnsi="Times New Roman" w:cs="Times New Roman"/>
                <w:sz w:val="20"/>
                <w:szCs w:val="20"/>
              </w:rPr>
              <w:t xml:space="preserve"> by using the following algorithm:</w:t>
            </w:r>
          </w:p>
          <w:p w:rsidR="00A0107C" w:rsidRDefault="00B96BF1" w14:paraId="625F4609" w14:textId="77777777">
            <w:pPr>
              <w:rPr>
                <w:rFonts w:ascii="Times New Roman" w:hAnsi="Times New Roman" w:cs="Times New Roman"/>
                <w:sz w:val="20"/>
                <w:szCs w:val="20"/>
              </w:rPr>
            </w:pPr>
            <w:r>
              <w:rPr>
                <w:rFonts w:ascii="Times New Roman" w:hAnsi="Times New Roman" w:cs="Times New Roman"/>
                <w:sz w:val="20"/>
                <w:szCs w:val="20"/>
              </w:rPr>
              <w:t xml:space="preserve">Let L be the total number of bytes in the </w:t>
            </w:r>
            <w:proofErr w:type="spellStart"/>
            <w:r>
              <w:rPr>
                <w:rFonts w:ascii="Times New Roman" w:hAnsi="Times New Roman" w:cs="Times New Roman"/>
                <w:sz w:val="20"/>
                <w:szCs w:val="20"/>
              </w:rPr>
              <w:t>FileAttributeTable</w:t>
            </w:r>
            <w:proofErr w:type="spellEnd"/>
            <w:r>
              <w:rPr>
                <w:rFonts w:ascii="Times New Roman" w:hAnsi="Times New Roman" w:cs="Times New Roman"/>
                <w:sz w:val="20"/>
                <w:szCs w:val="20"/>
              </w:rPr>
              <w:t xml:space="preserve"> excluding the pad and the integrity checksum.</w:t>
            </w:r>
          </w:p>
          <w:p w:rsidR="00A0107C" w:rsidRDefault="00B96BF1" w14:paraId="7C0EBCAE" w14:textId="77777777">
            <w:pPr>
              <w:rPr>
                <w:rFonts w:ascii="Times New Roman" w:hAnsi="Times New Roman" w:cs="Times New Roman"/>
                <w:sz w:val="20"/>
                <w:szCs w:val="20"/>
              </w:rPr>
            </w:pPr>
            <w:r>
              <w:rPr>
                <w:rFonts w:ascii="Times New Roman" w:hAnsi="Times New Roman" w:cs="Times New Roman"/>
                <w:sz w:val="20"/>
                <w:szCs w:val="20"/>
              </w:rPr>
              <w:t xml:space="preserve">if (L modulo 4 == 0) then </w:t>
            </w:r>
            <w:proofErr w:type="spellStart"/>
            <w:r>
              <w:rPr>
                <w:rFonts w:ascii="Times New Roman" w:hAnsi="Times New Roman" w:cs="Times New Roman"/>
                <w:sz w:val="20"/>
                <w:szCs w:val="20"/>
              </w:rPr>
              <w:t>NumPadBytes</w:t>
            </w:r>
            <w:proofErr w:type="spellEnd"/>
            <w:r>
              <w:rPr>
                <w:rFonts w:ascii="Times New Roman" w:hAnsi="Times New Roman" w:cs="Times New Roman"/>
                <w:sz w:val="20"/>
                <w:szCs w:val="20"/>
              </w:rPr>
              <w:t xml:space="preserve"> = 0; else </w:t>
            </w:r>
            <w:proofErr w:type="spellStart"/>
            <w:r>
              <w:rPr>
                <w:rFonts w:ascii="Times New Roman" w:hAnsi="Times New Roman" w:cs="Times New Roman"/>
                <w:sz w:val="20"/>
                <w:szCs w:val="20"/>
              </w:rPr>
              <w:t>NumPadBytes</w:t>
            </w:r>
            <w:proofErr w:type="spellEnd"/>
            <w:r>
              <w:rPr>
                <w:rFonts w:ascii="Times New Roman" w:hAnsi="Times New Roman" w:cs="Times New Roman"/>
                <w:sz w:val="20"/>
                <w:szCs w:val="20"/>
              </w:rPr>
              <w:t xml:space="preserve"> = 4 – L modulo 4;</w:t>
            </w:r>
          </w:p>
          <w:p w:rsidR="00A0107C" w:rsidRDefault="00B96BF1" w14:paraId="5C695140" w14:textId="77777777">
            <w:pPr>
              <w:rPr>
                <w:rFonts w:ascii="Times New Roman" w:hAnsi="Times New Roman" w:cs="Times New Roman"/>
                <w:sz w:val="20"/>
                <w:szCs w:val="20"/>
              </w:rPr>
            </w:pPr>
            <w:r>
              <w:rPr>
                <w:rFonts w:ascii="Times New Roman" w:hAnsi="Times New Roman" w:cs="Times New Roman"/>
                <w:sz w:val="20"/>
                <w:szCs w:val="20"/>
              </w:rPr>
              <w:t xml:space="preserve">The receiver can compute the number of pad bytes from the </w:t>
            </w:r>
            <w:proofErr w:type="spellStart"/>
            <w:r>
              <w:rPr>
                <w:rFonts w:ascii="Times New Roman" w:hAnsi="Times New Roman" w:cs="Times New Roman"/>
                <w:sz w:val="20"/>
                <w:szCs w:val="20"/>
              </w:rPr>
              <w:t>FileAttributeTable</w:t>
            </w:r>
            <w:proofErr w:type="spellEnd"/>
            <w:r>
              <w:rPr>
                <w:rFonts w:ascii="Times New Roman" w:hAnsi="Times New Roman" w:cs="Times New Roman"/>
                <w:sz w:val="20"/>
                <w:szCs w:val="20"/>
              </w:rPr>
              <w:t xml:space="preserve"> by using the following algorithm. In the algorithm, the receiver parses </w:t>
            </w:r>
            <w:proofErr w:type="spellStart"/>
            <w:r>
              <w:rPr>
                <w:rFonts w:ascii="Times New Roman" w:hAnsi="Times New Roman" w:cs="Times New Roman"/>
                <w:sz w:val="20"/>
                <w:szCs w:val="20"/>
              </w:rPr>
              <w:t>FileAttributeTable</w:t>
            </w:r>
            <w:proofErr w:type="spellEnd"/>
            <w:r>
              <w:rPr>
                <w:rFonts w:ascii="Times New Roman" w:hAnsi="Times New Roman" w:cs="Times New Roman"/>
                <w:sz w:val="20"/>
                <w:szCs w:val="20"/>
              </w:rPr>
              <w:t xml:space="preserve"> until the remaining bytes are less than 8. When it reaches that stage, the remaining bytes contain the</w:t>
            </w:r>
          </w:p>
          <w:p w:rsidR="00A0107C" w:rsidRDefault="00B96BF1" w14:paraId="4F5EEFC6" w14:textId="77777777">
            <w:pPr>
              <w:rPr>
                <w:rFonts w:ascii="Times New Roman" w:hAnsi="Times New Roman" w:cs="Times New Roman"/>
                <w:sz w:val="20"/>
                <w:szCs w:val="20"/>
              </w:rPr>
            </w:pPr>
            <w:r>
              <w:rPr>
                <w:rFonts w:ascii="Times New Roman" w:hAnsi="Times New Roman" w:cs="Times New Roman"/>
                <w:sz w:val="20"/>
                <w:szCs w:val="20"/>
              </w:rPr>
              <w:t xml:space="preserve">pad bytes and four bytes of data integrity checksum. Let L be the total number of bytes in the </w:t>
            </w:r>
            <w:proofErr w:type="spellStart"/>
            <w:r>
              <w:rPr>
                <w:rFonts w:ascii="Times New Roman" w:hAnsi="Times New Roman" w:cs="Times New Roman"/>
                <w:sz w:val="20"/>
                <w:szCs w:val="20"/>
              </w:rPr>
              <w:t>FileAttributeTable</w:t>
            </w:r>
            <w:proofErr w:type="spellEnd"/>
            <w:r>
              <w:rPr>
                <w:rFonts w:ascii="Times New Roman" w:hAnsi="Times New Roman" w:cs="Times New Roman"/>
                <w:sz w:val="20"/>
                <w:szCs w:val="20"/>
              </w:rPr>
              <w:t xml:space="preserve"> including the pad and the</w:t>
            </w:r>
          </w:p>
          <w:p w:rsidR="00A0107C" w:rsidRDefault="00B96BF1" w14:paraId="08214B83" w14:textId="77777777">
            <w:pPr>
              <w:rPr>
                <w:rFonts w:ascii="Times New Roman" w:hAnsi="Times New Roman" w:cs="Times New Roman"/>
                <w:sz w:val="20"/>
                <w:szCs w:val="20"/>
              </w:rPr>
            </w:pPr>
            <w:r>
              <w:rPr>
                <w:rFonts w:ascii="Times New Roman" w:hAnsi="Times New Roman" w:cs="Times New Roman"/>
                <w:sz w:val="20"/>
                <w:szCs w:val="20"/>
              </w:rPr>
              <w:t>integrity checksum.</w:t>
            </w:r>
          </w:p>
          <w:p w:rsidR="00A0107C" w:rsidRDefault="00B96BF1" w14:paraId="005A8622" w14:textId="77777777">
            <w:pPr>
              <w:rPr>
                <w:rFonts w:ascii="Times New Roman" w:hAnsi="Times New Roman" w:cs="Times New Roman"/>
                <w:sz w:val="20"/>
                <w:szCs w:val="20"/>
              </w:rPr>
            </w:pPr>
            <w:proofErr w:type="spellStart"/>
            <w:r>
              <w:rPr>
                <w:rFonts w:ascii="Times New Roman" w:hAnsi="Times New Roman" w:cs="Times New Roman"/>
                <w:sz w:val="20"/>
                <w:szCs w:val="20"/>
              </w:rPr>
              <w:t>RemBytes</w:t>
            </w:r>
            <w:proofErr w:type="spellEnd"/>
            <w:r>
              <w:rPr>
                <w:rFonts w:ascii="Times New Roman" w:hAnsi="Times New Roman" w:cs="Times New Roman"/>
                <w:sz w:val="20"/>
                <w:szCs w:val="20"/>
              </w:rPr>
              <w:t xml:space="preserve"> = L;</w:t>
            </w:r>
          </w:p>
          <w:p w:rsidR="00A0107C" w:rsidRDefault="00B96BF1" w14:paraId="2BD879E7" w14:textId="77777777">
            <w:pPr>
              <w:rPr>
                <w:rFonts w:ascii="Times New Roman" w:hAnsi="Times New Roman" w:cs="Times New Roman"/>
                <w:sz w:val="20"/>
                <w:szCs w:val="20"/>
              </w:rPr>
            </w:pP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0;</w:t>
            </w:r>
          </w:p>
          <w:p w:rsidR="00A0107C" w:rsidRDefault="00B96BF1" w14:paraId="2AC96B90" w14:textId="77777777">
            <w:pPr>
              <w:rPr>
                <w:rFonts w:ascii="Times New Roman" w:hAnsi="Times New Roman" w:cs="Times New Roman"/>
                <w:sz w:val="20"/>
                <w:szCs w:val="20"/>
              </w:rPr>
            </w:pPr>
            <w:r>
              <w:rPr>
                <w:rFonts w:ascii="Times New Roman" w:hAnsi="Times New Roman" w:cs="Times New Roman"/>
                <w:sz w:val="20"/>
                <w:szCs w:val="20"/>
              </w:rPr>
              <w:t>while (</w:t>
            </w:r>
            <w:proofErr w:type="spellStart"/>
            <w:r>
              <w:rPr>
                <w:rFonts w:ascii="Times New Roman" w:hAnsi="Times New Roman" w:cs="Times New Roman"/>
                <w:sz w:val="20"/>
                <w:szCs w:val="20"/>
              </w:rPr>
              <w:t>RemBytes</w:t>
            </w:r>
            <w:proofErr w:type="spellEnd"/>
            <w:r>
              <w:rPr>
                <w:rFonts w:ascii="Times New Roman" w:hAnsi="Times New Roman" w:cs="Times New Roman"/>
                <w:sz w:val="20"/>
                <w:szCs w:val="20"/>
              </w:rPr>
              <w:t xml:space="preserve"> &gt;= 8)</w:t>
            </w:r>
          </w:p>
          <w:p w:rsidR="00A0107C" w:rsidRDefault="00B96BF1" w14:paraId="0C30309B" w14:textId="77777777">
            <w:pPr>
              <w:rPr>
                <w:rFonts w:ascii="Times New Roman" w:hAnsi="Times New Roman" w:cs="Times New Roman"/>
                <w:sz w:val="20"/>
                <w:szCs w:val="20"/>
              </w:rPr>
            </w:pPr>
            <w:r>
              <w:rPr>
                <w:rFonts w:ascii="Times New Roman" w:hAnsi="Times New Roman" w:cs="Times New Roman"/>
                <w:sz w:val="20"/>
                <w:szCs w:val="20"/>
              </w:rPr>
              <w:t>{</w:t>
            </w:r>
          </w:p>
          <w:p w:rsidR="00A0107C" w:rsidRDefault="00B96BF1" w14:paraId="2FC5741D" w14:textId="77777777">
            <w:pPr>
              <w:rPr>
                <w:rFonts w:ascii="Times New Roman" w:hAnsi="Times New Roman" w:cs="Times New Roman"/>
                <w:sz w:val="20"/>
                <w:szCs w:val="20"/>
              </w:rPr>
            </w:pPr>
            <w:r>
              <w:rPr>
                <w:rFonts w:ascii="Times New Roman" w:hAnsi="Times New Roman" w:cs="Times New Roman"/>
                <w:sz w:val="20"/>
                <w:szCs w:val="20"/>
              </w:rPr>
              <w:t xml:space="preserve">    Process the </w:t>
            </w:r>
            <w:proofErr w:type="spellStart"/>
            <w:r>
              <w:rPr>
                <w:rFonts w:ascii="Times New Roman" w:hAnsi="Times New Roman" w:cs="Times New Roman"/>
                <w:sz w:val="20"/>
                <w:szCs w:val="20"/>
              </w:rPr>
              <w:t>ith</w:t>
            </w:r>
            <w:proofErr w:type="spellEnd"/>
            <w:r>
              <w:rPr>
                <w:rFonts w:ascii="Times New Roman" w:hAnsi="Times New Roman" w:cs="Times New Roman"/>
                <w:sz w:val="20"/>
                <w:szCs w:val="20"/>
              </w:rPr>
              <w:t xml:space="preserve"> string in the table;</w:t>
            </w:r>
          </w:p>
          <w:p w:rsidR="00A0107C" w:rsidRDefault="00B96BF1" w14:paraId="45045327" w14:textId="77777777">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RemBytes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RemBytes</w:t>
            </w:r>
            <w:proofErr w:type="spellEnd"/>
            <w:r>
              <w:rPr>
                <w:rFonts w:ascii="Times New Roman" w:hAnsi="Times New Roman" w:cs="Times New Roman"/>
                <w:sz w:val="20"/>
                <w:szCs w:val="20"/>
              </w:rPr>
              <w:t xml:space="preserve"> - 4 - String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Length;</w:t>
            </w:r>
          </w:p>
          <w:p w:rsidR="00A0107C" w:rsidRDefault="00B96BF1" w14:paraId="51F6D81B" w14:textId="77777777">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i+1;</w:t>
            </w:r>
          </w:p>
          <w:p w:rsidR="00A0107C" w:rsidRDefault="00B96BF1" w14:paraId="05CD74F4" w14:textId="77777777">
            <w:pPr>
              <w:rPr>
                <w:rFonts w:ascii="Times New Roman" w:hAnsi="Times New Roman" w:cs="Times New Roman"/>
                <w:sz w:val="20"/>
                <w:szCs w:val="20"/>
              </w:rPr>
            </w:pPr>
            <w:r>
              <w:rPr>
                <w:rFonts w:ascii="Times New Roman" w:hAnsi="Times New Roman" w:cs="Times New Roman"/>
                <w:sz w:val="20"/>
                <w:szCs w:val="20"/>
              </w:rPr>
              <w:t>}</w:t>
            </w:r>
          </w:p>
          <w:p w:rsidR="00A0107C" w:rsidRDefault="00B96BF1" w14:paraId="360C72C2" w14:textId="77777777">
            <w:pPr>
              <w:rPr>
                <w:rFonts w:ascii="Times New Roman" w:hAnsi="Times New Roman" w:cs="Times New Roman"/>
                <w:b/>
                <w:sz w:val="20"/>
                <w:szCs w:val="20"/>
                <w:lang w:val="en-US"/>
              </w:rPr>
            </w:pPr>
            <w:proofErr w:type="spellStart"/>
            <w:r>
              <w:rPr>
                <w:rFonts w:ascii="Times New Roman" w:hAnsi="Times New Roman" w:cs="Times New Roman"/>
                <w:sz w:val="20"/>
                <w:szCs w:val="20"/>
              </w:rPr>
              <w:t>NumPadBytes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RemBytes</w:t>
            </w:r>
            <w:proofErr w:type="spellEnd"/>
            <w:r>
              <w:rPr>
                <w:rFonts w:ascii="Times New Roman" w:hAnsi="Times New Roman" w:cs="Times New Roman"/>
                <w:sz w:val="20"/>
                <w:szCs w:val="20"/>
              </w:rPr>
              <w:t xml:space="preserve"> modulo 4;</w:t>
            </w:r>
          </w:p>
        </w:tc>
      </w:tr>
      <w:tr w:rsidR="00A0107C" w14:paraId="1CC7E4F3" w14:textId="77777777">
        <w:tc>
          <w:tcPr>
            <w:tcW w:w="1239" w:type="dxa"/>
            <w:shd w:val="clear" w:color="auto" w:fill="auto"/>
          </w:tcPr>
          <w:p w:rsidR="00A0107C" w:rsidRDefault="00A0107C" w14:paraId="5DE12EE7" w14:textId="77777777">
            <w:pPr>
              <w:rPr>
                <w:rFonts w:ascii="Times New Roman" w:hAnsi="Times New Roman" w:cs="Times New Roman"/>
                <w:sz w:val="20"/>
                <w:szCs w:val="20"/>
                <w:lang w:val="en-US"/>
              </w:rPr>
            </w:pPr>
          </w:p>
        </w:tc>
        <w:tc>
          <w:tcPr>
            <w:tcW w:w="1275" w:type="dxa"/>
            <w:shd w:val="clear" w:color="auto" w:fill="auto"/>
          </w:tcPr>
          <w:p w:rsidR="00A0107C" w:rsidRDefault="00B96BF1" w14:paraId="22D130FB"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6002" w:type="dxa"/>
            <w:shd w:val="clear" w:color="auto" w:fill="auto"/>
          </w:tcPr>
          <w:p w:rsidR="00A0107C" w:rsidRDefault="00B96BF1" w14:paraId="4E50D796" w14:textId="77777777">
            <w:pPr>
              <w:rPr>
                <w:rFonts w:ascii="Times New Roman" w:hAnsi="Times New Roman" w:cs="Times New Roman"/>
                <w:b/>
                <w:sz w:val="20"/>
                <w:szCs w:val="20"/>
              </w:rPr>
            </w:pPr>
            <w:proofErr w:type="spellStart"/>
            <w:r>
              <w:rPr>
                <w:rFonts w:ascii="Times New Roman" w:hAnsi="Times New Roman" w:cs="Times New Roman"/>
                <w:b/>
                <w:sz w:val="20"/>
                <w:szCs w:val="20"/>
              </w:rPr>
              <w:t>FileAttributeTableIntegrityChecksum</w:t>
            </w:r>
            <w:proofErr w:type="spellEnd"/>
          </w:p>
          <w:p w:rsidR="00A0107C" w:rsidRDefault="00B96BF1" w14:paraId="0E6B7D7F" w14:textId="77777777">
            <w:pPr>
              <w:rPr>
                <w:rFonts w:ascii="Times New Roman" w:hAnsi="Times New Roman" w:cs="Times New Roman"/>
                <w:sz w:val="20"/>
                <w:szCs w:val="20"/>
              </w:rPr>
            </w:pPr>
            <w:r>
              <w:rPr>
                <w:rFonts w:ascii="Times New Roman" w:hAnsi="Times New Roman" w:cs="Times New Roman"/>
                <w:sz w:val="20"/>
                <w:szCs w:val="20"/>
              </w:rPr>
              <w:t xml:space="preserve">Integrity checksum on the </w:t>
            </w:r>
            <w:proofErr w:type="spellStart"/>
            <w:r>
              <w:rPr>
                <w:rFonts w:ascii="Times New Roman" w:hAnsi="Times New Roman" w:cs="Times New Roman"/>
                <w:sz w:val="20"/>
                <w:szCs w:val="20"/>
              </w:rPr>
              <w:t>FileAttributeTable</w:t>
            </w:r>
            <w:proofErr w:type="spellEnd"/>
            <w:r>
              <w:rPr>
                <w:rFonts w:ascii="Times New Roman" w:hAnsi="Times New Roman" w:cs="Times New Roman"/>
                <w:sz w:val="20"/>
                <w:szCs w:val="20"/>
              </w:rPr>
              <w:t xml:space="preserve"> shown above including the pad bytes (if any). For this specification, the CRC-32 algorithm with the polynomial x^32 + x^26 + x^23 + x^22 + x^16 + x^12 + x^11 + x^10 + x^8 + x^7 + x^5 + x^4 + x^2 + x + 1</w:t>
            </w:r>
            <w:r>
              <w:rPr>
                <w:rFonts w:ascii="Helvetica" w:hAnsi="Helvetica" w:eastAsia="Times New Roman" w:cs="Times New Roman"/>
                <w:sz w:val="20"/>
                <w:szCs w:val="20"/>
              </w:rPr>
              <w:t xml:space="preserve"> </w:t>
            </w:r>
            <w:r>
              <w:rPr>
                <w:rFonts w:ascii="Times New Roman" w:hAnsi="Times New Roman" w:cs="Times New Roman"/>
                <w:sz w:val="20"/>
                <w:szCs w:val="20"/>
              </w:rPr>
              <w:t xml:space="preserve">(same as the one used by IEEE 802.3) must be used for the integrity checksum computation. The </w:t>
            </w:r>
            <w:r>
              <w:rPr>
                <w:rFonts w:ascii="Times New Roman" w:hAnsi="Times New Roman" w:cs="Times New Roman"/>
                <w:sz w:val="20"/>
                <w:szCs w:val="20"/>
              </w:rPr>
              <w:lastRenderedPageBreak/>
              <w:t>CRC computation involves processing a byte at a time with the least significant bit first.</w:t>
            </w:r>
          </w:p>
          <w:p w:rsidR="00A0107C" w:rsidRDefault="00A0107C" w14:paraId="4CBA291C" w14:textId="77777777">
            <w:pPr>
              <w:rPr>
                <w:rFonts w:ascii="Times New Roman" w:hAnsi="Times New Roman" w:cs="Times New Roman"/>
                <w:b/>
                <w:sz w:val="20"/>
                <w:szCs w:val="20"/>
                <w:lang w:val="en-US"/>
              </w:rPr>
            </w:pPr>
          </w:p>
        </w:tc>
      </w:tr>
    </w:tbl>
    <w:p w:rsidR="00A0107C" w:rsidRDefault="00A0107C" w14:paraId="3BA70695" w14:textId="77777777">
      <w:pPr>
        <w:rPr>
          <w:rFonts w:ascii="Times New Roman" w:hAnsi="Times New Roman" w:cs="Times New Roman"/>
          <w:sz w:val="20"/>
          <w:szCs w:val="20"/>
          <w:lang w:val="en-US"/>
        </w:rPr>
      </w:pPr>
    </w:p>
    <w:p w:rsidR="00A0107C" w:rsidRDefault="00A0107C" w14:paraId="11B466D6" w14:textId="77777777">
      <w:pPr>
        <w:rPr>
          <w:rFonts w:ascii="Times New Roman" w:hAnsi="Times New Roman" w:cs="Times New Roman"/>
          <w:sz w:val="20"/>
          <w:szCs w:val="20"/>
          <w:lang w:val="en-US"/>
        </w:rPr>
      </w:pPr>
    </w:p>
    <w:p w:rsidR="00A0107C" w:rsidRDefault="00B96BF1" w14:paraId="50D9D803" w14:textId="77777777">
      <w:pPr>
        <w:rPr>
          <w:rFonts w:ascii="Times New Roman" w:hAnsi="Times New Roman" w:cs="Times New Roman"/>
          <w:i/>
          <w:sz w:val="20"/>
          <w:szCs w:val="20"/>
          <w:lang w:val="en-US"/>
        </w:rPr>
      </w:pPr>
      <w:r>
        <w:rPr>
          <w:rFonts w:ascii="Times New Roman" w:hAnsi="Times New Roman" w:cs="Times New Roman"/>
          <w:i/>
          <w:sz w:val="20"/>
          <w:szCs w:val="20"/>
          <w:lang w:val="en-US"/>
        </w:rPr>
        <w:t>3) OEM File Attribute Table</w:t>
      </w:r>
    </w:p>
    <w:p w:rsidR="00A0107C" w:rsidRDefault="00A0107C" w14:paraId="5040D4BD" w14:textId="77777777">
      <w:pPr>
        <w:rPr>
          <w:rFonts w:ascii="Times New Roman" w:hAnsi="Times New Roman" w:cs="Times New Roman"/>
          <w:i/>
          <w:sz w:val="20"/>
          <w:szCs w:val="20"/>
          <w:lang w:val="en-US"/>
        </w:rPr>
      </w:pPr>
    </w:p>
    <w:p w:rsidR="00A0107C" w:rsidRDefault="00B96BF1" w14:paraId="622E34D8" w14:textId="77777777">
      <w:pPr>
        <w:rPr>
          <w:rFonts w:ascii="Times New Roman" w:hAnsi="Times New Roman" w:cs="Times New Roman"/>
          <w:sz w:val="20"/>
          <w:szCs w:val="20"/>
          <w:lang w:val="en-US"/>
        </w:rPr>
      </w:pPr>
      <w:r>
        <w:rPr>
          <w:rFonts w:ascii="Times New Roman" w:hAnsi="Times New Roman" w:cs="Times New Roman"/>
          <w:sz w:val="20"/>
          <w:szCs w:val="20"/>
          <w:lang w:val="en-US"/>
        </w:rPr>
        <w:t>This table lets OEMs add their own file traits.</w:t>
      </w:r>
    </w:p>
    <w:p w:rsidR="00A0107C" w:rsidRDefault="00A0107C" w14:paraId="21AE28AC" w14:textId="77777777">
      <w:pPr>
        <w:rPr>
          <w:rFonts w:ascii="Times New Roman" w:hAnsi="Times New Roman" w:cs="Times New Roman"/>
          <w:sz w:val="20"/>
          <w:szCs w:val="20"/>
          <w:lang w:val="en-US"/>
        </w:rPr>
      </w:pPr>
    </w:p>
    <w:tbl>
      <w:tblPr>
        <w:tblStyle w:val="TableGrid"/>
        <w:tblW w:w="8516" w:type="dxa"/>
        <w:tblLook w:val="04A0" w:firstRow="1" w:lastRow="0" w:firstColumn="1" w:lastColumn="0" w:noHBand="0" w:noVBand="1"/>
      </w:tblPr>
      <w:tblGrid>
        <w:gridCol w:w="1239"/>
        <w:gridCol w:w="1275"/>
        <w:gridCol w:w="6002"/>
      </w:tblGrid>
      <w:tr w:rsidR="00A0107C" w14:paraId="0BE80415" w14:textId="77777777">
        <w:tc>
          <w:tcPr>
            <w:tcW w:w="1239" w:type="dxa"/>
            <w:shd w:val="clear" w:color="auto" w:fill="auto"/>
          </w:tcPr>
          <w:p w:rsidR="00A0107C" w:rsidRDefault="00B96BF1" w14:paraId="315B1F09"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275" w:type="dxa"/>
            <w:shd w:val="clear" w:color="auto" w:fill="auto"/>
          </w:tcPr>
          <w:p w:rsidR="00A0107C" w:rsidRDefault="00B96BF1" w14:paraId="0FC259DD"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6002" w:type="dxa"/>
            <w:shd w:val="clear" w:color="auto" w:fill="auto"/>
          </w:tcPr>
          <w:p w:rsidR="00A0107C" w:rsidRDefault="00B96BF1" w14:paraId="2DFE329A" w14:textId="77777777">
            <w:pPr>
              <w:tabs>
                <w:tab w:val="left" w:pos="1175"/>
              </w:tabs>
              <w:jc w:val="center"/>
              <w:rPr>
                <w:rFonts w:ascii="Times New Roman" w:hAnsi="Times New Roman" w:cs="Times New Roman"/>
                <w:b/>
                <w:sz w:val="20"/>
                <w:szCs w:val="20"/>
                <w:lang w:val="en-US"/>
              </w:rPr>
            </w:pPr>
            <w:r>
              <w:rPr>
                <w:rFonts w:ascii="Times New Roman" w:hAnsi="Times New Roman" w:cs="Times New Roman"/>
                <w:b/>
                <w:sz w:val="20"/>
                <w:szCs w:val="20"/>
                <w:lang w:val="en-US"/>
              </w:rPr>
              <w:t>Field</w:t>
            </w:r>
          </w:p>
        </w:tc>
      </w:tr>
      <w:tr w:rsidR="00A0107C" w14:paraId="2740D9B2" w14:textId="77777777">
        <w:tc>
          <w:tcPr>
            <w:tcW w:w="1239" w:type="dxa"/>
            <w:shd w:val="clear" w:color="auto" w:fill="auto"/>
          </w:tcPr>
          <w:p w:rsidR="00A0107C" w:rsidRDefault="00B96BF1" w14:paraId="5EF14DB4" w14:textId="77777777">
            <w:pPr>
              <w:rPr>
                <w:rFonts w:ascii="Times New Roman" w:hAnsi="Times New Roman" w:cs="Times New Roman"/>
                <w:sz w:val="20"/>
                <w:szCs w:val="20"/>
                <w:lang w:val="en-US"/>
              </w:rPr>
            </w:pPr>
            <w:r>
              <w:rPr>
                <w:rFonts w:ascii="Times New Roman" w:hAnsi="Times New Roman" w:cs="Times New Roman"/>
                <w:sz w:val="20"/>
                <w:szCs w:val="20"/>
                <w:lang w:val="en-US"/>
              </w:rPr>
              <w:t>0:3</w:t>
            </w:r>
          </w:p>
        </w:tc>
        <w:tc>
          <w:tcPr>
            <w:tcW w:w="1275" w:type="dxa"/>
            <w:shd w:val="clear" w:color="auto" w:fill="auto"/>
          </w:tcPr>
          <w:p w:rsidR="00A0107C" w:rsidRDefault="00B96BF1" w14:paraId="6A3ED572"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6002" w:type="dxa"/>
            <w:shd w:val="clear" w:color="auto" w:fill="auto"/>
          </w:tcPr>
          <w:p w:rsidR="00A0107C" w:rsidRDefault="00B96BF1" w14:paraId="078F5534" w14:textId="77777777">
            <w:pPr>
              <w:rPr>
                <w:rFonts w:ascii="Times New Roman" w:hAnsi="Times New Roman" w:cs="Times New Roman"/>
                <w:b/>
                <w:sz w:val="20"/>
                <w:szCs w:val="20"/>
                <w:lang w:val="en-US"/>
              </w:rPr>
            </w:pPr>
            <w:proofErr w:type="spellStart"/>
            <w:proofErr w:type="gramStart"/>
            <w:r>
              <w:rPr>
                <w:rFonts w:ascii="Times New Roman" w:hAnsi="Times New Roman" w:cs="Times New Roman"/>
                <w:b/>
                <w:sz w:val="20"/>
                <w:szCs w:val="20"/>
                <w:lang w:val="en-US"/>
              </w:rPr>
              <w:t>FileHandle</w:t>
            </w:r>
            <w:proofErr w:type="spellEnd"/>
            <w:r>
              <w:rPr>
                <w:rFonts w:ascii="Times New Roman" w:hAnsi="Times New Roman" w:cs="Times New Roman"/>
                <w:b/>
                <w:sz w:val="20"/>
                <w:szCs w:val="20"/>
                <w:lang w:val="en-US"/>
              </w:rPr>
              <w:t>[</w:t>
            </w:r>
            <w:proofErr w:type="gramEnd"/>
            <w:r>
              <w:rPr>
                <w:rFonts w:ascii="Times New Roman" w:hAnsi="Times New Roman" w:cs="Times New Roman"/>
                <w:b/>
                <w:sz w:val="20"/>
                <w:szCs w:val="20"/>
                <w:lang w:val="en-US"/>
              </w:rPr>
              <w:t>0]</w:t>
            </w:r>
          </w:p>
          <w:p w:rsidR="00A0107C" w:rsidRDefault="00B96BF1" w14:paraId="20C456C0" w14:textId="77777777">
            <w:pPr>
              <w:rPr>
                <w:rFonts w:ascii="Times New Roman" w:hAnsi="Times New Roman" w:cs="Times New Roman"/>
                <w:sz w:val="20"/>
                <w:szCs w:val="20"/>
                <w:lang w:val="en-US"/>
              </w:rPr>
            </w:pPr>
            <w:r>
              <w:rPr>
                <w:rFonts w:ascii="Times New Roman" w:hAnsi="Times New Roman" w:cs="Times New Roman"/>
                <w:sz w:val="20"/>
                <w:szCs w:val="20"/>
                <w:lang w:val="en-US"/>
              </w:rPr>
              <w:t>The handle for the first file</w:t>
            </w:r>
          </w:p>
        </w:tc>
      </w:tr>
      <w:tr w:rsidR="00A0107C" w14:paraId="0449B06E" w14:textId="77777777">
        <w:tc>
          <w:tcPr>
            <w:tcW w:w="1239" w:type="dxa"/>
            <w:shd w:val="clear" w:color="auto" w:fill="auto"/>
          </w:tcPr>
          <w:p w:rsidR="00A0107C" w:rsidRDefault="00B96BF1" w14:paraId="7DEC4240" w14:textId="77777777">
            <w:pPr>
              <w:rPr>
                <w:rFonts w:ascii="Times New Roman" w:hAnsi="Times New Roman" w:cs="Times New Roman"/>
                <w:sz w:val="20"/>
                <w:szCs w:val="20"/>
                <w:lang w:val="en-US"/>
              </w:rPr>
            </w:pPr>
            <w:r>
              <w:rPr>
                <w:rFonts w:ascii="Times New Roman" w:hAnsi="Times New Roman" w:cs="Times New Roman"/>
                <w:sz w:val="20"/>
                <w:szCs w:val="20"/>
                <w:lang w:val="en-US"/>
              </w:rPr>
              <w:t>4:7</w:t>
            </w:r>
          </w:p>
        </w:tc>
        <w:tc>
          <w:tcPr>
            <w:tcW w:w="1275" w:type="dxa"/>
            <w:shd w:val="clear" w:color="auto" w:fill="auto"/>
          </w:tcPr>
          <w:p w:rsidR="00A0107C" w:rsidRDefault="00B96BF1" w14:paraId="6BB6811E" w14:textId="77777777">
            <w:pPr>
              <w:rPr>
                <w:rFonts w:ascii="Times New Roman" w:hAnsi="Times New Roman" w:cs="Times New Roman"/>
                <w:sz w:val="20"/>
                <w:szCs w:val="20"/>
                <w:lang w:val="en-US"/>
              </w:rPr>
            </w:pPr>
            <w:r>
              <w:rPr>
                <w:rFonts w:ascii="Times New Roman" w:hAnsi="Times New Roman" w:cs="Times New Roman"/>
                <w:sz w:val="20"/>
                <w:szCs w:val="20"/>
                <w:lang w:val="en-US"/>
              </w:rPr>
              <w:t>bitfield32</w:t>
            </w:r>
          </w:p>
        </w:tc>
        <w:tc>
          <w:tcPr>
            <w:tcW w:w="6002" w:type="dxa"/>
            <w:shd w:val="clear" w:color="auto" w:fill="auto"/>
          </w:tcPr>
          <w:p w:rsidR="00A0107C" w:rsidRDefault="00B96BF1" w14:paraId="53843D14" w14:textId="77777777">
            <w:pPr>
              <w:rPr>
                <w:rFonts w:ascii="Times New Roman" w:hAnsi="Times New Roman" w:cs="Times New Roman"/>
                <w:b/>
                <w:sz w:val="20"/>
                <w:szCs w:val="20"/>
                <w:lang w:val="en-US"/>
              </w:rPr>
            </w:pPr>
            <w:proofErr w:type="spellStart"/>
            <w:proofErr w:type="gramStart"/>
            <w:r>
              <w:rPr>
                <w:rFonts w:ascii="Times New Roman" w:hAnsi="Times New Roman" w:cs="Times New Roman"/>
                <w:b/>
                <w:sz w:val="20"/>
                <w:szCs w:val="20"/>
                <w:lang w:val="en-US"/>
              </w:rPr>
              <w:t>FileTraits</w:t>
            </w:r>
            <w:proofErr w:type="spellEnd"/>
            <w:r>
              <w:rPr>
                <w:rFonts w:ascii="Times New Roman" w:hAnsi="Times New Roman" w:cs="Times New Roman"/>
                <w:b/>
                <w:sz w:val="20"/>
                <w:szCs w:val="20"/>
                <w:lang w:val="en-US"/>
              </w:rPr>
              <w:t>[</w:t>
            </w:r>
            <w:proofErr w:type="gramEnd"/>
            <w:r>
              <w:rPr>
                <w:rFonts w:ascii="Times New Roman" w:hAnsi="Times New Roman" w:cs="Times New Roman"/>
                <w:b/>
                <w:sz w:val="20"/>
                <w:szCs w:val="20"/>
                <w:lang w:val="en-US"/>
              </w:rPr>
              <w:t>0]</w:t>
            </w:r>
          </w:p>
          <w:p w:rsidR="00A0107C" w:rsidRDefault="00B96BF1" w14:paraId="132818BC" w14:textId="77777777">
            <w:pPr>
              <w:rPr>
                <w:rFonts w:ascii="Times New Roman" w:hAnsi="Times New Roman" w:cs="Times New Roman"/>
                <w:sz w:val="20"/>
                <w:szCs w:val="20"/>
                <w:lang w:val="en-US"/>
              </w:rPr>
            </w:pPr>
            <w:r>
              <w:rPr>
                <w:rFonts w:ascii="Times New Roman" w:hAnsi="Times New Roman" w:cs="Times New Roman"/>
                <w:sz w:val="20"/>
                <w:szCs w:val="20"/>
                <w:lang w:val="en-US"/>
              </w:rPr>
              <w:t>Traits for the first file</w:t>
            </w:r>
          </w:p>
        </w:tc>
      </w:tr>
      <w:tr w:rsidR="00A0107C" w14:paraId="5AF2DB87" w14:textId="77777777">
        <w:tc>
          <w:tcPr>
            <w:tcW w:w="1239" w:type="dxa"/>
            <w:shd w:val="clear" w:color="auto" w:fill="auto"/>
          </w:tcPr>
          <w:p w:rsidR="00A0107C" w:rsidRDefault="00A0107C" w14:paraId="1A020E0E" w14:textId="77777777">
            <w:pPr>
              <w:rPr>
                <w:rFonts w:ascii="Times New Roman" w:hAnsi="Times New Roman" w:cs="Times New Roman"/>
                <w:sz w:val="20"/>
                <w:szCs w:val="20"/>
                <w:lang w:val="en-US"/>
              </w:rPr>
            </w:pPr>
          </w:p>
        </w:tc>
        <w:tc>
          <w:tcPr>
            <w:tcW w:w="1275" w:type="dxa"/>
            <w:shd w:val="clear" w:color="auto" w:fill="auto"/>
          </w:tcPr>
          <w:p w:rsidR="00A0107C" w:rsidRDefault="00B96BF1" w14:paraId="5BE1FB5D"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6002" w:type="dxa"/>
            <w:shd w:val="clear" w:color="auto" w:fill="auto"/>
          </w:tcPr>
          <w:p w:rsidR="00A0107C" w:rsidRDefault="00B96BF1" w14:paraId="0774F52E" w14:textId="77777777">
            <w:pPr>
              <w:rPr>
                <w:rFonts w:ascii="Times New Roman" w:hAnsi="Times New Roman" w:cs="Times New Roman"/>
                <w:b/>
                <w:sz w:val="20"/>
                <w:szCs w:val="20"/>
                <w:lang w:val="en-US"/>
              </w:rPr>
            </w:pPr>
            <w:proofErr w:type="spellStart"/>
            <w:proofErr w:type="gramStart"/>
            <w:r>
              <w:rPr>
                <w:rFonts w:ascii="Times New Roman" w:hAnsi="Times New Roman" w:cs="Times New Roman"/>
                <w:b/>
                <w:sz w:val="20"/>
                <w:szCs w:val="20"/>
                <w:lang w:val="en-US"/>
              </w:rPr>
              <w:t>FileHandle</w:t>
            </w:r>
            <w:proofErr w:type="spellEnd"/>
            <w:r>
              <w:rPr>
                <w:rFonts w:ascii="Times New Roman" w:hAnsi="Times New Roman" w:cs="Times New Roman"/>
                <w:b/>
                <w:sz w:val="20"/>
                <w:szCs w:val="20"/>
                <w:lang w:val="en-US"/>
              </w:rPr>
              <w:t>[</w:t>
            </w:r>
            <w:proofErr w:type="gramEnd"/>
            <w:r>
              <w:rPr>
                <w:rFonts w:ascii="Times New Roman" w:hAnsi="Times New Roman" w:cs="Times New Roman"/>
                <w:b/>
                <w:sz w:val="20"/>
                <w:szCs w:val="20"/>
                <w:lang w:val="en-US"/>
              </w:rPr>
              <w:t>1]</w:t>
            </w:r>
          </w:p>
          <w:p w:rsidR="00A0107C" w:rsidRDefault="00B96BF1" w14:paraId="2CEEA9BF" w14:textId="77777777">
            <w:pPr>
              <w:rPr>
                <w:rFonts w:ascii="Times New Roman" w:hAnsi="Times New Roman" w:cs="Times New Roman"/>
                <w:b/>
                <w:sz w:val="20"/>
                <w:szCs w:val="20"/>
                <w:lang w:val="en-US"/>
              </w:rPr>
            </w:pPr>
            <w:r>
              <w:rPr>
                <w:rFonts w:ascii="Times New Roman" w:hAnsi="Times New Roman" w:cs="Times New Roman"/>
                <w:sz w:val="20"/>
                <w:szCs w:val="20"/>
                <w:lang w:val="en-US"/>
              </w:rPr>
              <w:t>The handle for the second file</w:t>
            </w:r>
          </w:p>
        </w:tc>
      </w:tr>
      <w:tr w:rsidR="00A0107C" w14:paraId="0270E012" w14:textId="77777777">
        <w:tc>
          <w:tcPr>
            <w:tcW w:w="1239" w:type="dxa"/>
            <w:shd w:val="clear" w:color="auto" w:fill="auto"/>
          </w:tcPr>
          <w:p w:rsidR="00A0107C" w:rsidRDefault="00A0107C" w14:paraId="31DCAD66" w14:textId="77777777">
            <w:pPr>
              <w:rPr>
                <w:rFonts w:ascii="Times New Roman" w:hAnsi="Times New Roman" w:cs="Times New Roman"/>
                <w:sz w:val="20"/>
                <w:szCs w:val="20"/>
                <w:lang w:val="en-US"/>
              </w:rPr>
            </w:pPr>
          </w:p>
        </w:tc>
        <w:tc>
          <w:tcPr>
            <w:tcW w:w="1275" w:type="dxa"/>
            <w:shd w:val="clear" w:color="auto" w:fill="auto"/>
          </w:tcPr>
          <w:p w:rsidR="00A0107C" w:rsidRDefault="00B96BF1" w14:paraId="79F4F659" w14:textId="77777777">
            <w:pPr>
              <w:rPr>
                <w:rFonts w:ascii="Times New Roman" w:hAnsi="Times New Roman" w:cs="Times New Roman"/>
                <w:sz w:val="20"/>
                <w:szCs w:val="20"/>
                <w:lang w:val="en-US"/>
              </w:rPr>
            </w:pPr>
            <w:r>
              <w:rPr>
                <w:rFonts w:ascii="Times New Roman" w:hAnsi="Times New Roman" w:cs="Times New Roman"/>
                <w:sz w:val="20"/>
                <w:szCs w:val="20"/>
                <w:lang w:val="en-US"/>
              </w:rPr>
              <w:t>bitfield32</w:t>
            </w:r>
          </w:p>
        </w:tc>
        <w:tc>
          <w:tcPr>
            <w:tcW w:w="6002" w:type="dxa"/>
            <w:shd w:val="clear" w:color="auto" w:fill="auto"/>
          </w:tcPr>
          <w:p w:rsidR="00A0107C" w:rsidRDefault="00B96BF1" w14:paraId="459B9B6F" w14:textId="77777777">
            <w:pPr>
              <w:rPr>
                <w:rFonts w:ascii="Times New Roman" w:hAnsi="Times New Roman" w:cs="Times New Roman"/>
                <w:b/>
                <w:sz w:val="20"/>
                <w:szCs w:val="20"/>
                <w:lang w:val="en-US"/>
              </w:rPr>
            </w:pPr>
            <w:proofErr w:type="spellStart"/>
            <w:proofErr w:type="gramStart"/>
            <w:r>
              <w:rPr>
                <w:rFonts w:ascii="Times New Roman" w:hAnsi="Times New Roman" w:cs="Times New Roman"/>
                <w:b/>
                <w:sz w:val="20"/>
                <w:szCs w:val="20"/>
                <w:lang w:val="en-US"/>
              </w:rPr>
              <w:t>FileTraits</w:t>
            </w:r>
            <w:proofErr w:type="spellEnd"/>
            <w:r>
              <w:rPr>
                <w:rFonts w:ascii="Times New Roman" w:hAnsi="Times New Roman" w:cs="Times New Roman"/>
                <w:b/>
                <w:sz w:val="20"/>
                <w:szCs w:val="20"/>
                <w:lang w:val="en-US"/>
              </w:rPr>
              <w:t>[</w:t>
            </w:r>
            <w:proofErr w:type="gramEnd"/>
            <w:r>
              <w:rPr>
                <w:rFonts w:ascii="Times New Roman" w:hAnsi="Times New Roman" w:cs="Times New Roman"/>
                <w:b/>
                <w:sz w:val="20"/>
                <w:szCs w:val="20"/>
                <w:lang w:val="en-US"/>
              </w:rPr>
              <w:t>1]</w:t>
            </w:r>
          </w:p>
          <w:p w:rsidR="00A0107C" w:rsidRDefault="00B96BF1" w14:paraId="7DA6C8C3" w14:textId="77777777">
            <w:pPr>
              <w:rPr>
                <w:rFonts w:ascii="Times New Roman" w:hAnsi="Times New Roman" w:cs="Times New Roman"/>
                <w:sz w:val="20"/>
                <w:szCs w:val="20"/>
                <w:lang w:val="en-US"/>
              </w:rPr>
            </w:pPr>
            <w:r>
              <w:rPr>
                <w:rFonts w:ascii="Times New Roman" w:hAnsi="Times New Roman" w:cs="Times New Roman"/>
                <w:sz w:val="20"/>
                <w:szCs w:val="20"/>
                <w:lang w:val="en-US"/>
              </w:rPr>
              <w:t>Traits for the second file</w:t>
            </w:r>
          </w:p>
        </w:tc>
      </w:tr>
      <w:tr w:rsidR="00A0107C" w14:paraId="6BC79E95" w14:textId="77777777">
        <w:tc>
          <w:tcPr>
            <w:tcW w:w="1239" w:type="dxa"/>
            <w:shd w:val="clear" w:color="auto" w:fill="auto"/>
          </w:tcPr>
          <w:p w:rsidR="00A0107C" w:rsidRDefault="00B96BF1" w14:paraId="3F50D680" w14:textId="77777777">
            <w:pP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1275" w:type="dxa"/>
            <w:shd w:val="clear" w:color="auto" w:fill="auto"/>
          </w:tcPr>
          <w:p w:rsidR="00A0107C" w:rsidRDefault="00B96BF1" w14:paraId="1B41BCAE" w14:textId="77777777">
            <w:pP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6002" w:type="dxa"/>
            <w:shd w:val="clear" w:color="auto" w:fill="auto"/>
          </w:tcPr>
          <w:p w:rsidR="00A0107C" w:rsidRDefault="00B96BF1" w14:paraId="43F010F7" w14:textId="77777777">
            <w:pPr>
              <w:rPr>
                <w:rFonts w:ascii="Times New Roman" w:hAnsi="Times New Roman" w:cs="Times New Roman"/>
                <w:b/>
                <w:sz w:val="20"/>
                <w:szCs w:val="20"/>
                <w:lang w:val="en-US"/>
              </w:rPr>
            </w:pPr>
            <w:r>
              <w:rPr>
                <w:rFonts w:ascii="Times New Roman" w:hAnsi="Times New Roman" w:cs="Times New Roman"/>
                <w:b/>
                <w:sz w:val="20"/>
                <w:szCs w:val="20"/>
                <w:lang w:val="en-US"/>
              </w:rPr>
              <w:t>…</w:t>
            </w:r>
          </w:p>
        </w:tc>
      </w:tr>
      <w:tr w:rsidR="00A0107C" w14:paraId="05644DD2" w14:textId="77777777">
        <w:tc>
          <w:tcPr>
            <w:tcW w:w="1239" w:type="dxa"/>
            <w:shd w:val="clear" w:color="auto" w:fill="auto"/>
          </w:tcPr>
          <w:p w:rsidR="00A0107C" w:rsidRDefault="00B96BF1" w14:paraId="641BA593" w14:textId="77777777">
            <w:pPr>
              <w:rPr>
                <w:rFonts w:ascii="Times New Roman" w:hAnsi="Times New Roman" w:cs="Times New Roman"/>
                <w:sz w:val="20"/>
                <w:szCs w:val="20"/>
                <w:lang w:val="en-US"/>
              </w:rPr>
            </w:pPr>
            <w:r>
              <w:rPr>
                <w:rFonts w:ascii="Times New Roman" w:hAnsi="Times New Roman" w:cs="Times New Roman"/>
                <w:sz w:val="20"/>
                <w:szCs w:val="20"/>
                <w:lang w:val="en-US"/>
              </w:rPr>
              <w:t>Variable</w:t>
            </w:r>
          </w:p>
        </w:tc>
        <w:tc>
          <w:tcPr>
            <w:tcW w:w="1275" w:type="dxa"/>
            <w:shd w:val="clear" w:color="auto" w:fill="auto"/>
          </w:tcPr>
          <w:p w:rsidR="00A0107C" w:rsidRDefault="00B96BF1" w14:paraId="13ABE487" w14:textId="77777777">
            <w:pP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6002" w:type="dxa"/>
            <w:shd w:val="clear" w:color="auto" w:fill="auto"/>
          </w:tcPr>
          <w:p w:rsidR="00A0107C" w:rsidRDefault="00B96BF1" w14:paraId="446AC6A4" w14:textId="77777777">
            <w:pPr>
              <w:rPr>
                <w:rFonts w:ascii="Times New Roman" w:hAnsi="Times New Roman" w:cs="Times New Roman"/>
                <w:b/>
                <w:sz w:val="20"/>
                <w:szCs w:val="20"/>
              </w:rPr>
            </w:pPr>
            <w:r>
              <w:rPr>
                <w:rFonts w:ascii="Times New Roman" w:hAnsi="Times New Roman" w:cs="Times New Roman"/>
                <w:b/>
                <w:sz w:val="20"/>
                <w:szCs w:val="20"/>
              </w:rPr>
              <w:t xml:space="preserve">Pad </w:t>
            </w:r>
          </w:p>
          <w:p w:rsidR="00A0107C" w:rsidRDefault="00B96BF1" w14:paraId="4F5352E0" w14:textId="77777777">
            <w:pPr>
              <w:rPr>
                <w:rFonts w:ascii="Times New Roman" w:hAnsi="Times New Roman" w:cs="Times New Roman"/>
                <w:sz w:val="20"/>
                <w:szCs w:val="20"/>
              </w:rPr>
            </w:pPr>
            <w:r>
              <w:rPr>
                <w:rFonts w:ascii="Times New Roman" w:hAnsi="Times New Roman" w:cs="Times New Roman"/>
                <w:sz w:val="20"/>
                <w:szCs w:val="20"/>
              </w:rPr>
              <w:t>0 to 3 number of pad bytes. The value stored in each pad byte is 0x00.</w:t>
            </w:r>
          </w:p>
          <w:p w:rsidR="00A0107C" w:rsidRDefault="00B96BF1" w14:paraId="4A9F3849" w14:textId="77777777">
            <w:pPr>
              <w:rPr>
                <w:rFonts w:ascii="Times New Roman" w:hAnsi="Times New Roman" w:cs="Times New Roman"/>
                <w:sz w:val="20"/>
                <w:szCs w:val="20"/>
              </w:rPr>
            </w:pPr>
            <w:r>
              <w:rPr>
                <w:rFonts w:ascii="Times New Roman" w:hAnsi="Times New Roman" w:cs="Times New Roman"/>
                <w:sz w:val="20"/>
                <w:szCs w:val="20"/>
              </w:rPr>
              <w:t xml:space="preserve">The transmitter can compute the number of pad bytes from the </w:t>
            </w:r>
            <w:proofErr w:type="spellStart"/>
            <w:r>
              <w:rPr>
                <w:rFonts w:ascii="Times New Roman" w:hAnsi="Times New Roman" w:cs="Times New Roman"/>
                <w:sz w:val="20"/>
                <w:szCs w:val="20"/>
              </w:rPr>
              <w:t>OEMFileAttributeTable</w:t>
            </w:r>
            <w:proofErr w:type="spellEnd"/>
            <w:r>
              <w:rPr>
                <w:rFonts w:ascii="Times New Roman" w:hAnsi="Times New Roman" w:cs="Times New Roman"/>
                <w:sz w:val="20"/>
                <w:szCs w:val="20"/>
              </w:rPr>
              <w:t xml:space="preserve"> by using the following algorithm:</w:t>
            </w:r>
          </w:p>
          <w:p w:rsidR="00A0107C" w:rsidRDefault="00B96BF1" w14:paraId="593F2B59" w14:textId="77777777">
            <w:pPr>
              <w:rPr>
                <w:rFonts w:ascii="Times New Roman" w:hAnsi="Times New Roman" w:cs="Times New Roman"/>
                <w:sz w:val="20"/>
                <w:szCs w:val="20"/>
              </w:rPr>
            </w:pPr>
            <w:r>
              <w:rPr>
                <w:rFonts w:ascii="Times New Roman" w:hAnsi="Times New Roman" w:cs="Times New Roman"/>
                <w:sz w:val="20"/>
                <w:szCs w:val="20"/>
              </w:rPr>
              <w:t xml:space="preserve">Let L be the total number of bytes in the </w:t>
            </w:r>
            <w:proofErr w:type="spellStart"/>
            <w:r>
              <w:rPr>
                <w:rFonts w:ascii="Times New Roman" w:hAnsi="Times New Roman" w:cs="Times New Roman"/>
                <w:sz w:val="20"/>
                <w:szCs w:val="20"/>
              </w:rPr>
              <w:t>OEMFileAttributeTable</w:t>
            </w:r>
            <w:proofErr w:type="spellEnd"/>
            <w:r>
              <w:rPr>
                <w:rFonts w:ascii="Times New Roman" w:hAnsi="Times New Roman" w:cs="Times New Roman"/>
                <w:sz w:val="20"/>
                <w:szCs w:val="20"/>
              </w:rPr>
              <w:t xml:space="preserve"> excluding the pad and the integrity checksum.</w:t>
            </w:r>
          </w:p>
          <w:p w:rsidR="00A0107C" w:rsidRDefault="00B96BF1" w14:paraId="676EE593" w14:textId="77777777">
            <w:pPr>
              <w:rPr>
                <w:rFonts w:ascii="Times New Roman" w:hAnsi="Times New Roman" w:cs="Times New Roman"/>
                <w:sz w:val="20"/>
                <w:szCs w:val="20"/>
              </w:rPr>
            </w:pPr>
            <w:r>
              <w:rPr>
                <w:rFonts w:ascii="Times New Roman" w:hAnsi="Times New Roman" w:cs="Times New Roman"/>
                <w:sz w:val="20"/>
                <w:szCs w:val="20"/>
              </w:rPr>
              <w:t xml:space="preserve">if (L modulo 4 == 0) then </w:t>
            </w:r>
            <w:proofErr w:type="spellStart"/>
            <w:r>
              <w:rPr>
                <w:rFonts w:ascii="Times New Roman" w:hAnsi="Times New Roman" w:cs="Times New Roman"/>
                <w:sz w:val="20"/>
                <w:szCs w:val="20"/>
              </w:rPr>
              <w:t>NumPadBytes</w:t>
            </w:r>
            <w:proofErr w:type="spellEnd"/>
            <w:r>
              <w:rPr>
                <w:rFonts w:ascii="Times New Roman" w:hAnsi="Times New Roman" w:cs="Times New Roman"/>
                <w:sz w:val="20"/>
                <w:szCs w:val="20"/>
              </w:rPr>
              <w:t xml:space="preserve"> = 0; else </w:t>
            </w:r>
            <w:proofErr w:type="spellStart"/>
            <w:r>
              <w:rPr>
                <w:rFonts w:ascii="Times New Roman" w:hAnsi="Times New Roman" w:cs="Times New Roman"/>
                <w:sz w:val="20"/>
                <w:szCs w:val="20"/>
              </w:rPr>
              <w:t>NumPadBytes</w:t>
            </w:r>
            <w:proofErr w:type="spellEnd"/>
            <w:r>
              <w:rPr>
                <w:rFonts w:ascii="Times New Roman" w:hAnsi="Times New Roman" w:cs="Times New Roman"/>
                <w:sz w:val="20"/>
                <w:szCs w:val="20"/>
              </w:rPr>
              <w:t xml:space="preserve"> = 4 – L modulo 4;</w:t>
            </w:r>
          </w:p>
          <w:p w:rsidR="00A0107C" w:rsidRDefault="00B96BF1" w14:paraId="246A15FD" w14:textId="77777777">
            <w:pPr>
              <w:rPr>
                <w:rFonts w:ascii="Times New Roman" w:hAnsi="Times New Roman" w:cs="Times New Roman"/>
                <w:sz w:val="20"/>
                <w:szCs w:val="20"/>
              </w:rPr>
            </w:pPr>
            <w:r>
              <w:rPr>
                <w:rFonts w:ascii="Times New Roman" w:hAnsi="Times New Roman" w:cs="Times New Roman"/>
                <w:sz w:val="20"/>
                <w:szCs w:val="20"/>
              </w:rPr>
              <w:t xml:space="preserve">The receiver can compute the number of pad bytes from the </w:t>
            </w:r>
            <w:proofErr w:type="spellStart"/>
            <w:r>
              <w:rPr>
                <w:rFonts w:ascii="Times New Roman" w:hAnsi="Times New Roman" w:cs="Times New Roman"/>
                <w:sz w:val="20"/>
                <w:szCs w:val="20"/>
              </w:rPr>
              <w:t>OEMFileAttributeTable</w:t>
            </w:r>
            <w:proofErr w:type="spellEnd"/>
            <w:r>
              <w:rPr>
                <w:rFonts w:ascii="Times New Roman" w:hAnsi="Times New Roman" w:cs="Times New Roman"/>
                <w:sz w:val="20"/>
                <w:szCs w:val="20"/>
              </w:rPr>
              <w:t xml:space="preserve"> by using the following algorithm. In the algorithm, the receiver parses </w:t>
            </w:r>
            <w:proofErr w:type="spellStart"/>
            <w:r>
              <w:rPr>
                <w:rFonts w:ascii="Times New Roman" w:hAnsi="Times New Roman" w:cs="Times New Roman"/>
                <w:sz w:val="20"/>
                <w:szCs w:val="20"/>
              </w:rPr>
              <w:t>OEMFileAttributeTable</w:t>
            </w:r>
            <w:proofErr w:type="spellEnd"/>
            <w:r>
              <w:rPr>
                <w:rFonts w:ascii="Times New Roman" w:hAnsi="Times New Roman" w:cs="Times New Roman"/>
                <w:sz w:val="20"/>
                <w:szCs w:val="20"/>
              </w:rPr>
              <w:t xml:space="preserve"> until the remaining bytes are less than 8. When it reaches that stage, the remaining bytes contain the pad bytes and four bytes of data integrity checksum. Let L be the total number of bytes in the </w:t>
            </w:r>
            <w:proofErr w:type="spellStart"/>
            <w:r>
              <w:rPr>
                <w:rFonts w:ascii="Times New Roman" w:hAnsi="Times New Roman" w:cs="Times New Roman"/>
                <w:sz w:val="20"/>
                <w:szCs w:val="20"/>
              </w:rPr>
              <w:t>OEMFileAttributeTable</w:t>
            </w:r>
            <w:proofErr w:type="spellEnd"/>
            <w:r>
              <w:rPr>
                <w:rFonts w:ascii="Times New Roman" w:hAnsi="Times New Roman" w:cs="Times New Roman"/>
                <w:sz w:val="20"/>
                <w:szCs w:val="20"/>
              </w:rPr>
              <w:t xml:space="preserve"> including the pad and the integrity checksum.</w:t>
            </w:r>
          </w:p>
          <w:p w:rsidR="00A0107C" w:rsidRDefault="00B96BF1" w14:paraId="14DA5FBB" w14:textId="77777777">
            <w:pPr>
              <w:rPr>
                <w:rFonts w:ascii="Times New Roman" w:hAnsi="Times New Roman" w:cs="Times New Roman"/>
                <w:sz w:val="20"/>
                <w:szCs w:val="20"/>
              </w:rPr>
            </w:pPr>
            <w:proofErr w:type="spellStart"/>
            <w:r>
              <w:rPr>
                <w:rFonts w:ascii="Times New Roman" w:hAnsi="Times New Roman" w:cs="Times New Roman"/>
                <w:sz w:val="20"/>
                <w:szCs w:val="20"/>
              </w:rPr>
              <w:t>RemBytes</w:t>
            </w:r>
            <w:proofErr w:type="spellEnd"/>
            <w:r>
              <w:rPr>
                <w:rFonts w:ascii="Times New Roman" w:hAnsi="Times New Roman" w:cs="Times New Roman"/>
                <w:sz w:val="20"/>
                <w:szCs w:val="20"/>
              </w:rPr>
              <w:t xml:space="preserve"> = L;</w:t>
            </w:r>
          </w:p>
          <w:p w:rsidR="00A0107C" w:rsidRDefault="00B96BF1" w14:paraId="18975417" w14:textId="77777777">
            <w:pPr>
              <w:rPr>
                <w:rFonts w:ascii="Times New Roman" w:hAnsi="Times New Roman" w:cs="Times New Roman"/>
                <w:sz w:val="20"/>
                <w:szCs w:val="20"/>
              </w:rPr>
            </w:pP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0;</w:t>
            </w:r>
          </w:p>
          <w:p w:rsidR="00A0107C" w:rsidRDefault="00B96BF1" w14:paraId="0081B0F4" w14:textId="77777777">
            <w:pPr>
              <w:rPr>
                <w:rFonts w:ascii="Times New Roman" w:hAnsi="Times New Roman" w:cs="Times New Roman"/>
                <w:sz w:val="20"/>
                <w:szCs w:val="20"/>
              </w:rPr>
            </w:pPr>
            <w:r>
              <w:rPr>
                <w:rFonts w:ascii="Times New Roman" w:hAnsi="Times New Roman" w:cs="Times New Roman"/>
                <w:sz w:val="20"/>
                <w:szCs w:val="20"/>
              </w:rPr>
              <w:t>while (</w:t>
            </w:r>
            <w:proofErr w:type="spellStart"/>
            <w:r>
              <w:rPr>
                <w:rFonts w:ascii="Times New Roman" w:hAnsi="Times New Roman" w:cs="Times New Roman"/>
                <w:sz w:val="20"/>
                <w:szCs w:val="20"/>
              </w:rPr>
              <w:t>RemBytes</w:t>
            </w:r>
            <w:proofErr w:type="spellEnd"/>
            <w:r>
              <w:rPr>
                <w:rFonts w:ascii="Times New Roman" w:hAnsi="Times New Roman" w:cs="Times New Roman"/>
                <w:sz w:val="20"/>
                <w:szCs w:val="20"/>
              </w:rPr>
              <w:t xml:space="preserve"> &gt;= 8)</w:t>
            </w:r>
          </w:p>
          <w:p w:rsidR="00A0107C" w:rsidRDefault="00B96BF1" w14:paraId="0A6E35C5" w14:textId="77777777">
            <w:pPr>
              <w:rPr>
                <w:rFonts w:ascii="Times New Roman" w:hAnsi="Times New Roman" w:cs="Times New Roman"/>
                <w:sz w:val="20"/>
                <w:szCs w:val="20"/>
              </w:rPr>
            </w:pPr>
            <w:r>
              <w:rPr>
                <w:rFonts w:ascii="Times New Roman" w:hAnsi="Times New Roman" w:cs="Times New Roman"/>
                <w:sz w:val="20"/>
                <w:szCs w:val="20"/>
              </w:rPr>
              <w:t>{</w:t>
            </w:r>
          </w:p>
          <w:p w:rsidR="00A0107C" w:rsidRDefault="00B96BF1" w14:paraId="411171BA" w14:textId="77777777">
            <w:pPr>
              <w:rPr>
                <w:rFonts w:ascii="Times New Roman" w:hAnsi="Times New Roman" w:cs="Times New Roman"/>
                <w:sz w:val="20"/>
                <w:szCs w:val="20"/>
              </w:rPr>
            </w:pPr>
            <w:r>
              <w:rPr>
                <w:rFonts w:ascii="Times New Roman" w:hAnsi="Times New Roman" w:cs="Times New Roman"/>
                <w:sz w:val="20"/>
                <w:szCs w:val="20"/>
              </w:rPr>
              <w:t xml:space="preserve">    Process the </w:t>
            </w:r>
            <w:proofErr w:type="spellStart"/>
            <w:r>
              <w:rPr>
                <w:rFonts w:ascii="Times New Roman" w:hAnsi="Times New Roman" w:cs="Times New Roman"/>
                <w:sz w:val="20"/>
                <w:szCs w:val="20"/>
              </w:rPr>
              <w:t>ith</w:t>
            </w:r>
            <w:proofErr w:type="spellEnd"/>
            <w:r>
              <w:rPr>
                <w:rFonts w:ascii="Times New Roman" w:hAnsi="Times New Roman" w:cs="Times New Roman"/>
                <w:sz w:val="20"/>
                <w:szCs w:val="20"/>
              </w:rPr>
              <w:t xml:space="preserve"> string in the table;</w:t>
            </w:r>
          </w:p>
          <w:p w:rsidR="00A0107C" w:rsidRDefault="00B96BF1" w14:paraId="5544C386" w14:textId="77777777">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RemBytes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RemBytes</w:t>
            </w:r>
            <w:proofErr w:type="spellEnd"/>
            <w:r>
              <w:rPr>
                <w:rFonts w:ascii="Times New Roman" w:hAnsi="Times New Roman" w:cs="Times New Roman"/>
                <w:sz w:val="20"/>
                <w:szCs w:val="20"/>
              </w:rPr>
              <w:t xml:space="preserve"> - 4 - String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Length;</w:t>
            </w:r>
          </w:p>
          <w:p w:rsidR="00A0107C" w:rsidRDefault="00B96BF1" w14:paraId="4A0DD0D5" w14:textId="77777777">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i+1;</w:t>
            </w:r>
          </w:p>
          <w:p w:rsidR="00A0107C" w:rsidRDefault="00B96BF1" w14:paraId="0F115D77" w14:textId="77777777">
            <w:pPr>
              <w:rPr>
                <w:rFonts w:ascii="Times New Roman" w:hAnsi="Times New Roman" w:cs="Times New Roman"/>
                <w:sz w:val="20"/>
                <w:szCs w:val="20"/>
              </w:rPr>
            </w:pPr>
            <w:r>
              <w:rPr>
                <w:rFonts w:ascii="Times New Roman" w:hAnsi="Times New Roman" w:cs="Times New Roman"/>
                <w:sz w:val="20"/>
                <w:szCs w:val="20"/>
              </w:rPr>
              <w:t>}</w:t>
            </w:r>
          </w:p>
          <w:p w:rsidR="00A0107C" w:rsidRDefault="00B96BF1" w14:paraId="283B48CB" w14:textId="77777777">
            <w:pPr>
              <w:rPr>
                <w:rFonts w:ascii="Times New Roman" w:hAnsi="Times New Roman" w:cs="Times New Roman"/>
                <w:b/>
                <w:sz w:val="20"/>
                <w:szCs w:val="20"/>
                <w:lang w:val="en-US"/>
              </w:rPr>
            </w:pPr>
            <w:proofErr w:type="spellStart"/>
            <w:r>
              <w:rPr>
                <w:rFonts w:ascii="Times New Roman" w:hAnsi="Times New Roman" w:cs="Times New Roman"/>
                <w:sz w:val="20"/>
                <w:szCs w:val="20"/>
              </w:rPr>
              <w:t>NumPadBytes</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RemBytes</w:t>
            </w:r>
            <w:proofErr w:type="spellEnd"/>
            <w:r>
              <w:rPr>
                <w:rFonts w:ascii="Times New Roman" w:hAnsi="Times New Roman" w:cs="Times New Roman"/>
                <w:sz w:val="20"/>
                <w:szCs w:val="20"/>
              </w:rPr>
              <w:t xml:space="preserve"> modulo 4;</w:t>
            </w:r>
          </w:p>
        </w:tc>
      </w:tr>
      <w:tr w:rsidR="00A0107C" w14:paraId="32AB2A6F" w14:textId="77777777">
        <w:tc>
          <w:tcPr>
            <w:tcW w:w="1239" w:type="dxa"/>
            <w:shd w:val="clear" w:color="auto" w:fill="auto"/>
          </w:tcPr>
          <w:p w:rsidR="00A0107C" w:rsidRDefault="00A0107C" w14:paraId="740A1BFF" w14:textId="77777777">
            <w:pPr>
              <w:rPr>
                <w:rFonts w:ascii="Times New Roman" w:hAnsi="Times New Roman" w:cs="Times New Roman"/>
                <w:sz w:val="20"/>
                <w:szCs w:val="20"/>
                <w:lang w:val="en-US"/>
              </w:rPr>
            </w:pPr>
          </w:p>
        </w:tc>
        <w:tc>
          <w:tcPr>
            <w:tcW w:w="1275" w:type="dxa"/>
            <w:shd w:val="clear" w:color="auto" w:fill="auto"/>
          </w:tcPr>
          <w:p w:rsidR="00A0107C" w:rsidRDefault="00B96BF1" w14:paraId="42E0F402"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6002" w:type="dxa"/>
            <w:shd w:val="clear" w:color="auto" w:fill="auto"/>
          </w:tcPr>
          <w:p w:rsidR="00A0107C" w:rsidRDefault="00B96BF1" w14:paraId="4AFDB9A2" w14:textId="77777777">
            <w:pPr>
              <w:rPr>
                <w:rFonts w:ascii="Times New Roman" w:hAnsi="Times New Roman" w:cs="Times New Roman"/>
                <w:b/>
                <w:sz w:val="20"/>
                <w:szCs w:val="20"/>
              </w:rPr>
            </w:pPr>
            <w:proofErr w:type="spellStart"/>
            <w:r>
              <w:rPr>
                <w:rFonts w:ascii="Times New Roman" w:hAnsi="Times New Roman" w:cs="Times New Roman"/>
                <w:b/>
                <w:sz w:val="20"/>
                <w:szCs w:val="20"/>
              </w:rPr>
              <w:t>OEMFileAttributeTableIntegrityChecksum</w:t>
            </w:r>
            <w:proofErr w:type="spellEnd"/>
          </w:p>
          <w:p w:rsidR="00A0107C" w:rsidRDefault="00B96BF1" w14:paraId="02C74B94" w14:textId="77777777">
            <w:pPr>
              <w:rPr>
                <w:rFonts w:ascii="Times New Roman" w:hAnsi="Times New Roman" w:cs="Times New Roman"/>
                <w:sz w:val="20"/>
                <w:szCs w:val="20"/>
              </w:rPr>
            </w:pPr>
            <w:r>
              <w:rPr>
                <w:rFonts w:ascii="Times New Roman" w:hAnsi="Times New Roman" w:cs="Times New Roman"/>
                <w:sz w:val="20"/>
                <w:szCs w:val="20"/>
              </w:rPr>
              <w:t xml:space="preserve">Integrity checksum on the </w:t>
            </w:r>
            <w:proofErr w:type="spellStart"/>
            <w:r>
              <w:rPr>
                <w:rFonts w:ascii="Times New Roman" w:hAnsi="Times New Roman" w:cs="Times New Roman"/>
                <w:sz w:val="20"/>
                <w:szCs w:val="20"/>
              </w:rPr>
              <w:t>OEMFileAttributeTable</w:t>
            </w:r>
            <w:proofErr w:type="spellEnd"/>
            <w:r>
              <w:rPr>
                <w:rFonts w:ascii="Times New Roman" w:hAnsi="Times New Roman" w:cs="Times New Roman"/>
                <w:sz w:val="20"/>
                <w:szCs w:val="20"/>
              </w:rPr>
              <w:t xml:space="preserve"> shown above including the pad bytes (if any). For this specification, the CRC-32 algorithm with the polynomial x^32 + x^26 + x^23 + x^22 + x^16 + x^12 + x^11 + x^10 + x^8 + x^7 + x^5 + x^4 + x^2 + x + 1</w:t>
            </w:r>
            <w:r>
              <w:rPr>
                <w:rFonts w:ascii="Helvetica" w:hAnsi="Helvetica" w:eastAsia="Times New Roman" w:cs="Times New Roman"/>
                <w:sz w:val="20"/>
                <w:szCs w:val="20"/>
              </w:rPr>
              <w:t xml:space="preserve"> </w:t>
            </w:r>
            <w:r>
              <w:rPr>
                <w:rFonts w:ascii="Times New Roman" w:hAnsi="Times New Roman" w:cs="Times New Roman"/>
                <w:sz w:val="20"/>
                <w:szCs w:val="20"/>
              </w:rPr>
              <w:t>(same as the one used by IEEE 802.3) must be used for the integrity checksum computation. The CRC computation involves processing a byte at a time with the least significant bit first.</w:t>
            </w:r>
          </w:p>
        </w:tc>
      </w:tr>
    </w:tbl>
    <w:p w:rsidR="00A0107C" w:rsidRDefault="00A0107C" w14:paraId="6B87AA9B" w14:textId="77777777">
      <w:pPr>
        <w:rPr>
          <w:rFonts w:ascii="Times New Roman" w:hAnsi="Times New Roman" w:cs="Times New Roman"/>
          <w:sz w:val="20"/>
          <w:szCs w:val="20"/>
          <w:lang w:val="en-US"/>
        </w:rPr>
      </w:pPr>
    </w:p>
    <w:p w:rsidR="00A0107C" w:rsidRDefault="00A0107C" w14:paraId="4EA8FBB0" w14:textId="77777777">
      <w:pPr>
        <w:rPr>
          <w:rFonts w:ascii="Times New Roman" w:hAnsi="Times New Roman" w:cs="Times New Roman"/>
          <w:sz w:val="20"/>
          <w:szCs w:val="20"/>
          <w:lang w:val="en-US"/>
        </w:rPr>
      </w:pPr>
    </w:p>
    <w:p w:rsidR="00A0107C" w:rsidRDefault="00A0107C" w14:paraId="43CC60AF" w14:textId="77777777">
      <w:pPr>
        <w:rPr>
          <w:rFonts w:ascii="Times New Roman" w:hAnsi="Times New Roman" w:cs="Times New Roman"/>
          <w:sz w:val="20"/>
          <w:szCs w:val="20"/>
          <w:lang w:val="en-US"/>
        </w:rPr>
      </w:pPr>
    </w:p>
    <w:p w:rsidR="00A0107C" w:rsidRDefault="00A0107C" w14:paraId="12A5F9EF" w14:textId="77777777">
      <w:pPr>
        <w:rPr>
          <w:rFonts w:ascii="Times New Roman" w:hAnsi="Times New Roman" w:cs="Times New Roman"/>
          <w:sz w:val="20"/>
          <w:szCs w:val="20"/>
          <w:lang w:val="en-US"/>
        </w:rPr>
      </w:pPr>
    </w:p>
    <w:p w:rsidR="00A0107C" w:rsidRDefault="00B96BF1" w14:paraId="04720FEF" w14:textId="77777777">
      <w:pPr>
        <w:rPr>
          <w:rFonts w:ascii="Times New Roman" w:hAnsi="Times New Roman" w:cs="Times New Roman"/>
          <w:b/>
          <w:lang w:val="en-US"/>
        </w:rPr>
      </w:pPr>
      <w:r>
        <w:rPr>
          <w:rFonts w:ascii="Times New Roman" w:hAnsi="Times New Roman" w:cs="Times New Roman"/>
          <w:b/>
          <w:lang w:val="en-US"/>
        </w:rPr>
        <w:t>Commands</w:t>
      </w:r>
    </w:p>
    <w:p w:rsidR="00A0107C" w:rsidRDefault="00A0107C" w14:paraId="26D9E997" w14:textId="77777777">
      <w:pPr>
        <w:rPr>
          <w:rFonts w:ascii="Times New Roman" w:hAnsi="Times New Roman" w:cs="Times New Roman"/>
          <w:b/>
          <w:lang w:val="en-US"/>
        </w:rPr>
      </w:pPr>
    </w:p>
    <w:p w:rsidR="00A0107C" w:rsidRDefault="00B96BF1" w14:paraId="10E30E50" w14:textId="77777777">
      <w:pPr>
        <w:rPr>
          <w:rFonts w:ascii="Times New Roman" w:hAnsi="Times New Roman" w:cs="Times New Roman"/>
          <w:sz w:val="20"/>
          <w:szCs w:val="20"/>
          <w:lang w:val="en-US"/>
        </w:rPr>
      </w:pPr>
      <w:r>
        <w:rPr>
          <w:rFonts w:ascii="Times New Roman" w:hAnsi="Times New Roman" w:cs="Times New Roman"/>
          <w:i/>
          <w:sz w:val="20"/>
          <w:szCs w:val="20"/>
          <w:lang w:val="en-US"/>
        </w:rPr>
        <w:t xml:space="preserve">1) </w:t>
      </w:r>
      <w:proofErr w:type="spellStart"/>
      <w:r>
        <w:rPr>
          <w:rFonts w:ascii="Times New Roman" w:hAnsi="Times New Roman" w:cs="Times New Roman"/>
          <w:i/>
          <w:sz w:val="20"/>
          <w:szCs w:val="20"/>
          <w:lang w:val="en-US"/>
        </w:rPr>
        <w:t>GetFileTable</w:t>
      </w:r>
      <w:proofErr w:type="spellEnd"/>
    </w:p>
    <w:p w:rsidR="00A0107C" w:rsidRDefault="00A0107C" w14:paraId="71A8DF56" w14:textId="77777777">
      <w:pPr>
        <w:rPr>
          <w:rFonts w:ascii="Times New Roman" w:hAnsi="Times New Roman" w:cs="Times New Roman"/>
          <w:sz w:val="20"/>
          <w:szCs w:val="20"/>
          <w:lang w:val="en-US"/>
        </w:rPr>
      </w:pPr>
    </w:p>
    <w:p w:rsidR="00A0107C" w:rsidRDefault="00B96BF1" w14:paraId="768CE2FF" w14:textId="77777777">
      <w:pPr>
        <w:rPr>
          <w:rFonts w:ascii="Times New Roman" w:hAnsi="Times New Roman" w:cs="Times New Roman"/>
          <w:sz w:val="20"/>
          <w:szCs w:val="20"/>
          <w:lang w:val="en-US"/>
        </w:rPr>
      </w:pPr>
      <w:r>
        <w:rPr>
          <w:rFonts w:ascii="Times New Roman" w:hAnsi="Times New Roman" w:cs="Times New Roman"/>
          <w:sz w:val="20"/>
          <w:szCs w:val="20"/>
          <w:lang w:val="en-US"/>
        </w:rPr>
        <w:lastRenderedPageBreak/>
        <w:t>This command is used to retrieve a File table. Multipart transfers are possible.</w:t>
      </w:r>
    </w:p>
    <w:p w:rsidR="00A0107C" w:rsidRDefault="00A0107C" w14:paraId="15ED3B1D" w14:textId="77777777">
      <w:pPr>
        <w:rPr>
          <w:rFonts w:ascii="Times New Roman" w:hAnsi="Times New Roman" w:cs="Times New Roman"/>
          <w:sz w:val="20"/>
          <w:szCs w:val="20"/>
          <w:lang w:val="en-US"/>
        </w:rPr>
      </w:pPr>
    </w:p>
    <w:tbl>
      <w:tblPr>
        <w:tblStyle w:val="TableGrid"/>
        <w:tblW w:w="8516" w:type="dxa"/>
        <w:tblLook w:val="04A0" w:firstRow="1" w:lastRow="0" w:firstColumn="1" w:lastColumn="0" w:noHBand="0" w:noVBand="1"/>
      </w:tblPr>
      <w:tblGrid>
        <w:gridCol w:w="1381"/>
        <w:gridCol w:w="1275"/>
        <w:gridCol w:w="5860"/>
      </w:tblGrid>
      <w:tr w:rsidR="00A0107C" w14:paraId="3212266C" w14:textId="77777777">
        <w:tc>
          <w:tcPr>
            <w:tcW w:w="1381" w:type="dxa"/>
            <w:shd w:val="clear" w:color="auto" w:fill="auto"/>
          </w:tcPr>
          <w:p w:rsidR="00A0107C" w:rsidRDefault="00B96BF1" w14:paraId="49017F5B"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275" w:type="dxa"/>
            <w:shd w:val="clear" w:color="auto" w:fill="auto"/>
          </w:tcPr>
          <w:p w:rsidR="00A0107C" w:rsidRDefault="00B96BF1" w14:paraId="597FAC42"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860" w:type="dxa"/>
            <w:shd w:val="clear" w:color="auto" w:fill="auto"/>
          </w:tcPr>
          <w:p w:rsidR="00A0107C" w:rsidRDefault="00B96BF1" w14:paraId="120056E4"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Request Data</w:t>
            </w:r>
          </w:p>
        </w:tc>
      </w:tr>
      <w:tr w:rsidR="00A0107C" w14:paraId="3DDAB996" w14:textId="77777777">
        <w:tc>
          <w:tcPr>
            <w:tcW w:w="1381" w:type="dxa"/>
            <w:shd w:val="clear" w:color="auto" w:fill="auto"/>
          </w:tcPr>
          <w:p w:rsidR="00A0107C" w:rsidRDefault="00B96BF1" w14:paraId="7D58BC8C" w14:textId="77777777">
            <w:pPr>
              <w:rPr>
                <w:rFonts w:ascii="Times New Roman" w:hAnsi="Times New Roman" w:cs="Times New Roman"/>
                <w:sz w:val="20"/>
                <w:szCs w:val="20"/>
                <w:lang w:val="en-US"/>
              </w:rPr>
            </w:pPr>
            <w:r>
              <w:rPr>
                <w:rFonts w:ascii="Times New Roman" w:hAnsi="Times New Roman" w:cs="Times New Roman"/>
                <w:sz w:val="20"/>
                <w:szCs w:val="20"/>
                <w:lang w:val="en-US"/>
              </w:rPr>
              <w:t>0:3</w:t>
            </w:r>
          </w:p>
        </w:tc>
        <w:tc>
          <w:tcPr>
            <w:tcW w:w="1275" w:type="dxa"/>
            <w:shd w:val="clear" w:color="auto" w:fill="auto"/>
          </w:tcPr>
          <w:p w:rsidR="00A0107C" w:rsidRDefault="00B96BF1" w14:paraId="5046335B"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860" w:type="dxa"/>
            <w:shd w:val="clear" w:color="auto" w:fill="auto"/>
          </w:tcPr>
          <w:p w:rsidR="00A0107C" w:rsidRDefault="00B96BF1" w14:paraId="302D0480" w14:textId="77777777">
            <w:pP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DataTransferHandle</w:t>
            </w:r>
            <w:proofErr w:type="spellEnd"/>
          </w:p>
          <w:p w:rsidR="00A0107C" w:rsidRDefault="00B96BF1" w14:paraId="4A125F31" w14:textId="77777777">
            <w:pPr>
              <w:rPr>
                <w:rFonts w:ascii="Times New Roman" w:hAnsi="Times New Roman" w:cs="Times New Roman"/>
                <w:sz w:val="20"/>
                <w:szCs w:val="20"/>
              </w:rPr>
            </w:pPr>
            <w:r>
              <w:rPr>
                <w:rFonts w:ascii="Times New Roman" w:hAnsi="Times New Roman" w:cs="Times New Roman"/>
                <w:sz w:val="20"/>
                <w:szCs w:val="20"/>
                <w:lang w:val="en-US"/>
              </w:rPr>
              <w:t xml:space="preserve">A handle that is used to identify a File table transfer. </w:t>
            </w:r>
            <w:r>
              <w:rPr>
                <w:rFonts w:ascii="Times New Roman" w:hAnsi="Times New Roman" w:cs="Times New Roman"/>
                <w:sz w:val="20"/>
                <w:szCs w:val="20"/>
              </w:rPr>
              <w:t xml:space="preserve">This handle is ignored by the responder when the </w:t>
            </w:r>
            <w:proofErr w:type="spellStart"/>
            <w:r>
              <w:rPr>
                <w:rFonts w:ascii="Times New Roman" w:hAnsi="Times New Roman" w:cs="Times New Roman"/>
                <w:sz w:val="20"/>
                <w:szCs w:val="20"/>
              </w:rPr>
              <w:t>TransferOperationFlag</w:t>
            </w:r>
            <w:proofErr w:type="spellEnd"/>
            <w:r>
              <w:rPr>
                <w:rFonts w:ascii="Times New Roman" w:hAnsi="Times New Roman" w:cs="Times New Roman"/>
                <w:sz w:val="20"/>
                <w:szCs w:val="20"/>
              </w:rPr>
              <w:t xml:space="preserve"> is set to </w:t>
            </w:r>
            <w:proofErr w:type="spellStart"/>
            <w:r>
              <w:rPr>
                <w:rFonts w:ascii="Times New Roman" w:hAnsi="Times New Roman" w:cs="Times New Roman"/>
                <w:sz w:val="20"/>
                <w:szCs w:val="20"/>
              </w:rPr>
              <w:t>GetFirstPart</w:t>
            </w:r>
            <w:proofErr w:type="spellEnd"/>
            <w:r>
              <w:rPr>
                <w:rFonts w:ascii="Times New Roman" w:hAnsi="Times New Roman" w:cs="Times New Roman"/>
                <w:sz w:val="20"/>
                <w:szCs w:val="20"/>
              </w:rPr>
              <w:t xml:space="preserve">. </w:t>
            </w:r>
          </w:p>
        </w:tc>
      </w:tr>
      <w:tr w:rsidR="00A0107C" w14:paraId="2D817675" w14:textId="77777777">
        <w:tc>
          <w:tcPr>
            <w:tcW w:w="1381" w:type="dxa"/>
            <w:shd w:val="clear" w:color="auto" w:fill="auto"/>
          </w:tcPr>
          <w:p w:rsidR="00A0107C" w:rsidRDefault="00B96BF1" w14:paraId="0B0E80B8" w14:textId="77777777">
            <w:pP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1275" w:type="dxa"/>
            <w:shd w:val="clear" w:color="auto" w:fill="auto"/>
          </w:tcPr>
          <w:p w:rsidR="00A0107C" w:rsidRDefault="00B96BF1" w14:paraId="466CC26C"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5860" w:type="dxa"/>
            <w:shd w:val="clear" w:color="auto" w:fill="auto"/>
          </w:tcPr>
          <w:p w:rsidR="00A0107C" w:rsidRDefault="00B96BF1" w14:paraId="556B902F" w14:textId="77777777">
            <w:pPr>
              <w:rPr>
                <w:rFonts w:ascii="Times New Roman" w:hAnsi="Times New Roman" w:cs="Times New Roman"/>
                <w:b/>
                <w:sz w:val="20"/>
                <w:szCs w:val="20"/>
              </w:rPr>
            </w:pPr>
            <w:proofErr w:type="spellStart"/>
            <w:r>
              <w:rPr>
                <w:rFonts w:ascii="Times New Roman" w:hAnsi="Times New Roman" w:cs="Times New Roman"/>
                <w:b/>
                <w:sz w:val="20"/>
                <w:szCs w:val="20"/>
              </w:rPr>
              <w:t>TransferOperationFlag</w:t>
            </w:r>
            <w:proofErr w:type="spellEnd"/>
            <w:r>
              <w:rPr>
                <w:rFonts w:ascii="Times New Roman" w:hAnsi="Times New Roman" w:cs="Times New Roman"/>
                <w:b/>
                <w:sz w:val="20"/>
                <w:szCs w:val="20"/>
              </w:rPr>
              <w:t xml:space="preserve"> </w:t>
            </w:r>
          </w:p>
          <w:p w:rsidR="00A0107C" w:rsidRDefault="00B96BF1" w14:paraId="1A874AF2" w14:textId="77777777">
            <w:pPr>
              <w:rPr>
                <w:rFonts w:ascii="Times New Roman" w:hAnsi="Times New Roman" w:cs="Times New Roman"/>
                <w:sz w:val="20"/>
                <w:szCs w:val="20"/>
              </w:rPr>
            </w:pPr>
            <w:r>
              <w:rPr>
                <w:rFonts w:ascii="Times New Roman" w:hAnsi="Times New Roman" w:cs="Times New Roman"/>
                <w:sz w:val="20"/>
                <w:szCs w:val="20"/>
              </w:rPr>
              <w:t xml:space="preserve">The transfer operation flag that indicates whether this is the start of a multipart transfer </w:t>
            </w:r>
          </w:p>
          <w:p w:rsidR="00A0107C" w:rsidRDefault="00B96BF1" w14:paraId="5352E0A8" w14:textId="77777777">
            <w:pPr>
              <w:rPr>
                <w:rFonts w:ascii="Times New Roman" w:hAnsi="Times New Roman" w:cs="Times New Roman"/>
                <w:sz w:val="20"/>
                <w:szCs w:val="20"/>
              </w:rPr>
            </w:pPr>
            <w:r>
              <w:rPr>
                <w:rFonts w:ascii="Times New Roman" w:hAnsi="Times New Roman" w:cs="Times New Roman"/>
                <w:sz w:val="20"/>
                <w:szCs w:val="20"/>
              </w:rPr>
              <w:t>Possible values: {</w:t>
            </w:r>
            <w:proofErr w:type="spellStart"/>
            <w:r>
              <w:rPr>
                <w:rFonts w:ascii="Times New Roman" w:hAnsi="Times New Roman" w:cs="Times New Roman"/>
                <w:sz w:val="20"/>
                <w:szCs w:val="20"/>
              </w:rPr>
              <w:t>GetNextPart</w:t>
            </w:r>
            <w:proofErr w:type="spellEnd"/>
            <w:r>
              <w:rPr>
                <w:rFonts w:ascii="Times New Roman" w:hAnsi="Times New Roman" w:cs="Times New Roman"/>
                <w:sz w:val="20"/>
                <w:szCs w:val="20"/>
              </w:rPr>
              <w:t xml:space="preserve">=0x00, </w:t>
            </w:r>
            <w:proofErr w:type="spellStart"/>
            <w:r>
              <w:rPr>
                <w:rFonts w:ascii="Times New Roman" w:hAnsi="Times New Roman" w:cs="Times New Roman"/>
                <w:sz w:val="20"/>
                <w:szCs w:val="20"/>
              </w:rPr>
              <w:t>GetFirstPart</w:t>
            </w:r>
            <w:proofErr w:type="spellEnd"/>
            <w:r>
              <w:rPr>
                <w:rFonts w:ascii="Times New Roman" w:hAnsi="Times New Roman" w:cs="Times New Roman"/>
                <w:sz w:val="20"/>
                <w:szCs w:val="20"/>
              </w:rPr>
              <w:t xml:space="preserve">=0x01} </w:t>
            </w:r>
          </w:p>
        </w:tc>
      </w:tr>
      <w:tr w:rsidR="00A0107C" w14:paraId="3FBE2951" w14:textId="77777777">
        <w:tc>
          <w:tcPr>
            <w:tcW w:w="1381" w:type="dxa"/>
            <w:shd w:val="clear" w:color="auto" w:fill="auto"/>
          </w:tcPr>
          <w:p w:rsidR="00A0107C" w:rsidRDefault="00B96BF1" w14:paraId="5AAA2FC8" w14:textId="77777777">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275" w:type="dxa"/>
            <w:shd w:val="clear" w:color="auto" w:fill="auto"/>
          </w:tcPr>
          <w:p w:rsidR="00A0107C" w:rsidRDefault="00B96BF1" w14:paraId="4DF7FE39"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5860" w:type="dxa"/>
            <w:shd w:val="clear" w:color="auto" w:fill="auto"/>
          </w:tcPr>
          <w:p w:rsidR="00A0107C" w:rsidRDefault="00B96BF1" w14:paraId="3DE0A022" w14:textId="77777777">
            <w:pPr>
              <w:rPr>
                <w:rFonts w:ascii="Times New Roman" w:hAnsi="Times New Roman" w:cs="Times New Roman"/>
                <w:b/>
                <w:sz w:val="20"/>
                <w:szCs w:val="20"/>
              </w:rPr>
            </w:pPr>
            <w:proofErr w:type="spellStart"/>
            <w:r>
              <w:rPr>
                <w:rFonts w:ascii="Times New Roman" w:hAnsi="Times New Roman" w:cs="Times New Roman"/>
                <w:b/>
                <w:sz w:val="20"/>
                <w:szCs w:val="20"/>
              </w:rPr>
              <w:t>TableType</w:t>
            </w:r>
            <w:proofErr w:type="spellEnd"/>
            <w:r>
              <w:rPr>
                <w:rFonts w:ascii="Times New Roman" w:hAnsi="Times New Roman" w:cs="Times New Roman"/>
                <w:b/>
                <w:sz w:val="20"/>
                <w:szCs w:val="20"/>
              </w:rPr>
              <w:t xml:space="preserve"> </w:t>
            </w:r>
          </w:p>
          <w:p w:rsidR="00A0107C" w:rsidRDefault="00B96BF1" w14:paraId="6D6C0081" w14:textId="77777777">
            <w:pPr>
              <w:rPr>
                <w:rFonts w:ascii="Times New Roman" w:hAnsi="Times New Roman" w:cs="Times New Roman"/>
                <w:sz w:val="20"/>
                <w:szCs w:val="20"/>
              </w:rPr>
            </w:pPr>
            <w:r>
              <w:rPr>
                <w:rFonts w:ascii="Times New Roman" w:hAnsi="Times New Roman" w:cs="Times New Roman"/>
                <w:sz w:val="20"/>
                <w:szCs w:val="20"/>
              </w:rPr>
              <w:t xml:space="preserve">Indicates what table is being transferred </w:t>
            </w:r>
          </w:p>
          <w:p w:rsidR="00A0107C" w:rsidRDefault="00B96BF1" w14:paraId="635C51FE" w14:textId="77777777">
            <w:pPr>
              <w:rPr>
                <w:rFonts w:ascii="Times New Roman" w:hAnsi="Times New Roman" w:cs="Times New Roman"/>
                <w:sz w:val="20"/>
                <w:szCs w:val="20"/>
              </w:rPr>
            </w:pPr>
            <w:r>
              <w:rPr>
                <w:rFonts w:ascii="Times New Roman" w:hAnsi="Times New Roman" w:cs="Times New Roman"/>
                <w:sz w:val="20"/>
                <w:szCs w:val="20"/>
              </w:rPr>
              <w:t xml:space="preserve">Possible values: </w:t>
            </w:r>
          </w:p>
          <w:p w:rsidR="00A0107C" w:rsidRDefault="00B96BF1" w14:paraId="67C2644C" w14:textId="77777777">
            <w:pPr>
              <w:rPr>
                <w:rFonts w:ascii="Times New Roman" w:hAnsi="Times New Roman" w:cs="Times New Roman"/>
                <w:sz w:val="20"/>
                <w:szCs w:val="20"/>
              </w:rPr>
            </w:pPr>
            <w:r>
              <w:rPr>
                <w:rFonts w:ascii="Times New Roman" w:hAnsi="Times New Roman" w:cs="Times New Roman"/>
                <w:sz w:val="20"/>
                <w:szCs w:val="20"/>
              </w:rPr>
              <w:t xml:space="preserve">{ </w:t>
            </w:r>
          </w:p>
          <w:p w:rsidR="00A0107C" w:rsidRDefault="00B96BF1" w14:paraId="278EAE73" w14:textId="77777777">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FileAttributeTable</w:t>
            </w:r>
            <w:proofErr w:type="spellEnd"/>
            <w:r>
              <w:rPr>
                <w:rFonts w:ascii="Times New Roman" w:hAnsi="Times New Roman" w:cs="Times New Roman"/>
                <w:sz w:val="20"/>
                <w:szCs w:val="20"/>
              </w:rPr>
              <w:t>=0x0,</w:t>
            </w:r>
          </w:p>
          <w:p w:rsidR="00A0107C" w:rsidRDefault="00B96BF1" w14:paraId="27C72867" w14:textId="77777777">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OEMFileAttributeTable</w:t>
            </w:r>
            <w:proofErr w:type="spellEnd"/>
            <w:r>
              <w:rPr>
                <w:rFonts w:ascii="Times New Roman" w:hAnsi="Times New Roman" w:cs="Times New Roman"/>
                <w:sz w:val="20"/>
                <w:szCs w:val="20"/>
              </w:rPr>
              <w:t>=0x1</w:t>
            </w:r>
          </w:p>
          <w:p w:rsidR="00A0107C" w:rsidRDefault="00B96BF1" w14:paraId="1E65BADB" w14:textId="77777777">
            <w:pPr>
              <w:rPr>
                <w:rFonts w:ascii="Times New Roman" w:hAnsi="Times New Roman" w:cs="Times New Roman"/>
                <w:sz w:val="20"/>
                <w:szCs w:val="20"/>
              </w:rPr>
            </w:pPr>
            <w:r>
              <w:rPr>
                <w:rFonts w:ascii="Times New Roman" w:hAnsi="Times New Roman" w:cs="Times New Roman"/>
                <w:sz w:val="20"/>
                <w:szCs w:val="20"/>
              </w:rPr>
              <w:t>}</w:t>
            </w:r>
          </w:p>
        </w:tc>
      </w:tr>
      <w:tr w:rsidR="00A0107C" w14:paraId="34B9E1F4" w14:textId="77777777">
        <w:tc>
          <w:tcPr>
            <w:tcW w:w="1381" w:type="dxa"/>
            <w:shd w:val="clear" w:color="auto" w:fill="auto"/>
          </w:tcPr>
          <w:p w:rsidR="00A0107C" w:rsidRDefault="00B96BF1" w14:paraId="7D43E662"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275" w:type="dxa"/>
            <w:shd w:val="clear" w:color="auto" w:fill="auto"/>
          </w:tcPr>
          <w:p w:rsidR="00A0107C" w:rsidRDefault="00B96BF1" w14:paraId="30EA3543"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860" w:type="dxa"/>
            <w:shd w:val="clear" w:color="auto" w:fill="auto"/>
          </w:tcPr>
          <w:p w:rsidR="00A0107C" w:rsidRDefault="00B96BF1" w14:paraId="240A2854"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Request Data</w:t>
            </w:r>
          </w:p>
        </w:tc>
      </w:tr>
      <w:tr w:rsidR="00A0107C" w14:paraId="299038B9" w14:textId="77777777">
        <w:tc>
          <w:tcPr>
            <w:tcW w:w="1381" w:type="dxa"/>
            <w:shd w:val="clear" w:color="auto" w:fill="auto"/>
          </w:tcPr>
          <w:p w:rsidR="00A0107C" w:rsidRDefault="00B96BF1" w14:paraId="5A1E1366" w14:textId="77777777">
            <w:pP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1275" w:type="dxa"/>
            <w:shd w:val="clear" w:color="auto" w:fill="auto"/>
          </w:tcPr>
          <w:p w:rsidR="00A0107C" w:rsidRDefault="00B96BF1" w14:paraId="4EDB0E04"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5860" w:type="dxa"/>
            <w:shd w:val="clear" w:color="auto" w:fill="auto"/>
          </w:tcPr>
          <w:p w:rsidR="00A0107C" w:rsidRDefault="00B96BF1" w14:paraId="44B580C0" w14:textId="77777777">
            <w:pPr>
              <w:rPr>
                <w:rFonts w:ascii="Times New Roman" w:hAnsi="Times New Roman" w:cs="Times New Roman"/>
                <w:sz w:val="20"/>
                <w:szCs w:val="20"/>
              </w:rPr>
            </w:pPr>
            <w:proofErr w:type="spellStart"/>
            <w:r>
              <w:rPr>
                <w:rFonts w:ascii="Times New Roman" w:hAnsi="Times New Roman" w:cs="Times New Roman"/>
                <w:sz w:val="20"/>
                <w:szCs w:val="20"/>
              </w:rPr>
              <w:t>CompletionCode</w:t>
            </w:r>
            <w:proofErr w:type="spellEnd"/>
          </w:p>
          <w:p w:rsidR="00A0107C" w:rsidRDefault="00B96BF1" w14:paraId="021922AA" w14:textId="77777777">
            <w:pPr>
              <w:rPr>
                <w:rFonts w:ascii="Times New Roman" w:hAnsi="Times New Roman" w:cs="Times New Roman"/>
                <w:sz w:val="20"/>
                <w:szCs w:val="20"/>
              </w:rPr>
            </w:pPr>
            <w:r>
              <w:rPr>
                <w:rFonts w:ascii="Times New Roman" w:hAnsi="Times New Roman" w:cs="Times New Roman"/>
                <w:sz w:val="20"/>
                <w:szCs w:val="20"/>
              </w:rPr>
              <w:t xml:space="preserve">Possible values: </w:t>
            </w:r>
          </w:p>
          <w:p w:rsidR="00A0107C" w:rsidRDefault="00B96BF1" w14:paraId="1953903A" w14:textId="77777777">
            <w:pPr>
              <w:rPr>
                <w:rFonts w:ascii="Times New Roman" w:hAnsi="Times New Roman" w:cs="Times New Roman"/>
                <w:sz w:val="20"/>
                <w:szCs w:val="20"/>
              </w:rPr>
            </w:pPr>
            <w:r>
              <w:rPr>
                <w:rFonts w:ascii="Times New Roman" w:hAnsi="Times New Roman" w:cs="Times New Roman"/>
                <w:sz w:val="20"/>
                <w:szCs w:val="20"/>
              </w:rPr>
              <w:t xml:space="preserve">{ </w:t>
            </w:r>
          </w:p>
          <w:p w:rsidR="00A0107C" w:rsidRDefault="00B96BF1" w14:paraId="35D0CAF4" w14:textId="77777777">
            <w:pPr>
              <w:rPr>
                <w:rFonts w:ascii="Times New Roman" w:hAnsi="Times New Roman" w:cs="Times New Roman"/>
                <w:sz w:val="20"/>
                <w:szCs w:val="20"/>
              </w:rPr>
            </w:pPr>
            <w:r>
              <w:rPr>
                <w:rFonts w:ascii="Times New Roman" w:hAnsi="Times New Roman" w:cs="Times New Roman"/>
                <w:sz w:val="20"/>
                <w:szCs w:val="20"/>
              </w:rPr>
              <w:t xml:space="preserve">    PLDM_BASE_CODES, </w:t>
            </w:r>
          </w:p>
          <w:p w:rsidR="00A0107C" w:rsidRDefault="00B96BF1" w14:paraId="2606C0DE" w14:textId="77777777">
            <w:pPr>
              <w:rPr>
                <w:rFonts w:ascii="Times New Roman" w:hAnsi="Times New Roman" w:cs="Times New Roman"/>
                <w:sz w:val="20"/>
                <w:szCs w:val="20"/>
              </w:rPr>
            </w:pPr>
            <w:r>
              <w:rPr>
                <w:rFonts w:ascii="Times New Roman" w:hAnsi="Times New Roman" w:cs="Times New Roman"/>
                <w:sz w:val="20"/>
                <w:szCs w:val="20"/>
              </w:rPr>
              <w:t xml:space="preserve">    INVALID_DATA_TRANSFER_HANDLE</w:t>
            </w:r>
            <w:ins w:author="Joan Ries" w:date="2019-11-26T09:16:00Z" w:id="0">
              <w:r>
                <w:rPr>
                  <w:rFonts w:ascii="Times New Roman" w:hAnsi="Times New Roman" w:cs="Times New Roman"/>
                  <w:sz w:val="20"/>
                  <w:szCs w:val="20"/>
                </w:rPr>
                <w:t>=0x80</w:t>
              </w:r>
            </w:ins>
            <w:r>
              <w:rPr>
                <w:rFonts w:ascii="Times New Roman" w:hAnsi="Times New Roman" w:cs="Times New Roman"/>
                <w:sz w:val="20"/>
                <w:szCs w:val="20"/>
              </w:rPr>
              <w:t xml:space="preserve">, </w:t>
            </w:r>
          </w:p>
          <w:p w:rsidR="00A0107C" w:rsidRDefault="00B96BF1" w14:paraId="6C21D066" w14:textId="77777777">
            <w:pPr>
              <w:rPr>
                <w:rFonts w:ascii="Times New Roman" w:hAnsi="Times New Roman" w:cs="Times New Roman"/>
                <w:sz w:val="20"/>
                <w:szCs w:val="20"/>
              </w:rPr>
            </w:pPr>
            <w:r>
              <w:rPr>
                <w:rFonts w:ascii="Times New Roman" w:hAnsi="Times New Roman" w:cs="Times New Roman"/>
                <w:sz w:val="20"/>
                <w:szCs w:val="20"/>
              </w:rPr>
              <w:t xml:space="preserve">    INVALID_TRANSFER_OPERATION_FLAG</w:t>
            </w:r>
            <w:ins w:author="Joan Ries" w:date="2019-11-26T09:16:00Z" w:id="1">
              <w:r>
                <w:rPr>
                  <w:rFonts w:ascii="Times New Roman" w:hAnsi="Times New Roman" w:cs="Times New Roman"/>
                  <w:sz w:val="20"/>
                  <w:szCs w:val="20"/>
                </w:rPr>
                <w:t>=0x81</w:t>
              </w:r>
            </w:ins>
            <w:r>
              <w:rPr>
                <w:rFonts w:ascii="Times New Roman" w:hAnsi="Times New Roman" w:cs="Times New Roman"/>
                <w:sz w:val="20"/>
                <w:szCs w:val="20"/>
              </w:rPr>
              <w:t xml:space="preserve">, </w:t>
            </w:r>
          </w:p>
          <w:p w:rsidR="00A0107C" w:rsidRDefault="00B96BF1" w14:paraId="6844CB65" w14:textId="77777777">
            <w:pPr>
              <w:rPr>
                <w:rFonts w:ascii="Times New Roman" w:hAnsi="Times New Roman" w:cs="Times New Roman"/>
                <w:sz w:val="20"/>
                <w:szCs w:val="20"/>
              </w:rPr>
            </w:pPr>
            <w:r>
              <w:rPr>
                <w:rFonts w:ascii="Times New Roman" w:hAnsi="Times New Roman" w:cs="Times New Roman"/>
                <w:sz w:val="20"/>
                <w:szCs w:val="20"/>
              </w:rPr>
              <w:t xml:space="preserve">    FILE_TABLE_UNAVAILABLE</w:t>
            </w:r>
            <w:ins w:author="Joan Ries" w:date="2019-11-26T09:17:00Z" w:id="2">
              <w:r>
                <w:rPr>
                  <w:rFonts w:ascii="Times New Roman" w:hAnsi="Times New Roman" w:cs="Times New Roman"/>
                  <w:sz w:val="20"/>
                  <w:szCs w:val="20"/>
                </w:rPr>
                <w:t>=0x83</w:t>
              </w:r>
            </w:ins>
            <w:r>
              <w:rPr>
                <w:rFonts w:ascii="Times New Roman" w:hAnsi="Times New Roman" w:cs="Times New Roman"/>
                <w:sz w:val="20"/>
                <w:szCs w:val="20"/>
              </w:rPr>
              <w:t xml:space="preserve">, </w:t>
            </w:r>
          </w:p>
          <w:p w:rsidR="00A0107C" w:rsidRDefault="00B96BF1" w14:paraId="323BC2BA" w14:textId="77777777">
            <w:pPr>
              <w:rPr>
                <w:rFonts w:ascii="Times New Roman" w:hAnsi="Times New Roman" w:cs="Times New Roman"/>
                <w:sz w:val="20"/>
                <w:szCs w:val="20"/>
              </w:rPr>
            </w:pPr>
            <w:r>
              <w:rPr>
                <w:rFonts w:ascii="Times New Roman" w:hAnsi="Times New Roman" w:cs="Times New Roman"/>
                <w:sz w:val="20"/>
                <w:szCs w:val="20"/>
              </w:rPr>
              <w:t xml:space="preserve">    INVALID_FILE_TABLE_DATA_INTEGRITY_CHECK</w:t>
            </w:r>
            <w:ins w:author="Joan Ries" w:date="2019-11-26T09:17:00Z" w:id="3">
              <w:r>
                <w:rPr>
                  <w:rFonts w:ascii="Times New Roman" w:hAnsi="Times New Roman" w:cs="Times New Roman"/>
                  <w:sz w:val="20"/>
                  <w:szCs w:val="20"/>
                </w:rPr>
                <w:t>=0x84</w:t>
              </w:r>
            </w:ins>
            <w:r>
              <w:rPr>
                <w:rFonts w:ascii="Times New Roman" w:hAnsi="Times New Roman" w:cs="Times New Roman"/>
                <w:sz w:val="20"/>
                <w:szCs w:val="20"/>
              </w:rPr>
              <w:t xml:space="preserve">, </w:t>
            </w:r>
          </w:p>
          <w:p w:rsidR="00A0107C" w:rsidRDefault="00B96BF1" w14:paraId="39AA15AA" w14:textId="77777777">
            <w:pPr>
              <w:rPr>
                <w:rFonts w:ascii="Times New Roman" w:hAnsi="Times New Roman" w:cs="Times New Roman"/>
                <w:sz w:val="20"/>
                <w:szCs w:val="20"/>
              </w:rPr>
            </w:pPr>
            <w:r>
              <w:rPr>
                <w:rFonts w:ascii="Times New Roman" w:hAnsi="Times New Roman" w:cs="Times New Roman"/>
                <w:sz w:val="20"/>
                <w:szCs w:val="20"/>
              </w:rPr>
              <w:t xml:space="preserve">    INVALID_FILE_TABLE_TYPE</w:t>
            </w:r>
            <w:ins w:author="Joan Ries" w:date="2019-11-26T09:19:00Z" w:id="4">
              <w:r>
                <w:rPr>
                  <w:rFonts w:ascii="Times New Roman" w:hAnsi="Times New Roman" w:cs="Times New Roman"/>
                  <w:sz w:val="20"/>
                  <w:szCs w:val="20"/>
                </w:rPr>
                <w:t>=0x85</w:t>
              </w:r>
            </w:ins>
          </w:p>
          <w:p w:rsidR="00A0107C" w:rsidRDefault="00B96BF1" w14:paraId="4D0DE829" w14:textId="77777777">
            <w:pPr>
              <w:rPr>
                <w:rFonts w:ascii="Times New Roman" w:hAnsi="Times New Roman" w:cs="Times New Roman"/>
                <w:sz w:val="20"/>
                <w:szCs w:val="20"/>
              </w:rPr>
            </w:pPr>
            <w:r>
              <w:rPr>
                <w:rFonts w:ascii="Times New Roman" w:hAnsi="Times New Roman" w:cs="Times New Roman"/>
                <w:sz w:val="20"/>
                <w:szCs w:val="20"/>
              </w:rPr>
              <w:t>}</w:t>
            </w:r>
          </w:p>
        </w:tc>
      </w:tr>
      <w:tr w:rsidR="00A0107C" w14:paraId="38F4A18C" w14:textId="77777777">
        <w:tc>
          <w:tcPr>
            <w:tcW w:w="1381" w:type="dxa"/>
            <w:shd w:val="clear" w:color="auto" w:fill="auto"/>
          </w:tcPr>
          <w:p w:rsidR="00A0107C" w:rsidRDefault="00B96BF1" w14:paraId="1CDCE428" w14:textId="77777777">
            <w:pPr>
              <w:rPr>
                <w:rFonts w:ascii="Times New Roman" w:hAnsi="Times New Roman" w:cs="Times New Roman"/>
                <w:sz w:val="20"/>
                <w:szCs w:val="20"/>
                <w:lang w:val="en-US"/>
              </w:rPr>
            </w:pPr>
            <w:r>
              <w:rPr>
                <w:rFonts w:ascii="Times New Roman" w:hAnsi="Times New Roman" w:cs="Times New Roman"/>
                <w:sz w:val="20"/>
                <w:szCs w:val="20"/>
                <w:lang w:val="en-US"/>
              </w:rPr>
              <w:t>1:4</w:t>
            </w:r>
          </w:p>
        </w:tc>
        <w:tc>
          <w:tcPr>
            <w:tcW w:w="1275" w:type="dxa"/>
            <w:shd w:val="clear" w:color="auto" w:fill="auto"/>
          </w:tcPr>
          <w:p w:rsidR="00A0107C" w:rsidRDefault="00B96BF1" w14:paraId="612988ED"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860" w:type="dxa"/>
            <w:shd w:val="clear" w:color="auto" w:fill="auto"/>
          </w:tcPr>
          <w:p w:rsidR="00A0107C" w:rsidRDefault="00B96BF1" w14:paraId="1176E75C" w14:textId="77777777">
            <w:pPr>
              <w:rPr>
                <w:rFonts w:ascii="Times New Roman" w:hAnsi="Times New Roman" w:cs="Times New Roman"/>
                <w:b/>
                <w:sz w:val="20"/>
                <w:szCs w:val="20"/>
              </w:rPr>
            </w:pPr>
            <w:proofErr w:type="spellStart"/>
            <w:r>
              <w:rPr>
                <w:rFonts w:ascii="Times New Roman" w:hAnsi="Times New Roman" w:cs="Times New Roman"/>
                <w:b/>
                <w:sz w:val="20"/>
                <w:szCs w:val="20"/>
              </w:rPr>
              <w:t>NextDataTransferHandle</w:t>
            </w:r>
            <w:proofErr w:type="spellEnd"/>
            <w:r>
              <w:rPr>
                <w:rFonts w:ascii="Times New Roman" w:hAnsi="Times New Roman" w:cs="Times New Roman"/>
                <w:b/>
                <w:sz w:val="20"/>
                <w:szCs w:val="20"/>
              </w:rPr>
              <w:t xml:space="preserve"> </w:t>
            </w:r>
          </w:p>
          <w:p w:rsidR="00A0107C" w:rsidRDefault="00B96BF1" w14:paraId="1996602F" w14:textId="77777777">
            <w:pPr>
              <w:rPr>
                <w:rFonts w:ascii="Times New Roman" w:hAnsi="Times New Roman" w:cs="Times New Roman"/>
                <w:sz w:val="20"/>
                <w:szCs w:val="20"/>
              </w:rPr>
            </w:pPr>
            <w:r>
              <w:rPr>
                <w:rFonts w:ascii="Times New Roman" w:hAnsi="Times New Roman" w:cs="Times New Roman"/>
                <w:sz w:val="20"/>
                <w:szCs w:val="20"/>
              </w:rPr>
              <w:t xml:space="preserve">A handle that is used to identify the next portion of the transfer </w:t>
            </w:r>
          </w:p>
        </w:tc>
      </w:tr>
      <w:tr w:rsidR="00A0107C" w14:paraId="73081A31" w14:textId="77777777">
        <w:tc>
          <w:tcPr>
            <w:tcW w:w="1381" w:type="dxa"/>
            <w:shd w:val="clear" w:color="auto" w:fill="auto"/>
          </w:tcPr>
          <w:p w:rsidR="00A0107C" w:rsidRDefault="00B96BF1" w14:paraId="1BE653B9" w14:textId="77777777">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275" w:type="dxa"/>
            <w:shd w:val="clear" w:color="auto" w:fill="auto"/>
          </w:tcPr>
          <w:p w:rsidR="00A0107C" w:rsidRDefault="00B96BF1" w14:paraId="6E26AE34"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5860" w:type="dxa"/>
            <w:shd w:val="clear" w:color="auto" w:fill="auto"/>
          </w:tcPr>
          <w:p w:rsidR="00A0107C" w:rsidRDefault="00B96BF1" w14:paraId="5CF60477" w14:textId="77777777">
            <w:pPr>
              <w:rPr>
                <w:rFonts w:ascii="Times New Roman" w:hAnsi="Times New Roman" w:cs="Times New Roman"/>
                <w:b/>
                <w:sz w:val="20"/>
                <w:szCs w:val="20"/>
              </w:rPr>
            </w:pPr>
            <w:proofErr w:type="spellStart"/>
            <w:r>
              <w:rPr>
                <w:rFonts w:ascii="Times New Roman" w:hAnsi="Times New Roman" w:cs="Times New Roman"/>
                <w:b/>
                <w:sz w:val="20"/>
                <w:szCs w:val="20"/>
              </w:rPr>
              <w:t>TransferFlag</w:t>
            </w:r>
            <w:proofErr w:type="spellEnd"/>
            <w:r>
              <w:rPr>
                <w:rFonts w:ascii="Times New Roman" w:hAnsi="Times New Roman" w:cs="Times New Roman"/>
                <w:b/>
                <w:sz w:val="20"/>
                <w:szCs w:val="20"/>
              </w:rPr>
              <w:t xml:space="preserve"> </w:t>
            </w:r>
          </w:p>
          <w:p w:rsidR="00A0107C" w:rsidRDefault="00B96BF1" w14:paraId="65162192" w14:textId="77777777">
            <w:pPr>
              <w:rPr>
                <w:rFonts w:ascii="Times New Roman" w:hAnsi="Times New Roman" w:cs="Times New Roman"/>
                <w:sz w:val="20"/>
                <w:szCs w:val="20"/>
              </w:rPr>
            </w:pPr>
            <w:r>
              <w:rPr>
                <w:rFonts w:ascii="Times New Roman" w:hAnsi="Times New Roman" w:cs="Times New Roman"/>
                <w:sz w:val="20"/>
                <w:szCs w:val="20"/>
              </w:rPr>
              <w:t>The transfer flag that indicates what part of the transfer this response represents</w:t>
            </w:r>
          </w:p>
          <w:p w:rsidR="00A0107C" w:rsidRDefault="00B96BF1" w14:paraId="1D12BDCD" w14:textId="77777777">
            <w:pPr>
              <w:rPr>
                <w:rFonts w:ascii="Times New Roman" w:hAnsi="Times New Roman" w:cs="Times New Roman"/>
                <w:sz w:val="20"/>
                <w:szCs w:val="20"/>
              </w:rPr>
            </w:pPr>
            <w:r>
              <w:rPr>
                <w:rFonts w:ascii="Times New Roman" w:hAnsi="Times New Roman" w:cs="Times New Roman"/>
                <w:sz w:val="20"/>
                <w:szCs w:val="20"/>
              </w:rPr>
              <w:t xml:space="preserve">Possible values: {Start = 0x1, Middle = 0x2, End = 0x4, </w:t>
            </w:r>
            <w:proofErr w:type="spellStart"/>
            <w:r>
              <w:rPr>
                <w:rFonts w:ascii="Times New Roman" w:hAnsi="Times New Roman" w:cs="Times New Roman"/>
                <w:sz w:val="20"/>
                <w:szCs w:val="20"/>
              </w:rPr>
              <w:t>StartAndEnd</w:t>
            </w:r>
            <w:proofErr w:type="spellEnd"/>
            <w:r>
              <w:rPr>
                <w:rFonts w:ascii="Times New Roman" w:hAnsi="Times New Roman" w:cs="Times New Roman"/>
                <w:sz w:val="20"/>
                <w:szCs w:val="20"/>
              </w:rPr>
              <w:t xml:space="preserve"> = 0x5}</w:t>
            </w:r>
          </w:p>
        </w:tc>
      </w:tr>
      <w:tr w:rsidR="00A0107C" w14:paraId="075A1980" w14:textId="77777777">
        <w:tc>
          <w:tcPr>
            <w:tcW w:w="1381" w:type="dxa"/>
            <w:shd w:val="clear" w:color="auto" w:fill="auto"/>
          </w:tcPr>
          <w:p w:rsidR="00A0107C" w:rsidRDefault="00B96BF1" w14:paraId="18E1B6E6" w14:textId="77777777">
            <w:pPr>
              <w:rPr>
                <w:rFonts w:ascii="Times New Roman" w:hAnsi="Times New Roman" w:cs="Times New Roman"/>
                <w:sz w:val="20"/>
                <w:szCs w:val="20"/>
                <w:lang w:val="en-US"/>
              </w:rPr>
            </w:pPr>
            <w:r>
              <w:rPr>
                <w:rFonts w:ascii="Times New Roman" w:hAnsi="Times New Roman" w:cs="Times New Roman"/>
                <w:sz w:val="20"/>
                <w:szCs w:val="20"/>
                <w:lang w:val="en-US"/>
              </w:rPr>
              <w:t>Variable</w:t>
            </w:r>
          </w:p>
        </w:tc>
        <w:tc>
          <w:tcPr>
            <w:tcW w:w="1275" w:type="dxa"/>
            <w:shd w:val="clear" w:color="auto" w:fill="auto"/>
          </w:tcPr>
          <w:p w:rsidR="00A0107C" w:rsidRDefault="00B96BF1" w14:paraId="26325B04" w14:textId="77777777">
            <w:pP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5860" w:type="dxa"/>
            <w:shd w:val="clear" w:color="auto" w:fill="auto"/>
          </w:tcPr>
          <w:p w:rsidR="00A0107C" w:rsidRDefault="00B96BF1" w14:paraId="74DA6A89" w14:textId="77777777">
            <w:pP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TableData</w:t>
            </w:r>
            <w:proofErr w:type="spellEnd"/>
          </w:p>
          <w:p w:rsidR="00A0107C" w:rsidRDefault="00B96BF1" w14:paraId="7A3611E9" w14:textId="77777777">
            <w:pPr>
              <w:rPr>
                <w:rFonts w:ascii="Times New Roman" w:hAnsi="Times New Roman" w:cs="Times New Roman"/>
                <w:sz w:val="20"/>
                <w:szCs w:val="20"/>
                <w:lang w:val="en-US"/>
              </w:rPr>
            </w:pPr>
            <w:r>
              <w:rPr>
                <w:rFonts w:ascii="Times New Roman" w:hAnsi="Times New Roman" w:cs="Times New Roman"/>
                <w:sz w:val="20"/>
                <w:szCs w:val="20"/>
                <w:lang w:val="en-US"/>
              </w:rPr>
              <w:t>Table type specific data</w:t>
            </w:r>
          </w:p>
        </w:tc>
      </w:tr>
    </w:tbl>
    <w:p w:rsidR="00A0107C" w:rsidRDefault="00A0107C" w14:paraId="2690EEBC" w14:textId="77777777">
      <w:pPr>
        <w:rPr>
          <w:rFonts w:ascii="Times New Roman" w:hAnsi="Times New Roman" w:cs="Times New Roman"/>
          <w:sz w:val="20"/>
          <w:szCs w:val="20"/>
          <w:lang w:val="en-US"/>
        </w:rPr>
      </w:pPr>
    </w:p>
    <w:p w:rsidR="00A0107C" w:rsidRDefault="00A0107C" w14:paraId="212374B8" w14:textId="77777777">
      <w:pPr>
        <w:rPr>
          <w:rFonts w:ascii="Times New Roman" w:hAnsi="Times New Roman" w:cs="Times New Roman"/>
          <w:sz w:val="20"/>
          <w:szCs w:val="20"/>
          <w:lang w:val="en-US"/>
        </w:rPr>
      </w:pPr>
    </w:p>
    <w:p w:rsidR="00A0107C" w:rsidRDefault="00B96BF1" w14:paraId="68418930" w14:textId="77777777">
      <w:pPr>
        <w:rPr>
          <w:rFonts w:ascii="Times New Roman" w:hAnsi="Times New Roman" w:cs="Times New Roman"/>
          <w:sz w:val="20"/>
          <w:szCs w:val="20"/>
          <w:lang w:val="en-US"/>
        </w:rPr>
      </w:pPr>
      <w:r>
        <w:rPr>
          <w:rFonts w:ascii="Times New Roman" w:hAnsi="Times New Roman" w:cs="Times New Roman"/>
          <w:i/>
          <w:sz w:val="20"/>
          <w:szCs w:val="20"/>
          <w:lang w:val="en-US"/>
        </w:rPr>
        <w:t xml:space="preserve">2) </w:t>
      </w:r>
      <w:proofErr w:type="spellStart"/>
      <w:r>
        <w:rPr>
          <w:rFonts w:ascii="Times New Roman" w:hAnsi="Times New Roman" w:cs="Times New Roman"/>
          <w:i/>
          <w:sz w:val="20"/>
          <w:szCs w:val="20"/>
          <w:lang w:val="en-US"/>
        </w:rPr>
        <w:t>SetFileTable</w:t>
      </w:r>
      <w:proofErr w:type="spellEnd"/>
    </w:p>
    <w:p w:rsidR="00A0107C" w:rsidRDefault="00A0107C" w14:paraId="3538E82E" w14:textId="77777777">
      <w:pPr>
        <w:rPr>
          <w:rFonts w:ascii="Times New Roman" w:hAnsi="Times New Roman" w:cs="Times New Roman"/>
          <w:sz w:val="20"/>
          <w:szCs w:val="20"/>
          <w:lang w:val="en-US"/>
        </w:rPr>
      </w:pPr>
    </w:p>
    <w:p w:rsidR="00A0107C" w:rsidRDefault="00B96BF1" w14:paraId="632FFC35" w14:textId="77777777">
      <w:pPr>
        <w:rPr>
          <w:rFonts w:ascii="Times New Roman" w:hAnsi="Times New Roman" w:cs="Times New Roman"/>
          <w:sz w:val="20"/>
          <w:szCs w:val="20"/>
          <w:lang w:val="en-US"/>
        </w:rPr>
      </w:pPr>
      <w:r>
        <w:rPr>
          <w:rFonts w:ascii="Times New Roman" w:hAnsi="Times New Roman" w:cs="Times New Roman"/>
          <w:sz w:val="20"/>
          <w:szCs w:val="20"/>
          <w:lang w:val="en-US"/>
        </w:rPr>
        <w:t>This command is used to provide a new file table. This should replace an already existing file table.</w:t>
      </w:r>
    </w:p>
    <w:p w:rsidR="00A0107C" w:rsidRDefault="00A0107C" w14:paraId="42EB72BE" w14:textId="77777777">
      <w:pPr>
        <w:rPr>
          <w:rFonts w:ascii="Times New Roman" w:hAnsi="Times New Roman" w:cs="Times New Roman"/>
          <w:sz w:val="20"/>
          <w:szCs w:val="20"/>
          <w:lang w:val="en-US"/>
        </w:rPr>
      </w:pPr>
    </w:p>
    <w:tbl>
      <w:tblPr>
        <w:tblStyle w:val="TableGrid"/>
        <w:tblW w:w="9039" w:type="dxa"/>
        <w:tblLook w:val="04A0" w:firstRow="1" w:lastRow="0" w:firstColumn="1" w:lastColumn="0" w:noHBand="0" w:noVBand="1"/>
      </w:tblPr>
      <w:tblGrid>
        <w:gridCol w:w="1382"/>
        <w:gridCol w:w="1557"/>
        <w:gridCol w:w="6100"/>
      </w:tblGrid>
      <w:tr w:rsidR="00A0107C" w14:paraId="2F578074" w14:textId="77777777">
        <w:tc>
          <w:tcPr>
            <w:tcW w:w="1382" w:type="dxa"/>
            <w:shd w:val="clear" w:color="auto" w:fill="auto"/>
          </w:tcPr>
          <w:p w:rsidR="00A0107C" w:rsidRDefault="00B96BF1" w14:paraId="5D9DB5AB"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557" w:type="dxa"/>
            <w:shd w:val="clear" w:color="auto" w:fill="auto"/>
          </w:tcPr>
          <w:p w:rsidR="00A0107C" w:rsidRDefault="00B96BF1" w14:paraId="064F4860"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6100" w:type="dxa"/>
            <w:shd w:val="clear" w:color="auto" w:fill="auto"/>
          </w:tcPr>
          <w:p w:rsidR="00A0107C" w:rsidRDefault="00B96BF1" w14:paraId="2A9849E4"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Request Data</w:t>
            </w:r>
          </w:p>
        </w:tc>
      </w:tr>
      <w:tr w:rsidR="00A0107C" w14:paraId="2E97D6D3" w14:textId="77777777">
        <w:tc>
          <w:tcPr>
            <w:tcW w:w="1382" w:type="dxa"/>
            <w:shd w:val="clear" w:color="auto" w:fill="auto"/>
          </w:tcPr>
          <w:p w:rsidR="00A0107C" w:rsidRDefault="00B96BF1" w14:paraId="4AE7A6B3" w14:textId="77777777">
            <w:pPr>
              <w:rPr>
                <w:rFonts w:ascii="Times New Roman" w:hAnsi="Times New Roman" w:cs="Times New Roman"/>
                <w:sz w:val="20"/>
                <w:szCs w:val="20"/>
                <w:lang w:val="en-US"/>
              </w:rPr>
            </w:pPr>
            <w:r>
              <w:rPr>
                <w:rFonts w:ascii="Times New Roman" w:hAnsi="Times New Roman" w:cs="Times New Roman"/>
                <w:sz w:val="20"/>
                <w:szCs w:val="20"/>
                <w:lang w:val="en-US"/>
              </w:rPr>
              <w:t>0:3</w:t>
            </w:r>
          </w:p>
        </w:tc>
        <w:tc>
          <w:tcPr>
            <w:tcW w:w="1557" w:type="dxa"/>
            <w:shd w:val="clear" w:color="auto" w:fill="auto"/>
          </w:tcPr>
          <w:p w:rsidR="00A0107C" w:rsidRDefault="00B96BF1" w14:paraId="33F30296"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6100" w:type="dxa"/>
            <w:shd w:val="clear" w:color="auto" w:fill="auto"/>
          </w:tcPr>
          <w:p w:rsidR="00A0107C" w:rsidRDefault="00B96BF1" w14:paraId="0CB6FB01" w14:textId="77777777">
            <w:pPr>
              <w:rPr>
                <w:rFonts w:ascii="Times New Roman" w:hAnsi="Times New Roman" w:cs="Times New Roman"/>
                <w:b/>
                <w:sz w:val="20"/>
                <w:szCs w:val="20"/>
              </w:rPr>
            </w:pPr>
            <w:proofErr w:type="spellStart"/>
            <w:r>
              <w:rPr>
                <w:rFonts w:ascii="Times New Roman" w:hAnsi="Times New Roman" w:cs="Times New Roman"/>
                <w:b/>
                <w:sz w:val="20"/>
                <w:szCs w:val="20"/>
              </w:rPr>
              <w:t>DataTransferHandle</w:t>
            </w:r>
            <w:proofErr w:type="spellEnd"/>
            <w:r>
              <w:rPr>
                <w:rFonts w:ascii="Times New Roman" w:hAnsi="Times New Roman" w:cs="Times New Roman"/>
                <w:b/>
                <w:sz w:val="20"/>
                <w:szCs w:val="20"/>
              </w:rPr>
              <w:t xml:space="preserve"> </w:t>
            </w:r>
          </w:p>
          <w:p w:rsidR="00A0107C" w:rsidRDefault="00B96BF1" w14:paraId="62C805EA" w14:textId="77777777">
            <w:pPr>
              <w:rPr>
                <w:rFonts w:ascii="Times New Roman" w:hAnsi="Times New Roman" w:cs="Times New Roman"/>
                <w:sz w:val="20"/>
                <w:szCs w:val="20"/>
              </w:rPr>
            </w:pPr>
            <w:r>
              <w:rPr>
                <w:rFonts w:ascii="Times New Roman" w:hAnsi="Times New Roman" w:cs="Times New Roman"/>
                <w:sz w:val="20"/>
                <w:szCs w:val="20"/>
              </w:rPr>
              <w:t xml:space="preserve">A handle that is used to identify a File table transfer. This handle is ignored by the responder when the </w:t>
            </w:r>
            <w:proofErr w:type="spellStart"/>
            <w:r>
              <w:rPr>
                <w:rFonts w:ascii="Times New Roman" w:hAnsi="Times New Roman" w:cs="Times New Roman"/>
                <w:sz w:val="20"/>
                <w:szCs w:val="20"/>
              </w:rPr>
              <w:t>TransferFlag</w:t>
            </w:r>
            <w:proofErr w:type="spellEnd"/>
            <w:r>
              <w:rPr>
                <w:rFonts w:ascii="Times New Roman" w:hAnsi="Times New Roman" w:cs="Times New Roman"/>
                <w:sz w:val="20"/>
                <w:szCs w:val="20"/>
              </w:rPr>
              <w:t xml:space="preserve"> is set to Start or </w:t>
            </w:r>
            <w:proofErr w:type="spellStart"/>
            <w:r>
              <w:rPr>
                <w:rFonts w:ascii="Times New Roman" w:hAnsi="Times New Roman" w:cs="Times New Roman"/>
                <w:sz w:val="20"/>
                <w:szCs w:val="20"/>
              </w:rPr>
              <w:t>StartAndEnd</w:t>
            </w:r>
            <w:proofErr w:type="spellEnd"/>
            <w:r>
              <w:rPr>
                <w:rFonts w:ascii="Times New Roman" w:hAnsi="Times New Roman" w:cs="Times New Roman"/>
                <w:sz w:val="20"/>
                <w:szCs w:val="20"/>
              </w:rPr>
              <w:t xml:space="preserve">. </w:t>
            </w:r>
          </w:p>
        </w:tc>
      </w:tr>
      <w:tr w:rsidR="00A0107C" w14:paraId="1A32C7EA" w14:textId="77777777">
        <w:tc>
          <w:tcPr>
            <w:tcW w:w="1382" w:type="dxa"/>
            <w:shd w:val="clear" w:color="auto" w:fill="auto"/>
          </w:tcPr>
          <w:p w:rsidR="00A0107C" w:rsidRDefault="00B96BF1" w14:paraId="121916F3" w14:textId="77777777">
            <w:pP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1557" w:type="dxa"/>
            <w:shd w:val="clear" w:color="auto" w:fill="auto"/>
          </w:tcPr>
          <w:p w:rsidR="00A0107C" w:rsidRDefault="00B96BF1" w14:paraId="679227E4"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6100" w:type="dxa"/>
            <w:shd w:val="clear" w:color="auto" w:fill="auto"/>
          </w:tcPr>
          <w:p w:rsidR="00A0107C" w:rsidRDefault="00B96BF1" w14:paraId="6D1137D5" w14:textId="77777777">
            <w:pPr>
              <w:rPr>
                <w:rFonts w:ascii="Times New Roman" w:hAnsi="Times New Roman" w:cs="Times New Roman"/>
                <w:b/>
                <w:sz w:val="20"/>
                <w:szCs w:val="20"/>
              </w:rPr>
            </w:pPr>
            <w:proofErr w:type="spellStart"/>
            <w:r>
              <w:rPr>
                <w:rFonts w:ascii="Times New Roman" w:hAnsi="Times New Roman" w:cs="Times New Roman"/>
                <w:b/>
                <w:sz w:val="20"/>
                <w:szCs w:val="20"/>
              </w:rPr>
              <w:t>TransferFlag</w:t>
            </w:r>
            <w:proofErr w:type="spellEnd"/>
            <w:r>
              <w:rPr>
                <w:rFonts w:ascii="Times New Roman" w:hAnsi="Times New Roman" w:cs="Times New Roman"/>
                <w:b/>
                <w:sz w:val="20"/>
                <w:szCs w:val="20"/>
              </w:rPr>
              <w:t xml:space="preserve"> </w:t>
            </w:r>
          </w:p>
          <w:p w:rsidR="00A0107C" w:rsidRDefault="00B96BF1" w14:paraId="4897D6B2" w14:textId="77777777">
            <w:pPr>
              <w:rPr>
                <w:rFonts w:ascii="Times New Roman" w:hAnsi="Times New Roman" w:cs="Times New Roman"/>
                <w:sz w:val="20"/>
                <w:szCs w:val="20"/>
              </w:rPr>
            </w:pPr>
            <w:r>
              <w:rPr>
                <w:rFonts w:ascii="Times New Roman" w:hAnsi="Times New Roman" w:cs="Times New Roman"/>
                <w:sz w:val="20"/>
                <w:szCs w:val="20"/>
              </w:rPr>
              <w:t>The transfer flag that indicates what part of the transfer this request represents</w:t>
            </w:r>
          </w:p>
          <w:p w:rsidR="00A0107C" w:rsidRDefault="00B96BF1" w14:paraId="04144F4C" w14:textId="77777777">
            <w:pPr>
              <w:rPr>
                <w:rFonts w:ascii="Times New Roman" w:hAnsi="Times New Roman" w:cs="Times New Roman"/>
                <w:sz w:val="20"/>
                <w:szCs w:val="20"/>
              </w:rPr>
            </w:pPr>
            <w:r>
              <w:rPr>
                <w:rFonts w:ascii="Times New Roman" w:hAnsi="Times New Roman" w:cs="Times New Roman"/>
                <w:sz w:val="20"/>
                <w:szCs w:val="20"/>
              </w:rPr>
              <w:t xml:space="preserve">Possible values: {Start = 0x1, Middle = 0x2, End = 0x4, </w:t>
            </w:r>
            <w:proofErr w:type="spellStart"/>
            <w:r>
              <w:rPr>
                <w:rFonts w:ascii="Times New Roman" w:hAnsi="Times New Roman" w:cs="Times New Roman"/>
                <w:sz w:val="20"/>
                <w:szCs w:val="20"/>
              </w:rPr>
              <w:t>StartAndEnd</w:t>
            </w:r>
            <w:proofErr w:type="spellEnd"/>
            <w:r>
              <w:rPr>
                <w:rFonts w:ascii="Times New Roman" w:hAnsi="Times New Roman" w:cs="Times New Roman"/>
                <w:sz w:val="20"/>
                <w:szCs w:val="20"/>
              </w:rPr>
              <w:t xml:space="preserve"> = 0x5}</w:t>
            </w:r>
          </w:p>
        </w:tc>
      </w:tr>
      <w:tr w:rsidR="00A0107C" w14:paraId="3CB0F471" w14:textId="77777777">
        <w:tc>
          <w:tcPr>
            <w:tcW w:w="1382" w:type="dxa"/>
            <w:shd w:val="clear" w:color="auto" w:fill="auto"/>
          </w:tcPr>
          <w:p w:rsidR="00A0107C" w:rsidRDefault="00B96BF1" w14:paraId="292C236B" w14:textId="77777777">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557" w:type="dxa"/>
            <w:shd w:val="clear" w:color="auto" w:fill="auto"/>
          </w:tcPr>
          <w:p w:rsidR="00A0107C" w:rsidRDefault="00B96BF1" w14:paraId="1D577752"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6100" w:type="dxa"/>
            <w:shd w:val="clear" w:color="auto" w:fill="auto"/>
          </w:tcPr>
          <w:p w:rsidR="00A0107C" w:rsidRDefault="00B96BF1" w14:paraId="3F894826" w14:textId="77777777">
            <w:pPr>
              <w:rPr>
                <w:rFonts w:ascii="Times New Roman" w:hAnsi="Times New Roman" w:cs="Times New Roman"/>
                <w:b/>
                <w:sz w:val="20"/>
                <w:szCs w:val="20"/>
              </w:rPr>
            </w:pPr>
            <w:proofErr w:type="spellStart"/>
            <w:r>
              <w:rPr>
                <w:rFonts w:ascii="Times New Roman" w:hAnsi="Times New Roman" w:cs="Times New Roman"/>
                <w:b/>
                <w:sz w:val="20"/>
                <w:szCs w:val="20"/>
              </w:rPr>
              <w:t>TableType</w:t>
            </w:r>
            <w:proofErr w:type="spellEnd"/>
            <w:r>
              <w:rPr>
                <w:rFonts w:ascii="Times New Roman" w:hAnsi="Times New Roman" w:cs="Times New Roman"/>
                <w:b/>
                <w:sz w:val="20"/>
                <w:szCs w:val="20"/>
              </w:rPr>
              <w:t xml:space="preserve"> </w:t>
            </w:r>
          </w:p>
          <w:p w:rsidR="00A0107C" w:rsidRDefault="00B96BF1" w14:paraId="10A1BEF6" w14:textId="77777777">
            <w:pPr>
              <w:rPr>
                <w:rFonts w:ascii="Times New Roman" w:hAnsi="Times New Roman" w:cs="Times New Roman"/>
                <w:sz w:val="20"/>
                <w:szCs w:val="20"/>
              </w:rPr>
            </w:pPr>
            <w:r>
              <w:rPr>
                <w:rFonts w:ascii="Times New Roman" w:hAnsi="Times New Roman" w:cs="Times New Roman"/>
                <w:sz w:val="20"/>
                <w:szCs w:val="20"/>
              </w:rPr>
              <w:t xml:space="preserve">Indicates what table is being transferred </w:t>
            </w:r>
          </w:p>
          <w:p w:rsidR="00A0107C" w:rsidRDefault="00B96BF1" w14:paraId="28279F16" w14:textId="77777777">
            <w:pPr>
              <w:rPr>
                <w:rFonts w:ascii="Times New Roman" w:hAnsi="Times New Roman" w:cs="Times New Roman"/>
                <w:sz w:val="20"/>
                <w:szCs w:val="20"/>
              </w:rPr>
            </w:pPr>
            <w:r>
              <w:rPr>
                <w:rFonts w:ascii="Times New Roman" w:hAnsi="Times New Roman" w:cs="Times New Roman"/>
                <w:sz w:val="20"/>
                <w:szCs w:val="20"/>
              </w:rPr>
              <w:t xml:space="preserve">Possible values: </w:t>
            </w:r>
          </w:p>
          <w:p w:rsidR="00A0107C" w:rsidRDefault="00B96BF1" w14:paraId="130EDFEB" w14:textId="77777777">
            <w:pPr>
              <w:rPr>
                <w:rFonts w:ascii="Times New Roman" w:hAnsi="Times New Roman" w:cs="Times New Roman"/>
                <w:sz w:val="20"/>
                <w:szCs w:val="20"/>
                <w:lang w:val="en-US"/>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FileAttributeTable</w:t>
            </w:r>
            <w:proofErr w:type="spellEnd"/>
            <w:r>
              <w:rPr>
                <w:rFonts w:ascii="Times New Roman" w:hAnsi="Times New Roman" w:cs="Times New Roman"/>
                <w:sz w:val="20"/>
                <w:szCs w:val="20"/>
              </w:rPr>
              <w:t xml:space="preserve">=0x0, </w:t>
            </w:r>
            <w:proofErr w:type="spellStart"/>
            <w:r>
              <w:rPr>
                <w:rFonts w:ascii="Times New Roman" w:hAnsi="Times New Roman" w:cs="Times New Roman"/>
                <w:sz w:val="20"/>
                <w:szCs w:val="20"/>
              </w:rPr>
              <w:t>OEMFileAttributeTable</w:t>
            </w:r>
            <w:proofErr w:type="spellEnd"/>
            <w:r>
              <w:rPr>
                <w:rFonts w:ascii="Times New Roman" w:hAnsi="Times New Roman" w:cs="Times New Roman"/>
                <w:sz w:val="20"/>
                <w:szCs w:val="20"/>
              </w:rPr>
              <w:t>=0x1}</w:t>
            </w:r>
            <w:r>
              <w:rPr>
                <w:rFonts w:ascii="Times New Roman" w:hAnsi="Times New Roman" w:cs="Times New Roman"/>
                <w:sz w:val="20"/>
                <w:szCs w:val="20"/>
                <w:lang w:val="en-US"/>
              </w:rPr>
              <w:t xml:space="preserve"> </w:t>
            </w:r>
          </w:p>
        </w:tc>
      </w:tr>
      <w:tr w:rsidR="00A0107C" w14:paraId="0FBEEC8F" w14:textId="77777777">
        <w:tc>
          <w:tcPr>
            <w:tcW w:w="1382" w:type="dxa"/>
            <w:shd w:val="clear" w:color="auto" w:fill="auto"/>
          </w:tcPr>
          <w:p w:rsidR="00A0107C" w:rsidRDefault="00B96BF1" w14:paraId="6B9E641F" w14:textId="77777777">
            <w:pPr>
              <w:rPr>
                <w:rFonts w:ascii="Times New Roman" w:hAnsi="Times New Roman" w:cs="Times New Roman"/>
                <w:sz w:val="20"/>
                <w:szCs w:val="20"/>
                <w:lang w:val="en-US"/>
              </w:rPr>
            </w:pPr>
            <w:r>
              <w:rPr>
                <w:rFonts w:ascii="Times New Roman" w:hAnsi="Times New Roman" w:cs="Times New Roman"/>
                <w:sz w:val="20"/>
                <w:szCs w:val="20"/>
                <w:lang w:val="en-US"/>
              </w:rPr>
              <w:t>Variable</w:t>
            </w:r>
          </w:p>
        </w:tc>
        <w:tc>
          <w:tcPr>
            <w:tcW w:w="1557" w:type="dxa"/>
            <w:shd w:val="clear" w:color="auto" w:fill="auto"/>
          </w:tcPr>
          <w:p w:rsidR="00A0107C" w:rsidRDefault="00B96BF1" w14:paraId="3673E7A2" w14:textId="77777777">
            <w:pP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6100" w:type="dxa"/>
            <w:shd w:val="clear" w:color="auto" w:fill="auto"/>
          </w:tcPr>
          <w:p w:rsidR="00A0107C" w:rsidRDefault="00B96BF1" w14:paraId="1789FAC2" w14:textId="77777777">
            <w:pP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TableData</w:t>
            </w:r>
            <w:proofErr w:type="spellEnd"/>
          </w:p>
          <w:p w:rsidR="00A0107C" w:rsidRDefault="00B96BF1" w14:paraId="2365B434" w14:textId="77777777">
            <w:pPr>
              <w:rPr>
                <w:rFonts w:ascii="Times New Roman" w:hAnsi="Times New Roman" w:cs="Times New Roman"/>
                <w:sz w:val="20"/>
                <w:szCs w:val="20"/>
                <w:lang w:val="en-US"/>
              </w:rPr>
            </w:pPr>
            <w:r>
              <w:rPr>
                <w:rFonts w:ascii="Times New Roman" w:hAnsi="Times New Roman" w:cs="Times New Roman"/>
                <w:sz w:val="20"/>
                <w:szCs w:val="20"/>
              </w:rPr>
              <w:lastRenderedPageBreak/>
              <w:t>Table type specific data.</w:t>
            </w:r>
          </w:p>
        </w:tc>
      </w:tr>
      <w:tr w:rsidR="00A0107C" w14:paraId="187159A0" w14:textId="77777777">
        <w:tc>
          <w:tcPr>
            <w:tcW w:w="1382" w:type="dxa"/>
            <w:shd w:val="clear" w:color="auto" w:fill="auto"/>
          </w:tcPr>
          <w:p w:rsidR="00A0107C" w:rsidRDefault="00B96BF1" w14:paraId="2A85F03C"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lastRenderedPageBreak/>
              <w:t>Byte</w:t>
            </w:r>
          </w:p>
        </w:tc>
        <w:tc>
          <w:tcPr>
            <w:tcW w:w="1557" w:type="dxa"/>
            <w:shd w:val="clear" w:color="auto" w:fill="auto"/>
          </w:tcPr>
          <w:p w:rsidR="00A0107C" w:rsidRDefault="00B96BF1" w14:paraId="6F5DEFCE"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6100" w:type="dxa"/>
            <w:shd w:val="clear" w:color="auto" w:fill="auto"/>
          </w:tcPr>
          <w:p w:rsidR="00A0107C" w:rsidRDefault="00B96BF1" w14:paraId="01C5B304"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Response Data</w:t>
            </w:r>
          </w:p>
        </w:tc>
      </w:tr>
      <w:tr w:rsidR="00A0107C" w14:paraId="2E11BDA1" w14:textId="77777777">
        <w:tc>
          <w:tcPr>
            <w:tcW w:w="1382" w:type="dxa"/>
            <w:shd w:val="clear" w:color="auto" w:fill="auto"/>
          </w:tcPr>
          <w:p w:rsidR="00A0107C" w:rsidRDefault="00B96BF1" w14:paraId="4F88194E" w14:textId="77777777">
            <w:pP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1557" w:type="dxa"/>
            <w:shd w:val="clear" w:color="auto" w:fill="auto"/>
          </w:tcPr>
          <w:p w:rsidR="00A0107C" w:rsidRDefault="00B96BF1" w14:paraId="333FAF6F"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6100" w:type="dxa"/>
            <w:shd w:val="clear" w:color="auto" w:fill="auto"/>
          </w:tcPr>
          <w:p w:rsidR="00A0107C" w:rsidRDefault="00B96BF1" w14:paraId="2D3A16F5" w14:textId="77777777">
            <w:pPr>
              <w:rPr>
                <w:rFonts w:ascii="Times New Roman" w:hAnsi="Times New Roman" w:cs="Times New Roman"/>
                <w:sz w:val="20"/>
                <w:szCs w:val="20"/>
              </w:rPr>
            </w:pPr>
            <w:proofErr w:type="spellStart"/>
            <w:r>
              <w:rPr>
                <w:rFonts w:ascii="Times New Roman" w:hAnsi="Times New Roman" w:cs="Times New Roman"/>
                <w:sz w:val="20"/>
                <w:szCs w:val="20"/>
              </w:rPr>
              <w:t>CompletionCode</w:t>
            </w:r>
            <w:proofErr w:type="spellEnd"/>
          </w:p>
          <w:p w:rsidR="00A0107C" w:rsidRDefault="00B96BF1" w14:paraId="288F827B" w14:textId="77777777">
            <w:pPr>
              <w:rPr>
                <w:rFonts w:ascii="Times New Roman" w:hAnsi="Times New Roman" w:cs="Times New Roman"/>
                <w:sz w:val="20"/>
                <w:szCs w:val="20"/>
              </w:rPr>
            </w:pPr>
            <w:r>
              <w:rPr>
                <w:rFonts w:ascii="Times New Roman" w:hAnsi="Times New Roman" w:cs="Times New Roman"/>
                <w:sz w:val="20"/>
                <w:szCs w:val="20"/>
              </w:rPr>
              <w:t xml:space="preserve">Possible values: </w:t>
            </w:r>
          </w:p>
          <w:p w:rsidR="00A0107C" w:rsidRDefault="00B96BF1" w14:paraId="248D7B7B" w14:textId="77777777">
            <w:pPr>
              <w:rPr>
                <w:rFonts w:ascii="Times New Roman" w:hAnsi="Times New Roman" w:cs="Times New Roman"/>
                <w:sz w:val="20"/>
                <w:szCs w:val="20"/>
              </w:rPr>
            </w:pPr>
            <w:r>
              <w:rPr>
                <w:rFonts w:ascii="Times New Roman" w:hAnsi="Times New Roman" w:cs="Times New Roman"/>
                <w:sz w:val="20"/>
                <w:szCs w:val="20"/>
              </w:rPr>
              <w:t xml:space="preserve">{ </w:t>
            </w:r>
          </w:p>
          <w:p w:rsidR="00A0107C" w:rsidRDefault="00B96BF1" w14:paraId="62C6EC82" w14:textId="77777777">
            <w:pPr>
              <w:rPr>
                <w:rFonts w:ascii="Times New Roman" w:hAnsi="Times New Roman" w:cs="Times New Roman"/>
                <w:sz w:val="20"/>
                <w:szCs w:val="20"/>
              </w:rPr>
            </w:pPr>
            <w:r>
              <w:rPr>
                <w:rFonts w:ascii="Times New Roman" w:hAnsi="Times New Roman" w:cs="Times New Roman"/>
                <w:sz w:val="20"/>
                <w:szCs w:val="20"/>
              </w:rPr>
              <w:t xml:space="preserve">    PLDM_BASE_CODES, </w:t>
            </w:r>
          </w:p>
          <w:p w:rsidR="00A0107C" w:rsidRDefault="00B96BF1" w14:paraId="046C145E" w14:textId="77777777">
            <w:pPr>
              <w:rPr>
                <w:rFonts w:ascii="Times New Roman" w:hAnsi="Times New Roman" w:cs="Times New Roman"/>
                <w:sz w:val="20"/>
                <w:szCs w:val="20"/>
              </w:rPr>
            </w:pPr>
            <w:r>
              <w:rPr>
                <w:rFonts w:ascii="Times New Roman" w:hAnsi="Times New Roman" w:cs="Times New Roman"/>
                <w:sz w:val="20"/>
                <w:szCs w:val="20"/>
              </w:rPr>
              <w:t xml:space="preserve">    INVALID_DATA_TRANSFER_HANDLE</w:t>
            </w:r>
            <w:ins w:author="Joan Ries" w:date="2019-11-26T09:19:00Z" w:id="5">
              <w:r>
                <w:rPr>
                  <w:rFonts w:ascii="Times New Roman" w:hAnsi="Times New Roman" w:cs="Times New Roman"/>
                  <w:sz w:val="20"/>
                  <w:szCs w:val="20"/>
                </w:rPr>
                <w:t>=0x80</w:t>
              </w:r>
            </w:ins>
            <w:r>
              <w:rPr>
                <w:rFonts w:ascii="Times New Roman" w:hAnsi="Times New Roman" w:cs="Times New Roman"/>
                <w:sz w:val="20"/>
                <w:szCs w:val="20"/>
              </w:rPr>
              <w:t xml:space="preserve">, </w:t>
            </w:r>
          </w:p>
          <w:p w:rsidR="00A0107C" w:rsidRDefault="00B96BF1" w14:paraId="41560528" w14:textId="77777777">
            <w:pPr>
              <w:rPr>
                <w:rFonts w:ascii="Times New Roman" w:hAnsi="Times New Roman" w:cs="Times New Roman"/>
                <w:sz w:val="20"/>
                <w:szCs w:val="20"/>
              </w:rPr>
            </w:pPr>
            <w:r>
              <w:rPr>
                <w:rFonts w:ascii="Times New Roman" w:hAnsi="Times New Roman" w:cs="Times New Roman"/>
                <w:sz w:val="20"/>
                <w:szCs w:val="20"/>
              </w:rPr>
              <w:t xml:space="preserve">    INVALID_TRANSFER_FLAG</w:t>
            </w:r>
            <w:ins w:author="Joan Ries" w:date="2019-11-26T09:19:00Z" w:id="6">
              <w:r>
                <w:rPr>
                  <w:rFonts w:ascii="Times New Roman" w:hAnsi="Times New Roman" w:cs="Times New Roman"/>
                  <w:sz w:val="20"/>
                  <w:szCs w:val="20"/>
                </w:rPr>
                <w:t>=0x82</w:t>
              </w:r>
            </w:ins>
            <w:r>
              <w:rPr>
                <w:rFonts w:ascii="Times New Roman" w:hAnsi="Times New Roman" w:cs="Times New Roman"/>
                <w:sz w:val="20"/>
                <w:szCs w:val="20"/>
              </w:rPr>
              <w:t xml:space="preserve">, </w:t>
            </w:r>
          </w:p>
          <w:p w:rsidR="00A0107C" w:rsidRDefault="00B96BF1" w14:paraId="1C10B36A" w14:textId="77777777">
            <w:pPr>
              <w:rPr>
                <w:rFonts w:ascii="Times New Roman" w:hAnsi="Times New Roman" w:cs="Times New Roman"/>
                <w:sz w:val="20"/>
                <w:szCs w:val="20"/>
              </w:rPr>
            </w:pPr>
            <w:r>
              <w:rPr>
                <w:rFonts w:ascii="Times New Roman" w:hAnsi="Times New Roman" w:cs="Times New Roman"/>
                <w:sz w:val="20"/>
                <w:szCs w:val="20"/>
              </w:rPr>
              <w:t xml:space="preserve">    INVALID_FILE_TABLE_DATA_INTEGRITY_CHECK</w:t>
            </w:r>
            <w:ins w:author="Joan Ries" w:date="2019-11-26T09:19:00Z" w:id="7">
              <w:r>
                <w:rPr>
                  <w:rFonts w:ascii="Times New Roman" w:hAnsi="Times New Roman" w:cs="Times New Roman"/>
                  <w:sz w:val="20"/>
                  <w:szCs w:val="20"/>
                </w:rPr>
                <w:t>=</w:t>
              </w:r>
            </w:ins>
            <w:ins w:author="Joan Ries" w:date="2019-11-26T09:20:00Z" w:id="8">
              <w:r>
                <w:rPr>
                  <w:rFonts w:ascii="Times New Roman" w:hAnsi="Times New Roman" w:cs="Times New Roman"/>
                  <w:sz w:val="20"/>
                  <w:szCs w:val="20"/>
                </w:rPr>
                <w:t>0x84</w:t>
              </w:r>
            </w:ins>
            <w:r>
              <w:rPr>
                <w:rFonts w:ascii="Times New Roman" w:hAnsi="Times New Roman" w:cs="Times New Roman"/>
                <w:sz w:val="20"/>
                <w:szCs w:val="20"/>
              </w:rPr>
              <w:t xml:space="preserve">, </w:t>
            </w:r>
          </w:p>
          <w:p w:rsidR="00A0107C" w:rsidRDefault="00B96BF1" w14:paraId="47BFA1DB" w14:textId="77777777">
            <w:pPr>
              <w:rPr>
                <w:rFonts w:ascii="Times New Roman" w:hAnsi="Times New Roman" w:cs="Times New Roman"/>
                <w:sz w:val="20"/>
                <w:szCs w:val="20"/>
              </w:rPr>
            </w:pPr>
            <w:r>
              <w:rPr>
                <w:rFonts w:ascii="Times New Roman" w:hAnsi="Times New Roman" w:cs="Times New Roman"/>
                <w:sz w:val="20"/>
                <w:szCs w:val="20"/>
              </w:rPr>
              <w:t xml:space="preserve">    INVALID_FILE_TABLE_TYPE</w:t>
            </w:r>
            <w:ins w:author="Joan Ries" w:date="2019-11-26T09:20:00Z" w:id="9">
              <w:r>
                <w:rPr>
                  <w:rFonts w:ascii="Times New Roman" w:hAnsi="Times New Roman" w:cs="Times New Roman"/>
                  <w:sz w:val="20"/>
                  <w:szCs w:val="20"/>
                </w:rPr>
                <w:t>=0x85</w:t>
              </w:r>
            </w:ins>
            <w:r>
              <w:rPr>
                <w:rFonts w:ascii="Times New Roman" w:hAnsi="Times New Roman" w:cs="Times New Roman"/>
                <w:sz w:val="20"/>
                <w:szCs w:val="20"/>
              </w:rPr>
              <w:t xml:space="preserve"> </w:t>
            </w:r>
          </w:p>
          <w:p w:rsidR="00A0107C" w:rsidRDefault="00B96BF1" w14:paraId="1DB118D1" w14:textId="77777777">
            <w:pPr>
              <w:rPr>
                <w:rFonts w:ascii="Times New Roman" w:hAnsi="Times New Roman" w:cs="Times New Roman"/>
                <w:sz w:val="20"/>
                <w:szCs w:val="20"/>
              </w:rPr>
            </w:pPr>
            <w:r>
              <w:rPr>
                <w:rFonts w:ascii="Times New Roman" w:hAnsi="Times New Roman" w:cs="Times New Roman"/>
                <w:sz w:val="20"/>
                <w:szCs w:val="20"/>
              </w:rPr>
              <w:t xml:space="preserve">} </w:t>
            </w:r>
          </w:p>
        </w:tc>
      </w:tr>
      <w:tr w:rsidR="00A0107C" w14:paraId="4714BA14" w14:textId="77777777">
        <w:tc>
          <w:tcPr>
            <w:tcW w:w="1382" w:type="dxa"/>
            <w:shd w:val="clear" w:color="auto" w:fill="auto"/>
          </w:tcPr>
          <w:p w:rsidR="00A0107C" w:rsidRDefault="00B96BF1" w14:paraId="79A489B3" w14:textId="77777777">
            <w:pPr>
              <w:rPr>
                <w:rFonts w:ascii="Times New Roman" w:hAnsi="Times New Roman" w:cs="Times New Roman"/>
                <w:sz w:val="20"/>
                <w:szCs w:val="20"/>
                <w:lang w:val="en-US"/>
              </w:rPr>
            </w:pPr>
            <w:r>
              <w:rPr>
                <w:rFonts w:ascii="Times New Roman" w:hAnsi="Times New Roman" w:cs="Times New Roman"/>
                <w:sz w:val="20"/>
                <w:szCs w:val="20"/>
                <w:lang w:val="en-US"/>
              </w:rPr>
              <w:t>1:4</w:t>
            </w:r>
          </w:p>
        </w:tc>
        <w:tc>
          <w:tcPr>
            <w:tcW w:w="1557" w:type="dxa"/>
            <w:shd w:val="clear" w:color="auto" w:fill="auto"/>
          </w:tcPr>
          <w:p w:rsidR="00A0107C" w:rsidRDefault="00B96BF1" w14:paraId="38438B6B"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6100" w:type="dxa"/>
            <w:shd w:val="clear" w:color="auto" w:fill="auto"/>
          </w:tcPr>
          <w:p w:rsidR="00A0107C" w:rsidRDefault="00B96BF1" w14:paraId="12485739" w14:textId="77777777">
            <w:pPr>
              <w:rPr>
                <w:rFonts w:ascii="Times New Roman" w:hAnsi="Times New Roman" w:cs="Times New Roman"/>
                <w:b/>
                <w:sz w:val="20"/>
                <w:szCs w:val="20"/>
              </w:rPr>
            </w:pPr>
            <w:proofErr w:type="spellStart"/>
            <w:r>
              <w:rPr>
                <w:rFonts w:ascii="Times New Roman" w:hAnsi="Times New Roman" w:cs="Times New Roman"/>
                <w:b/>
                <w:sz w:val="20"/>
                <w:szCs w:val="20"/>
              </w:rPr>
              <w:t>NextDataTransferHandle</w:t>
            </w:r>
            <w:proofErr w:type="spellEnd"/>
            <w:r>
              <w:rPr>
                <w:rFonts w:ascii="Times New Roman" w:hAnsi="Times New Roman" w:cs="Times New Roman"/>
                <w:b/>
                <w:sz w:val="20"/>
                <w:szCs w:val="20"/>
              </w:rPr>
              <w:t xml:space="preserve"> </w:t>
            </w:r>
          </w:p>
          <w:p w:rsidR="00A0107C" w:rsidRDefault="00B96BF1" w14:paraId="7C46E6E4" w14:textId="77777777">
            <w:pPr>
              <w:rPr>
                <w:rFonts w:ascii="Times New Roman" w:hAnsi="Times New Roman" w:cs="Times New Roman"/>
                <w:sz w:val="20"/>
                <w:szCs w:val="20"/>
              </w:rPr>
            </w:pPr>
            <w:r>
              <w:rPr>
                <w:rFonts w:ascii="Times New Roman" w:hAnsi="Times New Roman" w:cs="Times New Roman"/>
                <w:sz w:val="20"/>
                <w:szCs w:val="20"/>
              </w:rPr>
              <w:t xml:space="preserve">A handle that is used to identify the next portion of the transfer </w:t>
            </w:r>
          </w:p>
        </w:tc>
      </w:tr>
    </w:tbl>
    <w:p w:rsidR="00A0107C" w:rsidRDefault="00A0107C" w14:paraId="013377D9" w14:textId="77777777">
      <w:pPr>
        <w:rPr>
          <w:rFonts w:ascii="Times New Roman" w:hAnsi="Times New Roman" w:cs="Times New Roman"/>
          <w:sz w:val="20"/>
          <w:szCs w:val="20"/>
          <w:lang w:val="en-US"/>
        </w:rPr>
      </w:pPr>
    </w:p>
    <w:p w:rsidR="00A0107C" w:rsidRDefault="00A0107C" w14:paraId="2E89667F" w14:textId="77777777">
      <w:pPr>
        <w:rPr>
          <w:rFonts w:ascii="Times New Roman" w:hAnsi="Times New Roman" w:cs="Times New Roman"/>
          <w:sz w:val="20"/>
          <w:szCs w:val="20"/>
          <w:lang w:val="en-US"/>
        </w:rPr>
      </w:pPr>
    </w:p>
    <w:p w:rsidR="00A0107C" w:rsidRDefault="00B96BF1" w14:paraId="682DE57C" w14:textId="77777777">
      <w:pPr>
        <w:rPr>
          <w:rFonts w:ascii="Times New Roman" w:hAnsi="Times New Roman" w:cs="Times New Roman"/>
          <w:i/>
          <w:sz w:val="20"/>
          <w:szCs w:val="20"/>
          <w:lang w:val="en-US"/>
        </w:rPr>
      </w:pPr>
      <w:r>
        <w:rPr>
          <w:rFonts w:ascii="Times New Roman" w:hAnsi="Times New Roman" w:cs="Times New Roman"/>
          <w:i/>
          <w:sz w:val="20"/>
          <w:szCs w:val="20"/>
          <w:lang w:val="en-US"/>
        </w:rPr>
        <w:t xml:space="preserve">3) </w:t>
      </w:r>
      <w:proofErr w:type="spellStart"/>
      <w:r>
        <w:rPr>
          <w:rFonts w:ascii="Times New Roman" w:hAnsi="Times New Roman" w:cs="Times New Roman"/>
          <w:i/>
          <w:sz w:val="20"/>
          <w:szCs w:val="20"/>
          <w:lang w:val="en-US"/>
        </w:rPr>
        <w:t>UpdateFileTable</w:t>
      </w:r>
      <w:proofErr w:type="spellEnd"/>
    </w:p>
    <w:p w:rsidR="00A0107C" w:rsidRDefault="00A0107C" w14:paraId="43C9B919" w14:textId="77777777">
      <w:pPr>
        <w:rPr>
          <w:rFonts w:ascii="Times New Roman" w:hAnsi="Times New Roman" w:cs="Times New Roman"/>
          <w:sz w:val="20"/>
          <w:szCs w:val="20"/>
          <w:lang w:val="en-US"/>
        </w:rPr>
      </w:pPr>
    </w:p>
    <w:p w:rsidR="00A0107C" w:rsidRDefault="00B96BF1" w14:paraId="2CCEDD95" w14:textId="77777777">
      <w:pPr>
        <w:rPr>
          <w:rFonts w:ascii="Times New Roman" w:hAnsi="Times New Roman" w:cs="Times New Roman"/>
          <w:sz w:val="20"/>
          <w:szCs w:val="20"/>
          <w:lang w:val="en-US"/>
        </w:rPr>
      </w:pPr>
      <w:r>
        <w:rPr>
          <w:rFonts w:ascii="Times New Roman" w:hAnsi="Times New Roman" w:cs="Times New Roman"/>
          <w:sz w:val="20"/>
          <w:szCs w:val="20"/>
          <w:lang w:val="en-US"/>
        </w:rPr>
        <w:t>This command is used to update a file table. This means adding new entries, updating existing entries, or both.</w:t>
      </w:r>
    </w:p>
    <w:p w:rsidR="00A0107C" w:rsidRDefault="00A0107C" w14:paraId="17176D61" w14:textId="77777777">
      <w:pPr>
        <w:rPr>
          <w:rFonts w:ascii="Times New Roman" w:hAnsi="Times New Roman" w:cs="Times New Roman"/>
          <w:sz w:val="20"/>
          <w:szCs w:val="20"/>
          <w:lang w:val="en-US"/>
        </w:rPr>
      </w:pPr>
    </w:p>
    <w:tbl>
      <w:tblPr>
        <w:tblStyle w:val="TableGrid"/>
        <w:tblW w:w="9039" w:type="dxa"/>
        <w:tblLook w:val="04A0" w:firstRow="1" w:lastRow="0" w:firstColumn="1" w:lastColumn="0" w:noHBand="0" w:noVBand="1"/>
      </w:tblPr>
      <w:tblGrid>
        <w:gridCol w:w="1382"/>
        <w:gridCol w:w="1557"/>
        <w:gridCol w:w="6100"/>
      </w:tblGrid>
      <w:tr w:rsidR="00A0107C" w14:paraId="35F167CF" w14:textId="77777777">
        <w:tc>
          <w:tcPr>
            <w:tcW w:w="1382" w:type="dxa"/>
            <w:shd w:val="clear" w:color="auto" w:fill="auto"/>
          </w:tcPr>
          <w:p w:rsidR="00A0107C" w:rsidRDefault="00B96BF1" w14:paraId="78CBEA51"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557" w:type="dxa"/>
            <w:shd w:val="clear" w:color="auto" w:fill="auto"/>
          </w:tcPr>
          <w:p w:rsidR="00A0107C" w:rsidRDefault="00B96BF1" w14:paraId="41E91B97"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6100" w:type="dxa"/>
            <w:shd w:val="clear" w:color="auto" w:fill="auto"/>
          </w:tcPr>
          <w:p w:rsidR="00A0107C" w:rsidRDefault="00B96BF1" w14:paraId="26D43491"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Request Data</w:t>
            </w:r>
          </w:p>
        </w:tc>
      </w:tr>
      <w:tr w:rsidR="00A0107C" w14:paraId="7F0D2F11" w14:textId="77777777">
        <w:tc>
          <w:tcPr>
            <w:tcW w:w="1382" w:type="dxa"/>
            <w:shd w:val="clear" w:color="auto" w:fill="auto"/>
          </w:tcPr>
          <w:p w:rsidR="00A0107C" w:rsidRDefault="00B96BF1" w14:paraId="09282E78" w14:textId="77777777">
            <w:pPr>
              <w:rPr>
                <w:rFonts w:ascii="Times New Roman" w:hAnsi="Times New Roman" w:cs="Times New Roman"/>
                <w:sz w:val="20"/>
                <w:szCs w:val="20"/>
                <w:lang w:val="en-US"/>
              </w:rPr>
            </w:pPr>
            <w:r>
              <w:rPr>
                <w:rFonts w:ascii="Times New Roman" w:hAnsi="Times New Roman" w:cs="Times New Roman"/>
                <w:sz w:val="20"/>
                <w:szCs w:val="20"/>
                <w:lang w:val="en-US"/>
              </w:rPr>
              <w:t>0:3</w:t>
            </w:r>
          </w:p>
        </w:tc>
        <w:tc>
          <w:tcPr>
            <w:tcW w:w="1557" w:type="dxa"/>
            <w:shd w:val="clear" w:color="auto" w:fill="auto"/>
          </w:tcPr>
          <w:p w:rsidR="00A0107C" w:rsidRDefault="00B96BF1" w14:paraId="658B62E5"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6100" w:type="dxa"/>
            <w:shd w:val="clear" w:color="auto" w:fill="auto"/>
          </w:tcPr>
          <w:p w:rsidR="00A0107C" w:rsidRDefault="00B96BF1" w14:paraId="2F5DD8F6" w14:textId="77777777">
            <w:pPr>
              <w:rPr>
                <w:rFonts w:ascii="Times New Roman" w:hAnsi="Times New Roman" w:cs="Times New Roman"/>
                <w:b/>
                <w:sz w:val="20"/>
                <w:szCs w:val="20"/>
              </w:rPr>
            </w:pPr>
            <w:proofErr w:type="spellStart"/>
            <w:r>
              <w:rPr>
                <w:rFonts w:ascii="Times New Roman" w:hAnsi="Times New Roman" w:cs="Times New Roman"/>
                <w:b/>
                <w:sz w:val="20"/>
                <w:szCs w:val="20"/>
              </w:rPr>
              <w:t>DataTransferHandle</w:t>
            </w:r>
            <w:proofErr w:type="spellEnd"/>
            <w:r>
              <w:rPr>
                <w:rFonts w:ascii="Times New Roman" w:hAnsi="Times New Roman" w:cs="Times New Roman"/>
                <w:b/>
                <w:sz w:val="20"/>
                <w:szCs w:val="20"/>
              </w:rPr>
              <w:t xml:space="preserve"> </w:t>
            </w:r>
          </w:p>
          <w:p w:rsidR="00A0107C" w:rsidRDefault="00B96BF1" w14:paraId="3E59332E" w14:textId="77777777">
            <w:pPr>
              <w:rPr>
                <w:rFonts w:ascii="Times New Roman" w:hAnsi="Times New Roman" w:cs="Times New Roman"/>
                <w:sz w:val="20"/>
                <w:szCs w:val="20"/>
              </w:rPr>
            </w:pPr>
            <w:r>
              <w:rPr>
                <w:rFonts w:ascii="Times New Roman" w:hAnsi="Times New Roman" w:cs="Times New Roman"/>
                <w:sz w:val="20"/>
                <w:szCs w:val="20"/>
              </w:rPr>
              <w:t xml:space="preserve">A handle that is used to identify a File table transfer. This handle is ignored by the responder when the </w:t>
            </w:r>
            <w:proofErr w:type="spellStart"/>
            <w:r>
              <w:rPr>
                <w:rFonts w:ascii="Times New Roman" w:hAnsi="Times New Roman" w:cs="Times New Roman"/>
                <w:sz w:val="20"/>
                <w:szCs w:val="20"/>
              </w:rPr>
              <w:t>TransferFlag</w:t>
            </w:r>
            <w:proofErr w:type="spellEnd"/>
            <w:r>
              <w:rPr>
                <w:rFonts w:ascii="Times New Roman" w:hAnsi="Times New Roman" w:cs="Times New Roman"/>
                <w:sz w:val="20"/>
                <w:szCs w:val="20"/>
              </w:rPr>
              <w:t xml:space="preserve"> is set to Start or </w:t>
            </w:r>
            <w:proofErr w:type="spellStart"/>
            <w:r>
              <w:rPr>
                <w:rFonts w:ascii="Times New Roman" w:hAnsi="Times New Roman" w:cs="Times New Roman"/>
                <w:sz w:val="20"/>
                <w:szCs w:val="20"/>
              </w:rPr>
              <w:t>StartAndEnd</w:t>
            </w:r>
            <w:proofErr w:type="spellEnd"/>
            <w:r>
              <w:rPr>
                <w:rFonts w:ascii="Times New Roman" w:hAnsi="Times New Roman" w:cs="Times New Roman"/>
                <w:sz w:val="20"/>
                <w:szCs w:val="20"/>
              </w:rPr>
              <w:t xml:space="preserve">. </w:t>
            </w:r>
          </w:p>
        </w:tc>
      </w:tr>
      <w:tr w:rsidR="00A0107C" w14:paraId="2BD2E36B" w14:textId="77777777">
        <w:tc>
          <w:tcPr>
            <w:tcW w:w="1382" w:type="dxa"/>
            <w:shd w:val="clear" w:color="auto" w:fill="auto"/>
          </w:tcPr>
          <w:p w:rsidR="00A0107C" w:rsidRDefault="00B96BF1" w14:paraId="37D3AAB1" w14:textId="77777777">
            <w:pP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1557" w:type="dxa"/>
            <w:shd w:val="clear" w:color="auto" w:fill="auto"/>
          </w:tcPr>
          <w:p w:rsidR="00A0107C" w:rsidRDefault="00B96BF1" w14:paraId="4E482A88"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6100" w:type="dxa"/>
            <w:shd w:val="clear" w:color="auto" w:fill="auto"/>
          </w:tcPr>
          <w:p w:rsidR="00A0107C" w:rsidRDefault="00B96BF1" w14:paraId="41948244" w14:textId="77777777">
            <w:pPr>
              <w:rPr>
                <w:rFonts w:ascii="Times New Roman" w:hAnsi="Times New Roman" w:cs="Times New Roman"/>
                <w:b/>
                <w:sz w:val="20"/>
                <w:szCs w:val="20"/>
              </w:rPr>
            </w:pPr>
            <w:proofErr w:type="spellStart"/>
            <w:r>
              <w:rPr>
                <w:rFonts w:ascii="Times New Roman" w:hAnsi="Times New Roman" w:cs="Times New Roman"/>
                <w:b/>
                <w:sz w:val="20"/>
                <w:szCs w:val="20"/>
              </w:rPr>
              <w:t>TransferFlag</w:t>
            </w:r>
            <w:proofErr w:type="spellEnd"/>
            <w:r>
              <w:rPr>
                <w:rFonts w:ascii="Times New Roman" w:hAnsi="Times New Roman" w:cs="Times New Roman"/>
                <w:b/>
                <w:sz w:val="20"/>
                <w:szCs w:val="20"/>
              </w:rPr>
              <w:t xml:space="preserve"> </w:t>
            </w:r>
          </w:p>
          <w:p w:rsidR="00A0107C" w:rsidRDefault="00B96BF1" w14:paraId="795642E4" w14:textId="77777777">
            <w:pPr>
              <w:rPr>
                <w:rFonts w:ascii="Times New Roman" w:hAnsi="Times New Roman" w:cs="Times New Roman"/>
                <w:sz w:val="20"/>
                <w:szCs w:val="20"/>
              </w:rPr>
            </w:pPr>
            <w:r>
              <w:rPr>
                <w:rFonts w:ascii="Times New Roman" w:hAnsi="Times New Roman" w:cs="Times New Roman"/>
                <w:sz w:val="20"/>
                <w:szCs w:val="20"/>
              </w:rPr>
              <w:t>The transfer flag that indicates what part of the transfer this request represents</w:t>
            </w:r>
          </w:p>
          <w:p w:rsidR="00A0107C" w:rsidRDefault="00B96BF1" w14:paraId="7D511D02" w14:textId="77777777">
            <w:pPr>
              <w:rPr>
                <w:rFonts w:ascii="Times New Roman" w:hAnsi="Times New Roman" w:cs="Times New Roman"/>
                <w:sz w:val="20"/>
                <w:szCs w:val="20"/>
              </w:rPr>
            </w:pPr>
            <w:r>
              <w:rPr>
                <w:rFonts w:ascii="Times New Roman" w:hAnsi="Times New Roman" w:cs="Times New Roman"/>
                <w:sz w:val="20"/>
                <w:szCs w:val="20"/>
              </w:rPr>
              <w:t xml:space="preserve">Possible values: {Start = 0x1, Middle = 0x2, End = 0x4, </w:t>
            </w:r>
            <w:proofErr w:type="spellStart"/>
            <w:r>
              <w:rPr>
                <w:rFonts w:ascii="Times New Roman" w:hAnsi="Times New Roman" w:cs="Times New Roman"/>
                <w:sz w:val="20"/>
                <w:szCs w:val="20"/>
              </w:rPr>
              <w:t>StartAndEnd</w:t>
            </w:r>
            <w:proofErr w:type="spellEnd"/>
            <w:r>
              <w:rPr>
                <w:rFonts w:ascii="Times New Roman" w:hAnsi="Times New Roman" w:cs="Times New Roman"/>
                <w:sz w:val="20"/>
                <w:szCs w:val="20"/>
              </w:rPr>
              <w:t xml:space="preserve"> = 0x5}</w:t>
            </w:r>
          </w:p>
        </w:tc>
      </w:tr>
      <w:tr w:rsidR="00A0107C" w14:paraId="595D621D" w14:textId="77777777">
        <w:tc>
          <w:tcPr>
            <w:tcW w:w="1382" w:type="dxa"/>
            <w:shd w:val="clear" w:color="auto" w:fill="auto"/>
          </w:tcPr>
          <w:p w:rsidR="00A0107C" w:rsidRDefault="00B96BF1" w14:paraId="546B45EE" w14:textId="77777777">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557" w:type="dxa"/>
            <w:shd w:val="clear" w:color="auto" w:fill="auto"/>
          </w:tcPr>
          <w:p w:rsidR="00A0107C" w:rsidRDefault="00B96BF1" w14:paraId="32668EEF"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6100" w:type="dxa"/>
            <w:shd w:val="clear" w:color="auto" w:fill="auto"/>
          </w:tcPr>
          <w:p w:rsidR="00A0107C" w:rsidRDefault="00B96BF1" w14:paraId="238627A4" w14:textId="77777777">
            <w:pPr>
              <w:rPr>
                <w:rFonts w:ascii="Times New Roman" w:hAnsi="Times New Roman" w:cs="Times New Roman"/>
                <w:b/>
                <w:sz w:val="20"/>
                <w:szCs w:val="20"/>
              </w:rPr>
            </w:pPr>
            <w:proofErr w:type="spellStart"/>
            <w:r>
              <w:rPr>
                <w:rFonts w:ascii="Times New Roman" w:hAnsi="Times New Roman" w:cs="Times New Roman"/>
                <w:b/>
                <w:sz w:val="20"/>
                <w:szCs w:val="20"/>
              </w:rPr>
              <w:t>TableType</w:t>
            </w:r>
            <w:proofErr w:type="spellEnd"/>
            <w:r>
              <w:rPr>
                <w:rFonts w:ascii="Times New Roman" w:hAnsi="Times New Roman" w:cs="Times New Roman"/>
                <w:b/>
                <w:sz w:val="20"/>
                <w:szCs w:val="20"/>
              </w:rPr>
              <w:t xml:space="preserve"> </w:t>
            </w:r>
          </w:p>
          <w:p w:rsidR="00A0107C" w:rsidRDefault="00B96BF1" w14:paraId="6CAB769F" w14:textId="77777777">
            <w:pPr>
              <w:rPr>
                <w:rFonts w:ascii="Times New Roman" w:hAnsi="Times New Roman" w:cs="Times New Roman"/>
                <w:sz w:val="20"/>
                <w:szCs w:val="20"/>
              </w:rPr>
            </w:pPr>
            <w:r>
              <w:rPr>
                <w:rFonts w:ascii="Times New Roman" w:hAnsi="Times New Roman" w:cs="Times New Roman"/>
                <w:sz w:val="20"/>
                <w:szCs w:val="20"/>
              </w:rPr>
              <w:t xml:space="preserve">Indicates what table is being transferred </w:t>
            </w:r>
          </w:p>
          <w:p w:rsidR="00A0107C" w:rsidRDefault="00B96BF1" w14:paraId="08F2ACDF" w14:textId="77777777">
            <w:pPr>
              <w:rPr>
                <w:rFonts w:ascii="Times New Roman" w:hAnsi="Times New Roman" w:cs="Times New Roman"/>
                <w:sz w:val="20"/>
                <w:szCs w:val="20"/>
              </w:rPr>
            </w:pPr>
            <w:r>
              <w:rPr>
                <w:rFonts w:ascii="Times New Roman" w:hAnsi="Times New Roman" w:cs="Times New Roman"/>
                <w:sz w:val="20"/>
                <w:szCs w:val="20"/>
              </w:rPr>
              <w:t xml:space="preserve">Possible values: </w:t>
            </w:r>
          </w:p>
          <w:p w:rsidR="00A0107C" w:rsidRDefault="00B96BF1" w14:paraId="60DEAB45" w14:textId="77777777">
            <w:pPr>
              <w:rPr>
                <w:rFonts w:ascii="Times New Roman" w:hAnsi="Times New Roman" w:cs="Times New Roman"/>
                <w:sz w:val="20"/>
                <w:szCs w:val="20"/>
                <w:lang w:val="en-US"/>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FileAttributeTable</w:t>
            </w:r>
            <w:proofErr w:type="spellEnd"/>
            <w:r>
              <w:rPr>
                <w:rFonts w:ascii="Times New Roman" w:hAnsi="Times New Roman" w:cs="Times New Roman"/>
                <w:sz w:val="20"/>
                <w:szCs w:val="20"/>
              </w:rPr>
              <w:t xml:space="preserve">=0x0, </w:t>
            </w:r>
            <w:proofErr w:type="spellStart"/>
            <w:r>
              <w:rPr>
                <w:rFonts w:ascii="Times New Roman" w:hAnsi="Times New Roman" w:cs="Times New Roman"/>
                <w:sz w:val="20"/>
                <w:szCs w:val="20"/>
              </w:rPr>
              <w:t>OEMFileAttributeTable</w:t>
            </w:r>
            <w:proofErr w:type="spellEnd"/>
            <w:r>
              <w:rPr>
                <w:rFonts w:ascii="Times New Roman" w:hAnsi="Times New Roman" w:cs="Times New Roman"/>
                <w:sz w:val="20"/>
                <w:szCs w:val="20"/>
              </w:rPr>
              <w:t>=0x1}</w:t>
            </w:r>
            <w:r>
              <w:rPr>
                <w:rFonts w:ascii="Times New Roman" w:hAnsi="Times New Roman" w:cs="Times New Roman"/>
                <w:sz w:val="20"/>
                <w:szCs w:val="20"/>
                <w:lang w:val="en-US"/>
              </w:rPr>
              <w:t xml:space="preserve"> </w:t>
            </w:r>
          </w:p>
        </w:tc>
      </w:tr>
      <w:tr w:rsidR="00A0107C" w14:paraId="102ED10E" w14:textId="77777777">
        <w:tc>
          <w:tcPr>
            <w:tcW w:w="1382" w:type="dxa"/>
            <w:shd w:val="clear" w:color="auto" w:fill="auto"/>
          </w:tcPr>
          <w:p w:rsidR="00A0107C" w:rsidRDefault="00B96BF1" w14:paraId="6E89C986" w14:textId="77777777">
            <w:pPr>
              <w:rPr>
                <w:rFonts w:ascii="Times New Roman" w:hAnsi="Times New Roman" w:cs="Times New Roman"/>
                <w:sz w:val="20"/>
                <w:szCs w:val="20"/>
                <w:lang w:val="en-US"/>
              </w:rPr>
            </w:pPr>
            <w:r>
              <w:rPr>
                <w:rFonts w:ascii="Times New Roman" w:hAnsi="Times New Roman" w:cs="Times New Roman"/>
                <w:sz w:val="20"/>
                <w:szCs w:val="20"/>
                <w:lang w:val="en-US"/>
              </w:rPr>
              <w:t>Variable</w:t>
            </w:r>
          </w:p>
        </w:tc>
        <w:tc>
          <w:tcPr>
            <w:tcW w:w="1557" w:type="dxa"/>
            <w:shd w:val="clear" w:color="auto" w:fill="auto"/>
          </w:tcPr>
          <w:p w:rsidR="00A0107C" w:rsidRDefault="00B96BF1" w14:paraId="37051576" w14:textId="77777777">
            <w:pP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6100" w:type="dxa"/>
            <w:shd w:val="clear" w:color="auto" w:fill="auto"/>
          </w:tcPr>
          <w:p w:rsidR="00A0107C" w:rsidRDefault="00B96BF1" w14:paraId="59152C67" w14:textId="77777777">
            <w:pP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TableData</w:t>
            </w:r>
            <w:proofErr w:type="spellEnd"/>
          </w:p>
          <w:p w:rsidR="00A0107C" w:rsidRDefault="00B96BF1" w14:paraId="1C5551C6" w14:textId="77777777">
            <w:pPr>
              <w:rPr>
                <w:rFonts w:ascii="Times New Roman" w:hAnsi="Times New Roman" w:cs="Times New Roman"/>
                <w:sz w:val="20"/>
                <w:szCs w:val="20"/>
                <w:lang w:val="en-US"/>
              </w:rPr>
            </w:pPr>
            <w:r>
              <w:rPr>
                <w:rFonts w:ascii="Times New Roman" w:hAnsi="Times New Roman" w:cs="Times New Roman"/>
                <w:sz w:val="20"/>
                <w:szCs w:val="20"/>
              </w:rPr>
              <w:t>Table type specific data.</w:t>
            </w:r>
          </w:p>
        </w:tc>
      </w:tr>
      <w:tr w:rsidR="00A0107C" w14:paraId="46BE105A" w14:textId="77777777">
        <w:tc>
          <w:tcPr>
            <w:tcW w:w="1382" w:type="dxa"/>
            <w:shd w:val="clear" w:color="auto" w:fill="auto"/>
          </w:tcPr>
          <w:p w:rsidR="00A0107C" w:rsidRDefault="00B96BF1" w14:paraId="6F16BB6F"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557" w:type="dxa"/>
            <w:shd w:val="clear" w:color="auto" w:fill="auto"/>
          </w:tcPr>
          <w:p w:rsidR="00A0107C" w:rsidRDefault="00B96BF1" w14:paraId="562177C0"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6100" w:type="dxa"/>
            <w:shd w:val="clear" w:color="auto" w:fill="auto"/>
          </w:tcPr>
          <w:p w:rsidR="00A0107C" w:rsidRDefault="00B96BF1" w14:paraId="5CFBE647"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Response Data</w:t>
            </w:r>
          </w:p>
        </w:tc>
      </w:tr>
      <w:tr w:rsidR="00A0107C" w14:paraId="63C9BBBE" w14:textId="77777777">
        <w:tc>
          <w:tcPr>
            <w:tcW w:w="1382" w:type="dxa"/>
            <w:shd w:val="clear" w:color="auto" w:fill="auto"/>
          </w:tcPr>
          <w:p w:rsidR="00A0107C" w:rsidRDefault="00B96BF1" w14:paraId="04862F61" w14:textId="77777777">
            <w:pP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1557" w:type="dxa"/>
            <w:shd w:val="clear" w:color="auto" w:fill="auto"/>
          </w:tcPr>
          <w:p w:rsidR="00A0107C" w:rsidRDefault="00B96BF1" w14:paraId="2AD4582F"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6100" w:type="dxa"/>
            <w:shd w:val="clear" w:color="auto" w:fill="auto"/>
          </w:tcPr>
          <w:p w:rsidR="00A0107C" w:rsidRDefault="00B96BF1" w14:paraId="2F47C28A" w14:textId="77777777">
            <w:pPr>
              <w:rPr>
                <w:rFonts w:ascii="Times New Roman" w:hAnsi="Times New Roman" w:cs="Times New Roman"/>
                <w:sz w:val="20"/>
                <w:szCs w:val="20"/>
              </w:rPr>
            </w:pPr>
            <w:proofErr w:type="spellStart"/>
            <w:r>
              <w:rPr>
                <w:rFonts w:ascii="Times New Roman" w:hAnsi="Times New Roman" w:cs="Times New Roman"/>
                <w:sz w:val="20"/>
                <w:szCs w:val="20"/>
              </w:rPr>
              <w:t>CompletionCode</w:t>
            </w:r>
            <w:proofErr w:type="spellEnd"/>
          </w:p>
          <w:p w:rsidR="00A0107C" w:rsidRDefault="00B96BF1" w14:paraId="6EFEFC33" w14:textId="77777777">
            <w:pPr>
              <w:rPr>
                <w:rFonts w:ascii="Times New Roman" w:hAnsi="Times New Roman" w:cs="Times New Roman"/>
                <w:sz w:val="20"/>
                <w:szCs w:val="20"/>
              </w:rPr>
            </w:pPr>
            <w:r>
              <w:rPr>
                <w:rFonts w:ascii="Times New Roman" w:hAnsi="Times New Roman" w:cs="Times New Roman"/>
                <w:sz w:val="20"/>
                <w:szCs w:val="20"/>
              </w:rPr>
              <w:t xml:space="preserve">Possible values: </w:t>
            </w:r>
          </w:p>
          <w:p w:rsidR="00A0107C" w:rsidRDefault="00B96BF1" w14:paraId="471E2916" w14:textId="77777777">
            <w:pPr>
              <w:rPr>
                <w:rFonts w:ascii="Times New Roman" w:hAnsi="Times New Roman" w:cs="Times New Roman"/>
                <w:sz w:val="20"/>
                <w:szCs w:val="20"/>
              </w:rPr>
            </w:pPr>
            <w:r>
              <w:rPr>
                <w:rFonts w:ascii="Times New Roman" w:hAnsi="Times New Roman" w:cs="Times New Roman"/>
                <w:sz w:val="20"/>
                <w:szCs w:val="20"/>
              </w:rPr>
              <w:t xml:space="preserve">{ </w:t>
            </w:r>
          </w:p>
          <w:p w:rsidR="00A0107C" w:rsidRDefault="00B96BF1" w14:paraId="6B1B14DF" w14:textId="77777777">
            <w:pPr>
              <w:rPr>
                <w:rFonts w:ascii="Times New Roman" w:hAnsi="Times New Roman" w:cs="Times New Roman"/>
                <w:sz w:val="20"/>
                <w:szCs w:val="20"/>
              </w:rPr>
            </w:pPr>
            <w:r>
              <w:rPr>
                <w:rFonts w:ascii="Times New Roman" w:hAnsi="Times New Roman" w:cs="Times New Roman"/>
                <w:sz w:val="20"/>
                <w:szCs w:val="20"/>
              </w:rPr>
              <w:t xml:space="preserve">    PLDM_BASE_CODES, </w:t>
            </w:r>
          </w:p>
          <w:p w:rsidR="00A0107C" w:rsidRDefault="00B96BF1" w14:paraId="08FC8DBA" w14:textId="77777777">
            <w:pPr>
              <w:rPr>
                <w:rFonts w:ascii="Times New Roman" w:hAnsi="Times New Roman" w:cs="Times New Roman"/>
                <w:sz w:val="20"/>
                <w:szCs w:val="20"/>
              </w:rPr>
            </w:pPr>
            <w:r>
              <w:rPr>
                <w:rFonts w:ascii="Times New Roman" w:hAnsi="Times New Roman" w:cs="Times New Roman"/>
                <w:sz w:val="20"/>
                <w:szCs w:val="20"/>
              </w:rPr>
              <w:t xml:space="preserve">    INVALID_DATA_TRANSFER_HANDLE</w:t>
            </w:r>
            <w:ins w:author="Joan Ries" w:date="2019-11-26T09:21:00Z" w:id="10">
              <w:r>
                <w:rPr>
                  <w:rFonts w:ascii="Times New Roman" w:hAnsi="Times New Roman" w:cs="Times New Roman"/>
                  <w:sz w:val="20"/>
                  <w:szCs w:val="20"/>
                </w:rPr>
                <w:t>=0x80</w:t>
              </w:r>
            </w:ins>
            <w:r>
              <w:rPr>
                <w:rFonts w:ascii="Times New Roman" w:hAnsi="Times New Roman" w:cs="Times New Roman"/>
                <w:sz w:val="20"/>
                <w:szCs w:val="20"/>
              </w:rPr>
              <w:t xml:space="preserve">, </w:t>
            </w:r>
          </w:p>
          <w:p w:rsidR="00A0107C" w:rsidRDefault="00B96BF1" w14:paraId="5BD5BC76" w14:textId="77777777">
            <w:pPr>
              <w:rPr>
                <w:rFonts w:ascii="Times New Roman" w:hAnsi="Times New Roman" w:cs="Times New Roman"/>
                <w:sz w:val="20"/>
                <w:szCs w:val="20"/>
              </w:rPr>
            </w:pPr>
            <w:r>
              <w:rPr>
                <w:rFonts w:ascii="Times New Roman" w:hAnsi="Times New Roman" w:cs="Times New Roman"/>
                <w:sz w:val="20"/>
                <w:szCs w:val="20"/>
              </w:rPr>
              <w:t xml:space="preserve">    INVALID_TRANSFER_FLAG</w:t>
            </w:r>
            <w:ins w:author="Joan Ries" w:date="2019-11-26T09:21:00Z" w:id="11">
              <w:r>
                <w:rPr>
                  <w:rFonts w:ascii="Times New Roman" w:hAnsi="Times New Roman" w:cs="Times New Roman"/>
                  <w:sz w:val="20"/>
                  <w:szCs w:val="20"/>
                </w:rPr>
                <w:t>=0x</w:t>
              </w:r>
            </w:ins>
            <w:ins w:author="Joan Ries" w:date="2019-11-26T09:22:00Z" w:id="12">
              <w:r>
                <w:rPr>
                  <w:rFonts w:ascii="Times New Roman" w:hAnsi="Times New Roman" w:cs="Times New Roman"/>
                  <w:sz w:val="20"/>
                  <w:szCs w:val="20"/>
                </w:rPr>
                <w:t>82</w:t>
              </w:r>
            </w:ins>
            <w:r>
              <w:rPr>
                <w:rFonts w:ascii="Times New Roman" w:hAnsi="Times New Roman" w:cs="Times New Roman"/>
                <w:sz w:val="20"/>
                <w:szCs w:val="20"/>
              </w:rPr>
              <w:t xml:space="preserve">, </w:t>
            </w:r>
          </w:p>
          <w:p w:rsidR="00A0107C" w:rsidRDefault="00B96BF1" w14:paraId="31ABD4EF" w14:textId="77777777">
            <w:pPr>
              <w:rPr>
                <w:rFonts w:ascii="Times New Roman" w:hAnsi="Times New Roman" w:cs="Times New Roman"/>
                <w:sz w:val="20"/>
                <w:szCs w:val="20"/>
              </w:rPr>
            </w:pPr>
            <w:r>
              <w:rPr>
                <w:rFonts w:ascii="Times New Roman" w:hAnsi="Times New Roman" w:cs="Times New Roman"/>
                <w:sz w:val="20"/>
                <w:szCs w:val="20"/>
              </w:rPr>
              <w:t xml:space="preserve">    INVALID_FILE_TABLE_DATA_INTEGRITY_CHECK</w:t>
            </w:r>
            <w:ins w:author="Joan Ries" w:date="2019-11-26T09:22:00Z" w:id="13">
              <w:r>
                <w:rPr>
                  <w:rFonts w:ascii="Times New Roman" w:hAnsi="Times New Roman" w:cs="Times New Roman"/>
                  <w:sz w:val="20"/>
                  <w:szCs w:val="20"/>
                </w:rPr>
                <w:t>=0x84</w:t>
              </w:r>
            </w:ins>
            <w:r>
              <w:rPr>
                <w:rFonts w:ascii="Times New Roman" w:hAnsi="Times New Roman" w:cs="Times New Roman"/>
                <w:sz w:val="20"/>
                <w:szCs w:val="20"/>
              </w:rPr>
              <w:t xml:space="preserve">, </w:t>
            </w:r>
          </w:p>
          <w:p w:rsidR="00A0107C" w:rsidRDefault="00B96BF1" w14:paraId="2814950A" w14:textId="77777777">
            <w:pPr>
              <w:rPr>
                <w:rFonts w:ascii="Times New Roman" w:hAnsi="Times New Roman" w:cs="Times New Roman"/>
                <w:sz w:val="20"/>
                <w:szCs w:val="20"/>
              </w:rPr>
            </w:pPr>
            <w:r>
              <w:rPr>
                <w:rFonts w:ascii="Times New Roman" w:hAnsi="Times New Roman" w:cs="Times New Roman"/>
                <w:sz w:val="20"/>
                <w:szCs w:val="20"/>
              </w:rPr>
              <w:t xml:space="preserve">    INVALID_FILE_TABLE_TYPE</w:t>
            </w:r>
            <w:ins w:author="Joan Ries" w:date="2019-11-26T09:22:00Z" w:id="14">
              <w:r>
                <w:rPr>
                  <w:rFonts w:ascii="Times New Roman" w:hAnsi="Times New Roman" w:cs="Times New Roman"/>
                  <w:sz w:val="20"/>
                  <w:szCs w:val="20"/>
                </w:rPr>
                <w:t>=0x85</w:t>
              </w:r>
            </w:ins>
            <w:r>
              <w:rPr>
                <w:rFonts w:ascii="Times New Roman" w:hAnsi="Times New Roman" w:cs="Times New Roman"/>
                <w:sz w:val="20"/>
                <w:szCs w:val="20"/>
              </w:rPr>
              <w:t xml:space="preserve"> </w:t>
            </w:r>
          </w:p>
          <w:p w:rsidR="00A0107C" w:rsidRDefault="00B96BF1" w14:paraId="38A66DA9" w14:textId="77777777">
            <w:pPr>
              <w:rPr>
                <w:rFonts w:ascii="Times New Roman" w:hAnsi="Times New Roman" w:cs="Times New Roman"/>
                <w:sz w:val="20"/>
                <w:szCs w:val="20"/>
              </w:rPr>
            </w:pPr>
            <w:r>
              <w:rPr>
                <w:rFonts w:ascii="Times New Roman" w:hAnsi="Times New Roman" w:cs="Times New Roman"/>
                <w:sz w:val="20"/>
                <w:szCs w:val="20"/>
              </w:rPr>
              <w:t xml:space="preserve">} </w:t>
            </w:r>
          </w:p>
        </w:tc>
      </w:tr>
      <w:tr w:rsidR="00A0107C" w14:paraId="4D97F3A6" w14:textId="77777777">
        <w:tc>
          <w:tcPr>
            <w:tcW w:w="1382" w:type="dxa"/>
            <w:shd w:val="clear" w:color="auto" w:fill="auto"/>
          </w:tcPr>
          <w:p w:rsidR="00A0107C" w:rsidRDefault="00B96BF1" w14:paraId="4D344F93" w14:textId="77777777">
            <w:pPr>
              <w:rPr>
                <w:rFonts w:ascii="Times New Roman" w:hAnsi="Times New Roman" w:cs="Times New Roman"/>
                <w:sz w:val="20"/>
                <w:szCs w:val="20"/>
                <w:lang w:val="en-US"/>
              </w:rPr>
            </w:pPr>
            <w:r>
              <w:rPr>
                <w:rFonts w:ascii="Times New Roman" w:hAnsi="Times New Roman" w:cs="Times New Roman"/>
                <w:sz w:val="20"/>
                <w:szCs w:val="20"/>
                <w:lang w:val="en-US"/>
              </w:rPr>
              <w:t>1:4</w:t>
            </w:r>
          </w:p>
        </w:tc>
        <w:tc>
          <w:tcPr>
            <w:tcW w:w="1557" w:type="dxa"/>
            <w:shd w:val="clear" w:color="auto" w:fill="auto"/>
          </w:tcPr>
          <w:p w:rsidR="00A0107C" w:rsidRDefault="00B96BF1" w14:paraId="6ADD954A"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6100" w:type="dxa"/>
            <w:shd w:val="clear" w:color="auto" w:fill="auto"/>
          </w:tcPr>
          <w:p w:rsidR="00A0107C" w:rsidRDefault="00B96BF1" w14:paraId="51B51E62" w14:textId="77777777">
            <w:pPr>
              <w:rPr>
                <w:rFonts w:ascii="Times New Roman" w:hAnsi="Times New Roman" w:cs="Times New Roman"/>
                <w:b/>
                <w:sz w:val="20"/>
                <w:szCs w:val="20"/>
              </w:rPr>
            </w:pPr>
            <w:proofErr w:type="spellStart"/>
            <w:r>
              <w:rPr>
                <w:rFonts w:ascii="Times New Roman" w:hAnsi="Times New Roman" w:cs="Times New Roman"/>
                <w:b/>
                <w:sz w:val="20"/>
                <w:szCs w:val="20"/>
              </w:rPr>
              <w:t>NextDataTransferHandle</w:t>
            </w:r>
            <w:proofErr w:type="spellEnd"/>
            <w:r>
              <w:rPr>
                <w:rFonts w:ascii="Times New Roman" w:hAnsi="Times New Roman" w:cs="Times New Roman"/>
                <w:b/>
                <w:sz w:val="20"/>
                <w:szCs w:val="20"/>
              </w:rPr>
              <w:t xml:space="preserve"> </w:t>
            </w:r>
          </w:p>
          <w:p w:rsidR="00A0107C" w:rsidRDefault="00B96BF1" w14:paraId="2C5B8206" w14:textId="77777777">
            <w:pPr>
              <w:rPr>
                <w:rFonts w:ascii="Times New Roman" w:hAnsi="Times New Roman" w:cs="Times New Roman"/>
                <w:sz w:val="20"/>
                <w:szCs w:val="20"/>
              </w:rPr>
            </w:pPr>
            <w:r>
              <w:rPr>
                <w:rFonts w:ascii="Times New Roman" w:hAnsi="Times New Roman" w:cs="Times New Roman"/>
                <w:sz w:val="20"/>
                <w:szCs w:val="20"/>
              </w:rPr>
              <w:t xml:space="preserve">A handle that is used to identify the next portion of the transfer </w:t>
            </w:r>
          </w:p>
        </w:tc>
      </w:tr>
    </w:tbl>
    <w:p w:rsidR="00A0107C" w:rsidRDefault="00A0107C" w14:paraId="596B0E7B" w14:textId="77777777">
      <w:pPr>
        <w:rPr>
          <w:rFonts w:ascii="Times New Roman" w:hAnsi="Times New Roman" w:cs="Times New Roman"/>
          <w:sz w:val="20"/>
          <w:szCs w:val="20"/>
          <w:lang w:val="en-US"/>
        </w:rPr>
      </w:pPr>
    </w:p>
    <w:p w:rsidR="00A0107C" w:rsidRDefault="00A0107C" w14:paraId="7B176317" w14:textId="77777777">
      <w:pPr>
        <w:rPr>
          <w:rFonts w:ascii="Times New Roman" w:hAnsi="Times New Roman" w:cs="Times New Roman"/>
          <w:sz w:val="20"/>
          <w:szCs w:val="20"/>
          <w:lang w:val="en-US"/>
        </w:rPr>
      </w:pPr>
    </w:p>
    <w:p w:rsidR="00A0107C" w:rsidRDefault="00B96BF1" w14:paraId="4B416476" w14:textId="77777777">
      <w:pPr>
        <w:rPr>
          <w:rFonts w:ascii="Times New Roman" w:hAnsi="Times New Roman" w:cs="Times New Roman"/>
          <w:sz w:val="20"/>
          <w:szCs w:val="20"/>
          <w:lang w:val="en-US"/>
        </w:rPr>
      </w:pPr>
      <w:r>
        <w:rPr>
          <w:rFonts w:ascii="Times New Roman" w:hAnsi="Times New Roman" w:cs="Times New Roman"/>
          <w:i/>
          <w:sz w:val="20"/>
          <w:szCs w:val="20"/>
          <w:lang w:val="en-US"/>
        </w:rPr>
        <w:t xml:space="preserve">4) </w:t>
      </w:r>
      <w:proofErr w:type="spellStart"/>
      <w:r>
        <w:rPr>
          <w:rFonts w:ascii="Times New Roman" w:hAnsi="Times New Roman" w:cs="Times New Roman"/>
          <w:i/>
          <w:sz w:val="20"/>
          <w:szCs w:val="20"/>
          <w:lang w:val="en-US"/>
        </w:rPr>
        <w:t>ReadFile</w:t>
      </w:r>
      <w:proofErr w:type="spellEnd"/>
    </w:p>
    <w:p w:rsidR="00A0107C" w:rsidRDefault="00A0107C" w14:paraId="26B7ED7E" w14:textId="77777777">
      <w:pPr>
        <w:rPr>
          <w:rFonts w:ascii="Times New Roman" w:hAnsi="Times New Roman" w:cs="Times New Roman"/>
          <w:sz w:val="20"/>
          <w:szCs w:val="20"/>
          <w:lang w:val="en-US"/>
        </w:rPr>
      </w:pPr>
    </w:p>
    <w:p w:rsidR="00A0107C" w:rsidRDefault="00B96BF1" w14:paraId="791EC074" w14:textId="77777777">
      <w:pPr>
        <w:rPr>
          <w:rFonts w:ascii="Times New Roman" w:hAnsi="Times New Roman" w:cs="Times New Roman"/>
          <w:sz w:val="20"/>
          <w:szCs w:val="20"/>
          <w:lang w:val="en-US"/>
        </w:rPr>
      </w:pPr>
      <w:r>
        <w:rPr>
          <w:rFonts w:ascii="Times New Roman" w:hAnsi="Times New Roman" w:cs="Times New Roman"/>
          <w:sz w:val="20"/>
          <w:szCs w:val="20"/>
          <w:lang w:val="en-US"/>
        </w:rPr>
        <w:t>This command is used to read a file.</w:t>
      </w:r>
    </w:p>
    <w:p w:rsidR="00A0107C" w:rsidRDefault="00A0107C" w14:paraId="2BCA1F7F" w14:textId="77777777">
      <w:pPr>
        <w:rPr>
          <w:rFonts w:ascii="Times New Roman" w:hAnsi="Times New Roman" w:cs="Times New Roman"/>
          <w:sz w:val="20"/>
          <w:szCs w:val="20"/>
          <w:lang w:val="en-US"/>
        </w:rPr>
      </w:pPr>
    </w:p>
    <w:tbl>
      <w:tblPr>
        <w:tblStyle w:val="TableGrid"/>
        <w:tblW w:w="8613" w:type="dxa"/>
        <w:tblLook w:val="04A0" w:firstRow="1" w:lastRow="0" w:firstColumn="1" w:lastColumn="0" w:noHBand="0" w:noVBand="1"/>
      </w:tblPr>
      <w:tblGrid>
        <w:gridCol w:w="1665"/>
        <w:gridCol w:w="1416"/>
        <w:gridCol w:w="5532"/>
      </w:tblGrid>
      <w:tr w:rsidR="00A0107C" w14:paraId="729818CB" w14:textId="77777777">
        <w:tc>
          <w:tcPr>
            <w:tcW w:w="1665" w:type="dxa"/>
            <w:shd w:val="clear" w:color="auto" w:fill="auto"/>
          </w:tcPr>
          <w:p w:rsidR="00A0107C" w:rsidRDefault="00B96BF1" w14:paraId="042720A2"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416" w:type="dxa"/>
            <w:shd w:val="clear" w:color="auto" w:fill="auto"/>
          </w:tcPr>
          <w:p w:rsidR="00A0107C" w:rsidRDefault="00B96BF1" w14:paraId="6C1BA3FE"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532" w:type="dxa"/>
            <w:shd w:val="clear" w:color="auto" w:fill="auto"/>
          </w:tcPr>
          <w:p w:rsidR="00A0107C" w:rsidRDefault="00B96BF1" w14:paraId="7B6F2980"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Request Data</w:t>
            </w:r>
          </w:p>
        </w:tc>
      </w:tr>
      <w:tr w:rsidR="00A0107C" w14:paraId="000D4FDC" w14:textId="77777777">
        <w:tc>
          <w:tcPr>
            <w:tcW w:w="1665" w:type="dxa"/>
            <w:shd w:val="clear" w:color="auto" w:fill="auto"/>
          </w:tcPr>
          <w:p w:rsidR="00A0107C" w:rsidRDefault="00B96BF1" w14:paraId="4FFC2958" w14:textId="77777777">
            <w:pPr>
              <w:rPr>
                <w:rFonts w:ascii="Times New Roman" w:hAnsi="Times New Roman" w:cs="Times New Roman"/>
                <w:sz w:val="20"/>
                <w:szCs w:val="20"/>
                <w:lang w:val="en-US"/>
              </w:rPr>
            </w:pPr>
            <w:r>
              <w:rPr>
                <w:rFonts w:ascii="Times New Roman" w:hAnsi="Times New Roman" w:cs="Times New Roman"/>
                <w:sz w:val="20"/>
                <w:szCs w:val="20"/>
                <w:lang w:val="en-US"/>
              </w:rPr>
              <w:t>0:3</w:t>
            </w:r>
          </w:p>
        </w:tc>
        <w:tc>
          <w:tcPr>
            <w:tcW w:w="1416" w:type="dxa"/>
            <w:shd w:val="clear" w:color="auto" w:fill="auto"/>
          </w:tcPr>
          <w:p w:rsidR="00A0107C" w:rsidRDefault="00B96BF1" w14:paraId="17CAE9B7"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5E74D5AA" w14:textId="77777777">
            <w:pPr>
              <w:rPr>
                <w:rFonts w:ascii="Times New Roman" w:hAnsi="Times New Roman" w:cs="Times New Roman"/>
                <w:sz w:val="20"/>
                <w:szCs w:val="20"/>
                <w:lang w:val="en-US"/>
              </w:rPr>
            </w:pPr>
            <w:proofErr w:type="spellStart"/>
            <w:r>
              <w:rPr>
                <w:rFonts w:ascii="Times New Roman" w:hAnsi="Times New Roman" w:cs="Times New Roman"/>
                <w:b/>
                <w:sz w:val="20"/>
                <w:szCs w:val="20"/>
                <w:lang w:val="en-US"/>
              </w:rPr>
              <w:t>FileNameHandle</w:t>
            </w:r>
            <w:proofErr w:type="spellEnd"/>
          </w:p>
          <w:p w:rsidR="00A0107C" w:rsidRDefault="00B96BF1" w14:paraId="4335BFD6" w14:textId="77777777">
            <w:pPr>
              <w:rPr>
                <w:rFonts w:ascii="Times New Roman" w:hAnsi="Times New Roman" w:cs="Times New Roman"/>
                <w:sz w:val="20"/>
                <w:szCs w:val="20"/>
                <w:lang w:val="en-US"/>
              </w:rPr>
            </w:pPr>
            <w:r>
              <w:rPr>
                <w:rFonts w:ascii="Times New Roman" w:hAnsi="Times New Roman" w:cs="Times New Roman"/>
                <w:sz w:val="20"/>
                <w:szCs w:val="20"/>
                <w:lang w:val="en-US"/>
              </w:rPr>
              <w:t>A handle to the file</w:t>
            </w:r>
          </w:p>
        </w:tc>
      </w:tr>
      <w:tr w:rsidR="00A0107C" w14:paraId="3E1474E9" w14:textId="77777777">
        <w:tc>
          <w:tcPr>
            <w:tcW w:w="1665" w:type="dxa"/>
            <w:shd w:val="clear" w:color="auto" w:fill="auto"/>
          </w:tcPr>
          <w:p w:rsidR="00A0107C" w:rsidRDefault="00B96BF1" w14:paraId="19BD599B" w14:textId="77777777">
            <w:pPr>
              <w:rPr>
                <w:rFonts w:ascii="Times New Roman" w:hAnsi="Times New Roman" w:cs="Times New Roman"/>
                <w:sz w:val="20"/>
                <w:szCs w:val="20"/>
                <w:lang w:val="en-US"/>
              </w:rPr>
            </w:pPr>
            <w:r>
              <w:rPr>
                <w:rFonts w:ascii="Times New Roman" w:hAnsi="Times New Roman" w:cs="Times New Roman"/>
                <w:sz w:val="20"/>
                <w:szCs w:val="20"/>
                <w:lang w:val="en-US"/>
              </w:rPr>
              <w:t>4:7</w:t>
            </w:r>
          </w:p>
        </w:tc>
        <w:tc>
          <w:tcPr>
            <w:tcW w:w="1416" w:type="dxa"/>
            <w:shd w:val="clear" w:color="auto" w:fill="auto"/>
          </w:tcPr>
          <w:p w:rsidR="00A0107C" w:rsidRDefault="00B96BF1" w14:paraId="10234902"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34B48D9D" w14:textId="77777777">
            <w:pPr>
              <w:rPr>
                <w:rFonts w:ascii="Times New Roman" w:hAnsi="Times New Roman" w:cs="Times New Roman"/>
                <w:sz w:val="20"/>
                <w:szCs w:val="20"/>
                <w:lang w:val="en-US"/>
              </w:rPr>
            </w:pPr>
            <w:r>
              <w:rPr>
                <w:rFonts w:ascii="Times New Roman" w:hAnsi="Times New Roman" w:cs="Times New Roman"/>
                <w:b/>
                <w:sz w:val="20"/>
                <w:szCs w:val="20"/>
                <w:lang w:val="en-US"/>
              </w:rPr>
              <w:t>Offset</w:t>
            </w:r>
          </w:p>
          <w:p w:rsidR="00A0107C" w:rsidRDefault="00B96BF1" w14:paraId="0DA9970D" w14:textId="77777777">
            <w:pPr>
              <w:rPr>
                <w:rFonts w:ascii="Times New Roman" w:hAnsi="Times New Roman" w:cs="Times New Roman"/>
                <w:sz w:val="20"/>
                <w:szCs w:val="20"/>
                <w:lang w:val="en-US"/>
              </w:rPr>
            </w:pPr>
            <w:r>
              <w:rPr>
                <w:rFonts w:ascii="Times New Roman" w:hAnsi="Times New Roman" w:cs="Times New Roman"/>
                <w:sz w:val="20"/>
                <w:szCs w:val="20"/>
                <w:lang w:val="en-US"/>
              </w:rPr>
              <w:t>Offset to the file at which the read should begin</w:t>
            </w:r>
          </w:p>
        </w:tc>
      </w:tr>
      <w:tr w:rsidR="00A0107C" w14:paraId="47602890" w14:textId="77777777">
        <w:tc>
          <w:tcPr>
            <w:tcW w:w="1665" w:type="dxa"/>
            <w:shd w:val="clear" w:color="auto" w:fill="auto"/>
          </w:tcPr>
          <w:p w:rsidR="00A0107C" w:rsidRDefault="00B96BF1" w14:paraId="31D5E869" w14:textId="77777777">
            <w:pPr>
              <w:rPr>
                <w:rFonts w:ascii="Times New Roman" w:hAnsi="Times New Roman" w:cs="Times New Roman"/>
                <w:sz w:val="20"/>
                <w:szCs w:val="20"/>
                <w:lang w:val="en-US"/>
              </w:rPr>
            </w:pPr>
            <w:r>
              <w:rPr>
                <w:rFonts w:ascii="Times New Roman" w:hAnsi="Times New Roman" w:cs="Times New Roman"/>
                <w:sz w:val="20"/>
                <w:szCs w:val="20"/>
                <w:lang w:val="en-US"/>
              </w:rPr>
              <w:lastRenderedPageBreak/>
              <w:t>8:11</w:t>
            </w:r>
          </w:p>
        </w:tc>
        <w:tc>
          <w:tcPr>
            <w:tcW w:w="1416" w:type="dxa"/>
            <w:shd w:val="clear" w:color="auto" w:fill="auto"/>
          </w:tcPr>
          <w:p w:rsidR="00A0107C" w:rsidRDefault="00B96BF1" w14:paraId="7641CED8"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55A93857" w14:textId="77777777">
            <w:pPr>
              <w:rPr>
                <w:rFonts w:ascii="Times New Roman" w:hAnsi="Times New Roman" w:cs="Times New Roman"/>
                <w:sz w:val="20"/>
                <w:szCs w:val="20"/>
                <w:lang w:val="en-US"/>
              </w:rPr>
            </w:pPr>
            <w:r>
              <w:rPr>
                <w:rFonts w:ascii="Times New Roman" w:hAnsi="Times New Roman" w:cs="Times New Roman"/>
                <w:b/>
                <w:sz w:val="20"/>
                <w:szCs w:val="20"/>
                <w:lang w:val="en-US"/>
              </w:rPr>
              <w:t>Length</w:t>
            </w:r>
          </w:p>
          <w:p w:rsidR="00A0107C" w:rsidRDefault="00B96BF1" w14:paraId="57E355D1" w14:textId="77777777">
            <w:pPr>
              <w:rPr>
                <w:rFonts w:ascii="Times New Roman" w:hAnsi="Times New Roman" w:cs="Times New Roman"/>
                <w:sz w:val="20"/>
                <w:szCs w:val="20"/>
                <w:lang w:val="en-US"/>
              </w:rPr>
            </w:pPr>
            <w:r>
              <w:rPr>
                <w:rFonts w:ascii="Times New Roman" w:hAnsi="Times New Roman" w:cs="Times New Roman"/>
                <w:sz w:val="20"/>
                <w:szCs w:val="20"/>
                <w:lang w:val="en-US"/>
              </w:rPr>
              <w:t>Number of bytes to be read</w:t>
            </w:r>
          </w:p>
        </w:tc>
      </w:tr>
      <w:tr w:rsidR="00A0107C" w14:paraId="0079B4B1" w14:textId="77777777">
        <w:tc>
          <w:tcPr>
            <w:tcW w:w="1665" w:type="dxa"/>
            <w:shd w:val="clear" w:color="auto" w:fill="auto"/>
          </w:tcPr>
          <w:p w:rsidR="00A0107C" w:rsidRDefault="00B96BF1" w14:paraId="4F00FCE5"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416" w:type="dxa"/>
            <w:shd w:val="clear" w:color="auto" w:fill="auto"/>
          </w:tcPr>
          <w:p w:rsidR="00A0107C" w:rsidRDefault="00B96BF1" w14:paraId="73F2BC33"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532" w:type="dxa"/>
            <w:shd w:val="clear" w:color="auto" w:fill="auto"/>
          </w:tcPr>
          <w:p w:rsidR="00A0107C" w:rsidRDefault="00B96BF1" w14:paraId="422AD6A8"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Response Data</w:t>
            </w:r>
          </w:p>
        </w:tc>
      </w:tr>
      <w:tr w:rsidR="00A0107C" w14:paraId="7D454DDB" w14:textId="77777777">
        <w:tc>
          <w:tcPr>
            <w:tcW w:w="1665" w:type="dxa"/>
            <w:shd w:val="clear" w:color="auto" w:fill="auto"/>
          </w:tcPr>
          <w:p w:rsidR="00A0107C" w:rsidRDefault="00B96BF1" w14:paraId="58158C9E" w14:textId="77777777">
            <w:pP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1416" w:type="dxa"/>
            <w:shd w:val="clear" w:color="auto" w:fill="auto"/>
          </w:tcPr>
          <w:p w:rsidR="00A0107C" w:rsidRDefault="00B96BF1" w14:paraId="4DC06A95"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5532" w:type="dxa"/>
            <w:shd w:val="clear" w:color="auto" w:fill="auto"/>
          </w:tcPr>
          <w:p w:rsidR="00A0107C" w:rsidRDefault="00B96BF1" w14:paraId="69C5AB9F" w14:textId="77777777">
            <w:pPr>
              <w:rPr>
                <w:rFonts w:ascii="Times New Roman" w:hAnsi="Times New Roman" w:cs="Times New Roman"/>
                <w:b/>
                <w:sz w:val="20"/>
                <w:szCs w:val="20"/>
              </w:rPr>
            </w:pPr>
            <w:proofErr w:type="spellStart"/>
            <w:r>
              <w:rPr>
                <w:rFonts w:ascii="Times New Roman" w:hAnsi="Times New Roman" w:cs="Times New Roman"/>
                <w:b/>
                <w:sz w:val="20"/>
                <w:szCs w:val="20"/>
              </w:rPr>
              <w:t>CompletionCode</w:t>
            </w:r>
            <w:proofErr w:type="spellEnd"/>
          </w:p>
          <w:p w:rsidR="00A0107C" w:rsidRDefault="00B96BF1" w14:paraId="5F55D644" w14:textId="77777777">
            <w:pPr>
              <w:rPr>
                <w:rFonts w:ascii="Times New Roman" w:hAnsi="Times New Roman" w:cs="Times New Roman"/>
                <w:sz w:val="20"/>
                <w:szCs w:val="20"/>
              </w:rPr>
            </w:pPr>
            <w:r>
              <w:rPr>
                <w:rFonts w:ascii="Times New Roman" w:hAnsi="Times New Roman" w:cs="Times New Roman"/>
                <w:sz w:val="20"/>
                <w:szCs w:val="20"/>
              </w:rPr>
              <w:t>value:</w:t>
            </w:r>
          </w:p>
          <w:p w:rsidR="00A0107C" w:rsidRDefault="00B96BF1" w14:paraId="7B09D0EE" w14:textId="77777777">
            <w:pPr>
              <w:rPr>
                <w:ins w:author="Joan Ries" w:date="2019-11-26T09:22:00Z" w:id="15"/>
                <w:rFonts w:ascii="Times New Roman" w:hAnsi="Times New Roman" w:cs="Times New Roman"/>
                <w:sz w:val="20"/>
                <w:szCs w:val="20"/>
              </w:rPr>
            </w:pPr>
            <w:r>
              <w:rPr>
                <w:rFonts w:ascii="Times New Roman" w:hAnsi="Times New Roman" w:cs="Times New Roman"/>
                <w:sz w:val="20"/>
                <w:szCs w:val="20"/>
              </w:rPr>
              <w:t xml:space="preserve">{ </w:t>
            </w:r>
          </w:p>
          <w:p w:rsidR="00A0107C" w:rsidRDefault="00B96BF1" w14:paraId="42A13FAF" w14:textId="77777777">
            <w:pPr>
              <w:rPr>
                <w:ins w:author="Joan Ries" w:date="2019-11-26T09:22:00Z" w:id="16"/>
                <w:rFonts w:ascii="Times New Roman" w:hAnsi="Times New Roman" w:cs="Times New Roman"/>
                <w:sz w:val="20"/>
                <w:szCs w:val="20"/>
              </w:rPr>
            </w:pPr>
            <w:ins w:author="Joan Ries" w:date="2019-11-26T09:23:00Z" w:id="17">
              <w:r>
                <w:rPr>
                  <w:rFonts w:ascii="Times New Roman" w:hAnsi="Times New Roman" w:cs="Times New Roman"/>
                  <w:sz w:val="20"/>
                  <w:szCs w:val="20"/>
                </w:rPr>
                <w:t xml:space="preserve">  </w:t>
              </w:r>
            </w:ins>
            <w:ins w:author="Joan Ries" w:date="2019-11-26T09:24:00Z" w:id="18">
              <w:r>
                <w:rPr>
                  <w:rFonts w:ascii="Times New Roman" w:hAnsi="Times New Roman" w:cs="Times New Roman"/>
                  <w:sz w:val="20"/>
                  <w:szCs w:val="20"/>
                </w:rPr>
                <w:t xml:space="preserve"> </w:t>
              </w:r>
            </w:ins>
            <w:r>
              <w:rPr>
                <w:rFonts w:ascii="Times New Roman" w:hAnsi="Times New Roman" w:cs="Times New Roman"/>
                <w:sz w:val="20"/>
                <w:szCs w:val="20"/>
              </w:rPr>
              <w:t xml:space="preserve">PLDM_BASE_CODES, </w:t>
            </w:r>
          </w:p>
          <w:p w:rsidR="00A0107C" w:rsidRDefault="00B96BF1" w14:paraId="3F14F4EA" w14:textId="77777777">
            <w:pPr>
              <w:rPr>
                <w:ins w:author="Joan Ries" w:date="2019-11-26T09:22:00Z" w:id="19"/>
                <w:rFonts w:ascii="Times New Roman" w:hAnsi="Times New Roman" w:cs="Times New Roman"/>
                <w:sz w:val="20"/>
                <w:szCs w:val="20"/>
              </w:rPr>
            </w:pPr>
            <w:ins w:author="Joan Ries" w:date="2019-11-26T09:23:00Z" w:id="20">
              <w:r>
                <w:rPr>
                  <w:rFonts w:ascii="Times New Roman" w:hAnsi="Times New Roman" w:cs="Times New Roman"/>
                  <w:sz w:val="20"/>
                  <w:szCs w:val="20"/>
                </w:rPr>
                <w:t xml:space="preserve"> </w:t>
              </w:r>
            </w:ins>
            <w:ins w:author="Joan Ries" w:date="2019-11-26T09:24:00Z" w:id="21">
              <w:r>
                <w:rPr>
                  <w:rFonts w:ascii="Times New Roman" w:hAnsi="Times New Roman" w:cs="Times New Roman"/>
                  <w:sz w:val="20"/>
                  <w:szCs w:val="20"/>
                </w:rPr>
                <w:t xml:space="preserve"> </w:t>
              </w:r>
            </w:ins>
            <w:ins w:author="Joan Ries" w:date="2019-11-26T09:23:00Z" w:id="22">
              <w:r>
                <w:rPr>
                  <w:rFonts w:ascii="Times New Roman" w:hAnsi="Times New Roman" w:cs="Times New Roman"/>
                  <w:sz w:val="20"/>
                  <w:szCs w:val="20"/>
                </w:rPr>
                <w:t xml:space="preserve"> </w:t>
              </w:r>
            </w:ins>
            <w:r>
              <w:rPr>
                <w:rFonts w:ascii="Times New Roman" w:hAnsi="Times New Roman" w:cs="Times New Roman"/>
                <w:sz w:val="20"/>
                <w:szCs w:val="20"/>
              </w:rPr>
              <w:t>INVALID_FILE_HANDLE</w:t>
            </w:r>
            <w:ins w:author="Joan Ries" w:date="2019-11-26T09:23:00Z" w:id="23">
              <w:r>
                <w:rPr>
                  <w:rFonts w:ascii="Times New Roman" w:hAnsi="Times New Roman" w:cs="Times New Roman"/>
                  <w:sz w:val="20"/>
                  <w:szCs w:val="20"/>
                </w:rPr>
                <w:t>=0x86</w:t>
              </w:r>
            </w:ins>
            <w:r>
              <w:rPr>
                <w:rFonts w:ascii="Times New Roman" w:hAnsi="Times New Roman" w:cs="Times New Roman"/>
                <w:sz w:val="20"/>
                <w:szCs w:val="20"/>
              </w:rPr>
              <w:t xml:space="preserve">, </w:t>
            </w:r>
          </w:p>
          <w:p w:rsidR="00A0107C" w:rsidRDefault="00B96BF1" w14:paraId="220494C5" w14:textId="77777777">
            <w:pPr>
              <w:rPr>
                <w:rFonts w:ascii="Times New Roman" w:hAnsi="Times New Roman" w:cs="Times New Roman"/>
                <w:sz w:val="20"/>
                <w:szCs w:val="20"/>
              </w:rPr>
            </w:pPr>
            <w:ins w:author="Joan Ries" w:date="2019-11-26T09:23:00Z" w:id="24">
              <w:r>
                <w:rPr>
                  <w:rFonts w:ascii="Times New Roman" w:hAnsi="Times New Roman" w:cs="Times New Roman"/>
                  <w:sz w:val="20"/>
                  <w:szCs w:val="20"/>
                </w:rPr>
                <w:t xml:space="preserve">  </w:t>
              </w:r>
            </w:ins>
            <w:ins w:author="Joan Ries" w:date="2019-11-26T09:24:00Z" w:id="25">
              <w:r>
                <w:rPr>
                  <w:rFonts w:ascii="Times New Roman" w:hAnsi="Times New Roman" w:cs="Times New Roman"/>
                  <w:sz w:val="20"/>
                  <w:szCs w:val="20"/>
                </w:rPr>
                <w:t xml:space="preserve"> </w:t>
              </w:r>
            </w:ins>
            <w:r>
              <w:rPr>
                <w:rFonts w:ascii="Times New Roman" w:hAnsi="Times New Roman" w:cs="Times New Roman"/>
                <w:sz w:val="20"/>
                <w:szCs w:val="20"/>
              </w:rPr>
              <w:t>DATA_OUT_OF_RANGE</w:t>
            </w:r>
            <w:ins w:author="Joan Ries" w:date="2019-11-26T09:23:00Z" w:id="26">
              <w:r>
                <w:rPr>
                  <w:rFonts w:ascii="Times New Roman" w:hAnsi="Times New Roman" w:cs="Times New Roman"/>
                  <w:sz w:val="20"/>
                  <w:szCs w:val="20"/>
                </w:rPr>
                <w:t>=0x87</w:t>
              </w:r>
            </w:ins>
          </w:p>
          <w:p w:rsidR="00A0107C" w:rsidRDefault="00B96BF1" w14:paraId="24CC024A" w14:textId="77777777">
            <w:pPr>
              <w:rPr>
                <w:rFonts w:ascii="Times New Roman" w:hAnsi="Times New Roman" w:cs="Times New Roman"/>
                <w:sz w:val="20"/>
                <w:szCs w:val="20"/>
              </w:rPr>
            </w:pPr>
            <w:r>
              <w:rPr>
                <w:rFonts w:ascii="Times New Roman" w:hAnsi="Times New Roman" w:cs="Times New Roman"/>
                <w:sz w:val="20"/>
                <w:szCs w:val="20"/>
              </w:rPr>
              <w:t>}</w:t>
            </w:r>
          </w:p>
          <w:p w:rsidR="00A0107C" w:rsidRDefault="00B96BF1" w14:paraId="4180979E" w14:textId="77777777">
            <w:pPr>
              <w:rPr>
                <w:rFonts w:ascii="Times New Roman" w:hAnsi="Times New Roman" w:cs="Times New Roman"/>
                <w:sz w:val="20"/>
                <w:szCs w:val="20"/>
                <w:lang w:val="en-US"/>
              </w:rPr>
            </w:pPr>
            <w:r>
              <w:rPr>
                <w:rFonts w:ascii="Times New Roman" w:hAnsi="Times New Roman" w:cs="Times New Roman"/>
                <w:sz w:val="20"/>
                <w:szCs w:val="20"/>
                <w:lang w:val="en-US"/>
              </w:rPr>
              <w:t xml:space="preserve">If request offset </w:t>
            </w:r>
            <w:del w:author="Deepak Kodihalli" w:date="2019-11-04T09:24:00Z" w:id="27">
              <w:r>
                <w:rPr>
                  <w:rFonts w:ascii="Times New Roman" w:hAnsi="Times New Roman" w:cs="Times New Roman"/>
                  <w:sz w:val="20"/>
                  <w:szCs w:val="20"/>
                  <w:lang w:val="en-US"/>
                </w:rPr>
                <w:delText xml:space="preserve">+ request length </w:delText>
              </w:r>
            </w:del>
            <w:r>
              <w:rPr>
                <w:rFonts w:ascii="Times New Roman" w:hAnsi="Times New Roman" w:cs="Times New Roman"/>
                <w:sz w:val="20"/>
                <w:szCs w:val="20"/>
                <w:lang w:val="en-US"/>
              </w:rPr>
              <w:t xml:space="preserve">&gt; file size, then </w:t>
            </w:r>
            <w:r>
              <w:rPr>
                <w:rFonts w:ascii="Times New Roman" w:hAnsi="Times New Roman" w:cs="Times New Roman"/>
                <w:sz w:val="20"/>
                <w:szCs w:val="20"/>
              </w:rPr>
              <w:t>DATA_OUT_OF_RANGE shall be returned.</w:t>
            </w:r>
          </w:p>
        </w:tc>
      </w:tr>
      <w:tr w:rsidR="00A0107C" w14:paraId="27243D55" w14:textId="77777777">
        <w:tc>
          <w:tcPr>
            <w:tcW w:w="1665" w:type="dxa"/>
            <w:shd w:val="clear" w:color="auto" w:fill="auto"/>
          </w:tcPr>
          <w:p w:rsidR="00A0107C" w:rsidRDefault="00B96BF1" w14:paraId="66C8B302" w14:textId="77777777">
            <w:pPr>
              <w:rPr>
                <w:rFonts w:ascii="Times New Roman" w:hAnsi="Times New Roman" w:cs="Times New Roman"/>
                <w:sz w:val="20"/>
                <w:szCs w:val="20"/>
                <w:lang w:val="en-US"/>
              </w:rPr>
            </w:pPr>
            <w:r>
              <w:rPr>
                <w:rFonts w:ascii="Times New Roman" w:hAnsi="Times New Roman" w:cs="Times New Roman"/>
                <w:sz w:val="20"/>
                <w:szCs w:val="20"/>
                <w:lang w:val="en-US"/>
              </w:rPr>
              <w:t>1:4</w:t>
            </w:r>
          </w:p>
        </w:tc>
        <w:tc>
          <w:tcPr>
            <w:tcW w:w="1416" w:type="dxa"/>
            <w:shd w:val="clear" w:color="auto" w:fill="auto"/>
          </w:tcPr>
          <w:p w:rsidR="00A0107C" w:rsidRDefault="00B96BF1" w14:paraId="3C8835A9"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507F5761" w14:textId="77777777">
            <w:pPr>
              <w:rPr>
                <w:rFonts w:ascii="Times New Roman" w:hAnsi="Times New Roman" w:cs="Times New Roman"/>
                <w:sz w:val="20"/>
                <w:szCs w:val="20"/>
                <w:lang w:val="en-US"/>
              </w:rPr>
            </w:pPr>
            <w:r>
              <w:rPr>
                <w:rFonts w:ascii="Times New Roman" w:hAnsi="Times New Roman" w:cs="Times New Roman"/>
                <w:b/>
                <w:sz w:val="20"/>
                <w:szCs w:val="20"/>
                <w:lang w:val="en-US"/>
              </w:rPr>
              <w:t>Length</w:t>
            </w:r>
          </w:p>
          <w:p w:rsidR="00A0107C" w:rsidRDefault="00B96BF1" w14:paraId="40480CEA" w14:textId="77777777">
            <w:pPr>
              <w:rPr>
                <w:rFonts w:ascii="Times New Roman" w:hAnsi="Times New Roman" w:cs="Times New Roman"/>
                <w:sz w:val="20"/>
                <w:szCs w:val="20"/>
                <w:lang w:val="en-US"/>
              </w:rPr>
            </w:pPr>
            <w:r>
              <w:rPr>
                <w:rFonts w:ascii="Times New Roman" w:hAnsi="Times New Roman" w:cs="Times New Roman"/>
                <w:sz w:val="20"/>
                <w:szCs w:val="20"/>
                <w:lang w:val="en-US"/>
              </w:rPr>
              <w:t>Number of bytes read. This could be less than what the requester asked for.</w:t>
            </w:r>
          </w:p>
        </w:tc>
      </w:tr>
      <w:tr w:rsidR="00A0107C" w14:paraId="13BBB6C9" w14:textId="77777777">
        <w:tc>
          <w:tcPr>
            <w:tcW w:w="1665" w:type="dxa"/>
            <w:shd w:val="clear" w:color="auto" w:fill="auto"/>
          </w:tcPr>
          <w:p w:rsidR="00A0107C" w:rsidRDefault="00B96BF1" w14:paraId="3451B4EE" w14:textId="77777777">
            <w:pPr>
              <w:rPr>
                <w:rFonts w:ascii="Times New Roman" w:hAnsi="Times New Roman" w:cs="Times New Roman"/>
                <w:sz w:val="20"/>
                <w:szCs w:val="20"/>
                <w:lang w:val="en-US"/>
              </w:rPr>
            </w:pPr>
            <w:r>
              <w:rPr>
                <w:rFonts w:ascii="Times New Roman" w:hAnsi="Times New Roman" w:cs="Times New Roman"/>
                <w:sz w:val="20"/>
                <w:szCs w:val="20"/>
                <w:lang w:val="en-US"/>
              </w:rPr>
              <w:t>Variable</w:t>
            </w:r>
          </w:p>
        </w:tc>
        <w:tc>
          <w:tcPr>
            <w:tcW w:w="1416" w:type="dxa"/>
            <w:shd w:val="clear" w:color="auto" w:fill="auto"/>
          </w:tcPr>
          <w:p w:rsidR="00A0107C" w:rsidRDefault="00B96BF1" w14:paraId="3D96DA24" w14:textId="77777777">
            <w:pP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5532" w:type="dxa"/>
            <w:shd w:val="clear" w:color="auto" w:fill="auto"/>
          </w:tcPr>
          <w:p w:rsidR="00A0107C" w:rsidRDefault="00B96BF1" w14:paraId="5F3B5C16" w14:textId="77777777">
            <w:pPr>
              <w:rPr>
                <w:rFonts w:ascii="Times New Roman" w:hAnsi="Times New Roman" w:cs="Times New Roman"/>
                <w:sz w:val="20"/>
                <w:szCs w:val="20"/>
                <w:lang w:val="en-US"/>
              </w:rPr>
            </w:pPr>
            <w:proofErr w:type="spellStart"/>
            <w:r>
              <w:rPr>
                <w:rFonts w:ascii="Times New Roman" w:hAnsi="Times New Roman" w:cs="Times New Roman"/>
                <w:b/>
                <w:sz w:val="20"/>
                <w:szCs w:val="20"/>
                <w:lang w:val="en-US"/>
              </w:rPr>
              <w:t>FileData</w:t>
            </w:r>
            <w:proofErr w:type="spellEnd"/>
          </w:p>
          <w:p w:rsidR="00A0107C" w:rsidRDefault="00B96BF1" w14:paraId="03489D00" w14:textId="77777777">
            <w:pPr>
              <w:rPr>
                <w:rFonts w:ascii="Times New Roman" w:hAnsi="Times New Roman" w:cs="Times New Roman"/>
                <w:sz w:val="20"/>
                <w:szCs w:val="20"/>
                <w:lang w:val="en-US"/>
              </w:rPr>
            </w:pPr>
            <w:r>
              <w:rPr>
                <w:rFonts w:ascii="Times New Roman" w:hAnsi="Times New Roman" w:cs="Times New Roman"/>
                <w:sz w:val="20"/>
                <w:szCs w:val="20"/>
                <w:lang w:val="en-US"/>
              </w:rPr>
              <w:t>File data starting from request offset to (request offset + response length – 1)</w:t>
            </w:r>
          </w:p>
        </w:tc>
      </w:tr>
    </w:tbl>
    <w:p w:rsidR="00A0107C" w:rsidRDefault="00A0107C" w14:paraId="235FEFD3" w14:textId="77777777">
      <w:pPr>
        <w:rPr>
          <w:rFonts w:ascii="Times New Roman" w:hAnsi="Times New Roman" w:cs="Times New Roman"/>
          <w:sz w:val="20"/>
          <w:szCs w:val="20"/>
          <w:lang w:val="en-US"/>
        </w:rPr>
      </w:pPr>
    </w:p>
    <w:p w:rsidR="00A0107C" w:rsidRDefault="00A0107C" w14:paraId="328041FA" w14:textId="77777777">
      <w:pPr>
        <w:rPr>
          <w:rFonts w:ascii="Times New Roman" w:hAnsi="Times New Roman" w:cs="Times New Roman"/>
          <w:sz w:val="20"/>
          <w:szCs w:val="20"/>
          <w:lang w:val="en-US"/>
        </w:rPr>
      </w:pPr>
    </w:p>
    <w:p w:rsidR="00A0107C" w:rsidRDefault="00B96BF1" w14:paraId="7D6FE2DE" w14:textId="77777777">
      <w:pPr>
        <w:rPr>
          <w:rFonts w:ascii="Times New Roman" w:hAnsi="Times New Roman" w:cs="Times New Roman"/>
          <w:sz w:val="20"/>
          <w:szCs w:val="20"/>
          <w:lang w:val="en-US"/>
        </w:rPr>
      </w:pPr>
      <w:r>
        <w:rPr>
          <w:rFonts w:ascii="Times New Roman" w:hAnsi="Times New Roman" w:cs="Times New Roman"/>
          <w:i/>
          <w:sz w:val="20"/>
          <w:szCs w:val="20"/>
          <w:lang w:val="en-US"/>
        </w:rPr>
        <w:t xml:space="preserve">5) </w:t>
      </w:r>
      <w:proofErr w:type="spellStart"/>
      <w:r>
        <w:rPr>
          <w:rFonts w:ascii="Times New Roman" w:hAnsi="Times New Roman" w:cs="Times New Roman"/>
          <w:i/>
          <w:sz w:val="20"/>
          <w:szCs w:val="20"/>
          <w:lang w:val="en-US"/>
        </w:rPr>
        <w:t>WriteFile</w:t>
      </w:r>
      <w:proofErr w:type="spellEnd"/>
    </w:p>
    <w:p w:rsidR="00A0107C" w:rsidRDefault="00A0107C" w14:paraId="485F50B0" w14:textId="77777777">
      <w:pPr>
        <w:rPr>
          <w:rFonts w:ascii="Times New Roman" w:hAnsi="Times New Roman" w:cs="Times New Roman"/>
          <w:sz w:val="20"/>
          <w:szCs w:val="20"/>
          <w:lang w:val="en-US"/>
        </w:rPr>
      </w:pPr>
    </w:p>
    <w:p w:rsidR="00A0107C" w:rsidRDefault="00B96BF1" w14:paraId="0BA75B77" w14:textId="77777777">
      <w:pPr>
        <w:rPr>
          <w:rFonts w:ascii="Times New Roman" w:hAnsi="Times New Roman" w:cs="Times New Roman"/>
          <w:sz w:val="20"/>
          <w:szCs w:val="20"/>
          <w:lang w:val="en-US"/>
        </w:rPr>
      </w:pPr>
      <w:r>
        <w:rPr>
          <w:rFonts w:ascii="Times New Roman" w:hAnsi="Times New Roman" w:cs="Times New Roman"/>
          <w:sz w:val="20"/>
          <w:szCs w:val="20"/>
          <w:lang w:val="en-US"/>
        </w:rPr>
        <w:t xml:space="preserve">This command is used to write to a file. If the file has to be created newly, then an </w:t>
      </w:r>
      <w:proofErr w:type="spellStart"/>
      <w:r>
        <w:rPr>
          <w:rFonts w:ascii="Times New Roman" w:hAnsi="Times New Roman" w:cs="Times New Roman"/>
          <w:sz w:val="20"/>
          <w:szCs w:val="20"/>
          <w:lang w:val="en-US"/>
        </w:rPr>
        <w:t>UpdateFileTable</w:t>
      </w:r>
      <w:proofErr w:type="spellEnd"/>
      <w:r>
        <w:rPr>
          <w:rFonts w:ascii="Times New Roman" w:hAnsi="Times New Roman" w:cs="Times New Roman"/>
          <w:sz w:val="20"/>
          <w:szCs w:val="20"/>
          <w:lang w:val="en-US"/>
        </w:rPr>
        <w:t xml:space="preserve"> is expected before this command is sent. Appends to existing files will have to result in changes to the file size property in the file attribute table.</w:t>
      </w:r>
    </w:p>
    <w:p w:rsidR="00A0107C" w:rsidRDefault="00A0107C" w14:paraId="2E6C8A72" w14:textId="77777777">
      <w:pPr>
        <w:rPr>
          <w:rFonts w:ascii="Times New Roman" w:hAnsi="Times New Roman" w:cs="Times New Roman"/>
          <w:sz w:val="20"/>
          <w:szCs w:val="20"/>
          <w:lang w:val="en-US"/>
        </w:rPr>
      </w:pPr>
    </w:p>
    <w:tbl>
      <w:tblPr>
        <w:tblStyle w:val="TableGrid"/>
        <w:tblW w:w="8613" w:type="dxa"/>
        <w:tblLook w:val="04A0" w:firstRow="1" w:lastRow="0" w:firstColumn="1" w:lastColumn="0" w:noHBand="0" w:noVBand="1"/>
      </w:tblPr>
      <w:tblGrid>
        <w:gridCol w:w="1665"/>
        <w:gridCol w:w="1416"/>
        <w:gridCol w:w="5532"/>
      </w:tblGrid>
      <w:tr w:rsidR="00A0107C" w14:paraId="6BF1143A" w14:textId="77777777">
        <w:tc>
          <w:tcPr>
            <w:tcW w:w="1665" w:type="dxa"/>
            <w:shd w:val="clear" w:color="auto" w:fill="auto"/>
          </w:tcPr>
          <w:p w:rsidR="00A0107C" w:rsidRDefault="00B96BF1" w14:paraId="15080352"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416" w:type="dxa"/>
            <w:shd w:val="clear" w:color="auto" w:fill="auto"/>
          </w:tcPr>
          <w:p w:rsidR="00A0107C" w:rsidRDefault="00B96BF1" w14:paraId="6F741456"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532" w:type="dxa"/>
            <w:shd w:val="clear" w:color="auto" w:fill="auto"/>
          </w:tcPr>
          <w:p w:rsidR="00A0107C" w:rsidRDefault="00B96BF1" w14:paraId="533D263F"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Request Data</w:t>
            </w:r>
          </w:p>
        </w:tc>
      </w:tr>
      <w:tr w:rsidR="00A0107C" w14:paraId="70C56337" w14:textId="77777777">
        <w:tc>
          <w:tcPr>
            <w:tcW w:w="1665" w:type="dxa"/>
            <w:shd w:val="clear" w:color="auto" w:fill="auto"/>
          </w:tcPr>
          <w:p w:rsidR="00A0107C" w:rsidRDefault="00B96BF1" w14:paraId="1AA1F101" w14:textId="77777777">
            <w:pPr>
              <w:rPr>
                <w:rFonts w:ascii="Times New Roman" w:hAnsi="Times New Roman" w:cs="Times New Roman"/>
                <w:sz w:val="20"/>
                <w:szCs w:val="20"/>
                <w:lang w:val="en-US"/>
              </w:rPr>
            </w:pPr>
            <w:r>
              <w:rPr>
                <w:rFonts w:ascii="Times New Roman" w:hAnsi="Times New Roman" w:cs="Times New Roman"/>
                <w:sz w:val="20"/>
                <w:szCs w:val="20"/>
                <w:lang w:val="en-US"/>
              </w:rPr>
              <w:t>0:3</w:t>
            </w:r>
          </w:p>
        </w:tc>
        <w:tc>
          <w:tcPr>
            <w:tcW w:w="1416" w:type="dxa"/>
            <w:shd w:val="clear" w:color="auto" w:fill="auto"/>
          </w:tcPr>
          <w:p w:rsidR="00A0107C" w:rsidRDefault="00B96BF1" w14:paraId="51A7779F"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20A4FAD0" w14:textId="77777777">
            <w:pPr>
              <w:rPr>
                <w:rFonts w:ascii="Times New Roman" w:hAnsi="Times New Roman" w:cs="Times New Roman"/>
                <w:sz w:val="20"/>
                <w:szCs w:val="20"/>
                <w:lang w:val="en-US"/>
              </w:rPr>
            </w:pPr>
            <w:proofErr w:type="spellStart"/>
            <w:r>
              <w:rPr>
                <w:rFonts w:ascii="Times New Roman" w:hAnsi="Times New Roman" w:cs="Times New Roman"/>
                <w:b/>
                <w:sz w:val="20"/>
                <w:szCs w:val="20"/>
                <w:lang w:val="en-US"/>
              </w:rPr>
              <w:t>FileNameHandle</w:t>
            </w:r>
            <w:proofErr w:type="spellEnd"/>
          </w:p>
          <w:p w:rsidR="00A0107C" w:rsidRDefault="00B96BF1" w14:paraId="7436AE30" w14:textId="77777777">
            <w:pPr>
              <w:rPr>
                <w:rFonts w:ascii="Times New Roman" w:hAnsi="Times New Roman" w:cs="Times New Roman"/>
                <w:sz w:val="20"/>
                <w:szCs w:val="20"/>
                <w:lang w:val="en-US"/>
              </w:rPr>
            </w:pPr>
            <w:r>
              <w:rPr>
                <w:rFonts w:ascii="Times New Roman" w:hAnsi="Times New Roman" w:cs="Times New Roman"/>
                <w:sz w:val="20"/>
                <w:szCs w:val="20"/>
                <w:lang w:val="en-US"/>
              </w:rPr>
              <w:t>A handle to the file</w:t>
            </w:r>
          </w:p>
        </w:tc>
      </w:tr>
      <w:tr w:rsidR="00A0107C" w14:paraId="256C3C8F" w14:textId="77777777">
        <w:tc>
          <w:tcPr>
            <w:tcW w:w="1665" w:type="dxa"/>
            <w:shd w:val="clear" w:color="auto" w:fill="auto"/>
          </w:tcPr>
          <w:p w:rsidR="00A0107C" w:rsidRDefault="00B96BF1" w14:paraId="5F7C37E1" w14:textId="77777777">
            <w:pPr>
              <w:rPr>
                <w:rFonts w:ascii="Times New Roman" w:hAnsi="Times New Roman" w:cs="Times New Roman"/>
                <w:sz w:val="20"/>
                <w:szCs w:val="20"/>
                <w:lang w:val="en-US"/>
              </w:rPr>
            </w:pPr>
            <w:r>
              <w:rPr>
                <w:rFonts w:ascii="Times New Roman" w:hAnsi="Times New Roman" w:cs="Times New Roman"/>
                <w:sz w:val="20"/>
                <w:szCs w:val="20"/>
                <w:lang w:val="en-US"/>
              </w:rPr>
              <w:t>4:7</w:t>
            </w:r>
          </w:p>
        </w:tc>
        <w:tc>
          <w:tcPr>
            <w:tcW w:w="1416" w:type="dxa"/>
            <w:shd w:val="clear" w:color="auto" w:fill="auto"/>
          </w:tcPr>
          <w:p w:rsidR="00A0107C" w:rsidRDefault="00B96BF1" w14:paraId="3B78992A"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1C98C5B7" w14:textId="77777777">
            <w:pPr>
              <w:rPr>
                <w:rFonts w:ascii="Times New Roman" w:hAnsi="Times New Roman" w:cs="Times New Roman"/>
                <w:sz w:val="20"/>
                <w:szCs w:val="20"/>
                <w:lang w:val="en-US"/>
              </w:rPr>
            </w:pPr>
            <w:r>
              <w:rPr>
                <w:rFonts w:ascii="Times New Roman" w:hAnsi="Times New Roman" w:cs="Times New Roman"/>
                <w:b/>
                <w:sz w:val="20"/>
                <w:szCs w:val="20"/>
                <w:lang w:val="en-US"/>
              </w:rPr>
              <w:t>Offset</w:t>
            </w:r>
          </w:p>
          <w:p w:rsidR="00A0107C" w:rsidRDefault="00B96BF1" w14:paraId="2BE5AEB6" w14:textId="77777777">
            <w:pPr>
              <w:rPr>
                <w:rFonts w:ascii="Times New Roman" w:hAnsi="Times New Roman" w:cs="Times New Roman"/>
                <w:sz w:val="20"/>
                <w:szCs w:val="20"/>
                <w:lang w:val="en-US"/>
              </w:rPr>
            </w:pPr>
            <w:r>
              <w:rPr>
                <w:rFonts w:ascii="Times New Roman" w:hAnsi="Times New Roman" w:cs="Times New Roman"/>
                <w:sz w:val="20"/>
                <w:szCs w:val="20"/>
                <w:lang w:val="en-US"/>
              </w:rPr>
              <w:t>Offset in the file at which the write should begin</w:t>
            </w:r>
          </w:p>
        </w:tc>
      </w:tr>
      <w:tr w:rsidR="00A0107C" w14:paraId="53E2DB89" w14:textId="77777777">
        <w:tc>
          <w:tcPr>
            <w:tcW w:w="1665" w:type="dxa"/>
            <w:shd w:val="clear" w:color="auto" w:fill="auto"/>
          </w:tcPr>
          <w:p w:rsidR="00A0107C" w:rsidRDefault="00B96BF1" w14:paraId="445BF584" w14:textId="77777777">
            <w:pPr>
              <w:rPr>
                <w:rFonts w:ascii="Times New Roman" w:hAnsi="Times New Roman" w:cs="Times New Roman"/>
                <w:sz w:val="20"/>
                <w:szCs w:val="20"/>
                <w:lang w:val="en-US"/>
              </w:rPr>
            </w:pPr>
            <w:r>
              <w:rPr>
                <w:rFonts w:ascii="Times New Roman" w:hAnsi="Times New Roman" w:cs="Times New Roman"/>
                <w:sz w:val="20"/>
                <w:szCs w:val="20"/>
                <w:lang w:val="en-US"/>
              </w:rPr>
              <w:t>8:11</w:t>
            </w:r>
          </w:p>
        </w:tc>
        <w:tc>
          <w:tcPr>
            <w:tcW w:w="1416" w:type="dxa"/>
            <w:shd w:val="clear" w:color="auto" w:fill="auto"/>
          </w:tcPr>
          <w:p w:rsidR="00A0107C" w:rsidRDefault="00B96BF1" w14:paraId="16E6B24E"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2B531CA6" w14:textId="77777777">
            <w:pPr>
              <w:rPr>
                <w:rFonts w:ascii="Times New Roman" w:hAnsi="Times New Roman" w:cs="Times New Roman"/>
                <w:sz w:val="20"/>
                <w:szCs w:val="20"/>
                <w:lang w:val="en-US"/>
              </w:rPr>
            </w:pPr>
            <w:r>
              <w:rPr>
                <w:rFonts w:ascii="Times New Roman" w:hAnsi="Times New Roman" w:cs="Times New Roman"/>
                <w:b/>
                <w:sz w:val="20"/>
                <w:szCs w:val="20"/>
                <w:lang w:val="en-US"/>
              </w:rPr>
              <w:t>Length</w:t>
            </w:r>
          </w:p>
          <w:p w:rsidR="00A0107C" w:rsidRDefault="00B96BF1" w14:paraId="2E7EDCA1" w14:textId="77777777">
            <w:pPr>
              <w:rPr>
                <w:rFonts w:ascii="Times New Roman" w:hAnsi="Times New Roman" w:cs="Times New Roman"/>
                <w:sz w:val="20"/>
                <w:szCs w:val="20"/>
                <w:lang w:val="en-US"/>
              </w:rPr>
            </w:pPr>
            <w:r>
              <w:rPr>
                <w:rFonts w:ascii="Times New Roman" w:hAnsi="Times New Roman" w:cs="Times New Roman"/>
                <w:sz w:val="20"/>
                <w:szCs w:val="20"/>
                <w:lang w:val="en-US"/>
              </w:rPr>
              <w:t>Number of bytes to be written</w:t>
            </w:r>
          </w:p>
        </w:tc>
      </w:tr>
      <w:tr w:rsidR="00A0107C" w14:paraId="4F233E3E" w14:textId="77777777">
        <w:tc>
          <w:tcPr>
            <w:tcW w:w="1665" w:type="dxa"/>
            <w:shd w:val="clear" w:color="auto" w:fill="auto"/>
          </w:tcPr>
          <w:p w:rsidR="00A0107C" w:rsidRDefault="00B96BF1" w14:paraId="410D08D0" w14:textId="77777777">
            <w:pPr>
              <w:rPr>
                <w:rFonts w:ascii="Times New Roman" w:hAnsi="Times New Roman" w:cs="Times New Roman"/>
                <w:sz w:val="20"/>
                <w:szCs w:val="20"/>
                <w:lang w:val="en-US"/>
              </w:rPr>
            </w:pPr>
            <w:r>
              <w:rPr>
                <w:rFonts w:ascii="Times New Roman" w:hAnsi="Times New Roman" w:cs="Times New Roman"/>
                <w:sz w:val="20"/>
                <w:szCs w:val="20"/>
                <w:lang w:val="en-US"/>
              </w:rPr>
              <w:t>Variable</w:t>
            </w:r>
          </w:p>
        </w:tc>
        <w:tc>
          <w:tcPr>
            <w:tcW w:w="1416" w:type="dxa"/>
            <w:shd w:val="clear" w:color="auto" w:fill="auto"/>
          </w:tcPr>
          <w:p w:rsidR="00A0107C" w:rsidRDefault="00B96BF1" w14:paraId="2C17D893" w14:textId="77777777">
            <w:pPr>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5532" w:type="dxa"/>
            <w:shd w:val="clear" w:color="auto" w:fill="auto"/>
          </w:tcPr>
          <w:p w:rsidR="00A0107C" w:rsidRDefault="00B96BF1" w14:paraId="29DC3E0B" w14:textId="77777777">
            <w:pPr>
              <w:rPr>
                <w:rFonts w:ascii="Times New Roman" w:hAnsi="Times New Roman" w:cs="Times New Roman"/>
                <w:sz w:val="20"/>
                <w:szCs w:val="20"/>
                <w:lang w:val="en-US"/>
              </w:rPr>
            </w:pPr>
            <w:proofErr w:type="spellStart"/>
            <w:r>
              <w:rPr>
                <w:rFonts w:ascii="Times New Roman" w:hAnsi="Times New Roman" w:cs="Times New Roman"/>
                <w:b/>
                <w:sz w:val="20"/>
                <w:szCs w:val="20"/>
                <w:lang w:val="en-US"/>
              </w:rPr>
              <w:t>FileData</w:t>
            </w:r>
            <w:proofErr w:type="spellEnd"/>
          </w:p>
          <w:p w:rsidR="00A0107C" w:rsidRDefault="00B96BF1" w14:paraId="01450025" w14:textId="77777777">
            <w:pPr>
              <w:rPr>
                <w:rFonts w:ascii="Times New Roman" w:hAnsi="Times New Roman" w:cs="Times New Roman"/>
                <w:b/>
                <w:sz w:val="20"/>
                <w:szCs w:val="20"/>
                <w:lang w:val="en-US"/>
              </w:rPr>
            </w:pPr>
            <w:r>
              <w:rPr>
                <w:rFonts w:ascii="Times New Roman" w:hAnsi="Times New Roman" w:cs="Times New Roman"/>
                <w:sz w:val="20"/>
                <w:szCs w:val="20"/>
                <w:lang w:val="en-US"/>
              </w:rPr>
              <w:t>File data starting from request offset to (request offset + request length – 1)</w:t>
            </w:r>
          </w:p>
        </w:tc>
      </w:tr>
      <w:tr w:rsidR="00A0107C" w14:paraId="71B8F080" w14:textId="77777777">
        <w:tc>
          <w:tcPr>
            <w:tcW w:w="1665" w:type="dxa"/>
            <w:shd w:val="clear" w:color="auto" w:fill="auto"/>
          </w:tcPr>
          <w:p w:rsidR="00A0107C" w:rsidRDefault="00B96BF1" w14:paraId="1617B036"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416" w:type="dxa"/>
            <w:shd w:val="clear" w:color="auto" w:fill="auto"/>
          </w:tcPr>
          <w:p w:rsidR="00A0107C" w:rsidRDefault="00B96BF1" w14:paraId="25CFC4D6"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532" w:type="dxa"/>
            <w:shd w:val="clear" w:color="auto" w:fill="auto"/>
          </w:tcPr>
          <w:p w:rsidR="00A0107C" w:rsidRDefault="00B96BF1" w14:paraId="2EBF0894"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Response Data</w:t>
            </w:r>
          </w:p>
        </w:tc>
      </w:tr>
      <w:tr w:rsidR="00A0107C" w14:paraId="12F96EAB" w14:textId="77777777">
        <w:tc>
          <w:tcPr>
            <w:tcW w:w="1665" w:type="dxa"/>
            <w:shd w:val="clear" w:color="auto" w:fill="auto"/>
          </w:tcPr>
          <w:p w:rsidR="00A0107C" w:rsidRDefault="00B96BF1" w14:paraId="5EEF5D6D" w14:textId="77777777">
            <w:pP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1416" w:type="dxa"/>
            <w:shd w:val="clear" w:color="auto" w:fill="auto"/>
          </w:tcPr>
          <w:p w:rsidR="00A0107C" w:rsidRDefault="00B96BF1" w14:paraId="1FE0136A"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5532" w:type="dxa"/>
            <w:shd w:val="clear" w:color="auto" w:fill="auto"/>
          </w:tcPr>
          <w:p w:rsidR="00A0107C" w:rsidRDefault="00B96BF1" w14:paraId="725583CD" w14:textId="77777777">
            <w:pPr>
              <w:rPr>
                <w:rFonts w:ascii="Times New Roman" w:hAnsi="Times New Roman" w:cs="Times New Roman"/>
                <w:b/>
                <w:sz w:val="20"/>
                <w:szCs w:val="20"/>
              </w:rPr>
            </w:pPr>
            <w:proofErr w:type="spellStart"/>
            <w:r>
              <w:rPr>
                <w:rFonts w:ascii="Times New Roman" w:hAnsi="Times New Roman" w:cs="Times New Roman"/>
                <w:b/>
                <w:sz w:val="20"/>
                <w:szCs w:val="20"/>
              </w:rPr>
              <w:t>CompletionCode</w:t>
            </w:r>
            <w:proofErr w:type="spellEnd"/>
          </w:p>
          <w:p w:rsidR="00A0107C" w:rsidRDefault="00B96BF1" w14:paraId="55AE3573" w14:textId="77777777">
            <w:pPr>
              <w:rPr>
                <w:rFonts w:ascii="Times New Roman" w:hAnsi="Times New Roman" w:cs="Times New Roman"/>
                <w:sz w:val="20"/>
                <w:szCs w:val="20"/>
              </w:rPr>
            </w:pPr>
            <w:r>
              <w:rPr>
                <w:rFonts w:ascii="Times New Roman" w:hAnsi="Times New Roman" w:cs="Times New Roman"/>
                <w:sz w:val="20"/>
                <w:szCs w:val="20"/>
              </w:rPr>
              <w:t>value:</w:t>
            </w:r>
          </w:p>
          <w:p w:rsidR="00A0107C" w:rsidRDefault="00B96BF1" w14:paraId="17455EDC" w14:textId="77777777">
            <w:pPr>
              <w:rPr>
                <w:ins w:author="Joan Ries" w:date="2019-11-26T09:23:00Z" w:id="28"/>
                <w:rFonts w:ascii="Times New Roman" w:hAnsi="Times New Roman" w:cs="Times New Roman"/>
                <w:sz w:val="20"/>
                <w:szCs w:val="20"/>
              </w:rPr>
            </w:pPr>
            <w:r>
              <w:rPr>
                <w:rFonts w:ascii="Times New Roman" w:hAnsi="Times New Roman" w:cs="Times New Roman"/>
                <w:sz w:val="20"/>
                <w:szCs w:val="20"/>
              </w:rPr>
              <w:t xml:space="preserve">{ </w:t>
            </w:r>
          </w:p>
          <w:p w:rsidR="00A0107C" w:rsidRDefault="00B96BF1" w14:paraId="5B54EED8" w14:textId="77777777">
            <w:pPr>
              <w:rPr>
                <w:ins w:author="Joan Ries" w:date="2019-11-26T09:23:00Z" w:id="29"/>
                <w:rFonts w:ascii="Times New Roman" w:hAnsi="Times New Roman" w:cs="Times New Roman"/>
                <w:sz w:val="20"/>
                <w:szCs w:val="20"/>
              </w:rPr>
            </w:pPr>
            <w:ins w:author="Joan Ries" w:date="2019-11-26T09:23:00Z" w:id="30">
              <w:r>
                <w:rPr>
                  <w:rFonts w:ascii="Times New Roman" w:hAnsi="Times New Roman" w:cs="Times New Roman"/>
                  <w:sz w:val="20"/>
                  <w:szCs w:val="20"/>
                </w:rPr>
                <w:t xml:space="preserve">  </w:t>
              </w:r>
            </w:ins>
            <w:ins w:author="Joan Ries" w:date="2019-11-26T09:24:00Z" w:id="31">
              <w:r>
                <w:rPr>
                  <w:rFonts w:ascii="Times New Roman" w:hAnsi="Times New Roman" w:cs="Times New Roman"/>
                  <w:sz w:val="20"/>
                  <w:szCs w:val="20"/>
                </w:rPr>
                <w:t xml:space="preserve"> </w:t>
              </w:r>
            </w:ins>
            <w:r>
              <w:rPr>
                <w:rFonts w:ascii="Times New Roman" w:hAnsi="Times New Roman" w:cs="Times New Roman"/>
                <w:sz w:val="20"/>
                <w:szCs w:val="20"/>
              </w:rPr>
              <w:t xml:space="preserve">PLDM_BASE_CODES, </w:t>
            </w:r>
          </w:p>
          <w:p w:rsidR="00A0107C" w:rsidRDefault="00B96BF1" w14:paraId="645BB4E6" w14:textId="77777777">
            <w:pPr>
              <w:rPr>
                <w:ins w:author="Joan Ries" w:date="2019-11-26T09:24:00Z" w:id="32"/>
                <w:rFonts w:ascii="Times New Roman" w:hAnsi="Times New Roman" w:cs="Times New Roman"/>
                <w:sz w:val="20"/>
                <w:szCs w:val="20"/>
              </w:rPr>
            </w:pPr>
            <w:ins w:author="Joan Ries" w:date="2019-11-26T09:23:00Z" w:id="33">
              <w:r>
                <w:rPr>
                  <w:rFonts w:ascii="Times New Roman" w:hAnsi="Times New Roman" w:cs="Times New Roman"/>
                  <w:sz w:val="20"/>
                  <w:szCs w:val="20"/>
                </w:rPr>
                <w:t xml:space="preserve">  </w:t>
              </w:r>
            </w:ins>
            <w:ins w:author="Joan Ries" w:date="2019-11-26T09:24:00Z" w:id="34">
              <w:r>
                <w:rPr>
                  <w:rFonts w:ascii="Times New Roman" w:hAnsi="Times New Roman" w:cs="Times New Roman"/>
                  <w:sz w:val="20"/>
                  <w:szCs w:val="20"/>
                </w:rPr>
                <w:t xml:space="preserve"> </w:t>
              </w:r>
            </w:ins>
            <w:r>
              <w:rPr>
                <w:rFonts w:ascii="Times New Roman" w:hAnsi="Times New Roman" w:cs="Times New Roman"/>
                <w:sz w:val="20"/>
                <w:szCs w:val="20"/>
              </w:rPr>
              <w:t>INVALID_FILE_HANDLE</w:t>
            </w:r>
            <w:ins w:author="Joan Ries" w:date="2019-11-26T09:24:00Z" w:id="35">
              <w:r>
                <w:rPr>
                  <w:rFonts w:ascii="Times New Roman" w:hAnsi="Times New Roman" w:cs="Times New Roman"/>
                  <w:sz w:val="20"/>
                  <w:szCs w:val="20"/>
                </w:rPr>
                <w:t>=0x86</w:t>
              </w:r>
            </w:ins>
            <w:r>
              <w:rPr>
                <w:rFonts w:ascii="Times New Roman" w:hAnsi="Times New Roman" w:cs="Times New Roman"/>
                <w:sz w:val="20"/>
                <w:szCs w:val="20"/>
              </w:rPr>
              <w:t xml:space="preserve">, </w:t>
            </w:r>
          </w:p>
          <w:p w:rsidR="00A0107C" w:rsidRDefault="00B96BF1" w14:paraId="2D37D2FE" w14:textId="77777777">
            <w:pPr>
              <w:rPr>
                <w:rFonts w:ascii="Times New Roman" w:hAnsi="Times New Roman" w:cs="Times New Roman"/>
                <w:sz w:val="20"/>
                <w:szCs w:val="20"/>
              </w:rPr>
            </w:pPr>
            <w:ins w:author="Joan Ries" w:date="2019-11-26T09:24:00Z" w:id="36">
              <w:r>
                <w:rPr>
                  <w:rFonts w:ascii="Times New Roman" w:hAnsi="Times New Roman" w:cs="Times New Roman"/>
                  <w:sz w:val="20"/>
                  <w:szCs w:val="20"/>
                </w:rPr>
                <w:t xml:space="preserve">   </w:t>
              </w:r>
            </w:ins>
            <w:r>
              <w:rPr>
                <w:rFonts w:ascii="Times New Roman" w:hAnsi="Times New Roman" w:cs="Times New Roman"/>
                <w:sz w:val="20"/>
                <w:szCs w:val="20"/>
              </w:rPr>
              <w:t>READ_ONLY</w:t>
            </w:r>
            <w:ins w:author="Joan Ries" w:date="2019-11-26T09:24:00Z" w:id="37">
              <w:r>
                <w:rPr>
                  <w:rFonts w:ascii="Times New Roman" w:hAnsi="Times New Roman" w:cs="Times New Roman"/>
                  <w:sz w:val="20"/>
                  <w:szCs w:val="20"/>
                </w:rPr>
                <w:t>=0x88</w:t>
              </w:r>
            </w:ins>
          </w:p>
          <w:p w:rsidR="00A0107C" w:rsidRDefault="00B96BF1" w14:paraId="51A62247" w14:textId="77777777">
            <w:pPr>
              <w:rPr>
                <w:rFonts w:ascii="Times New Roman" w:hAnsi="Times New Roman" w:cs="Times New Roman"/>
                <w:sz w:val="20"/>
                <w:szCs w:val="20"/>
              </w:rPr>
            </w:pPr>
            <w:r>
              <w:rPr>
                <w:rFonts w:ascii="Times New Roman" w:hAnsi="Times New Roman" w:cs="Times New Roman"/>
                <w:sz w:val="20"/>
                <w:szCs w:val="20"/>
              </w:rPr>
              <w:t>}</w:t>
            </w:r>
          </w:p>
          <w:p w:rsidR="00A0107C" w:rsidRDefault="00B96BF1" w14:paraId="6D7DECFC" w14:textId="77777777">
            <w:pPr>
              <w:rPr>
                <w:rFonts w:ascii="Times New Roman" w:hAnsi="Times New Roman" w:cs="Times New Roman"/>
                <w:sz w:val="20"/>
                <w:szCs w:val="20"/>
                <w:lang w:val="en-US"/>
              </w:rPr>
            </w:pPr>
            <w:r>
              <w:rPr>
                <w:rFonts w:ascii="Times New Roman" w:hAnsi="Times New Roman" w:cs="Times New Roman"/>
                <w:sz w:val="20"/>
                <w:szCs w:val="20"/>
                <w:lang w:val="en-US"/>
              </w:rPr>
              <w:t xml:space="preserve">If request offset + response length &gt; current file size, then </w:t>
            </w:r>
            <w:r>
              <w:rPr>
                <w:rFonts w:ascii="Times New Roman" w:hAnsi="Times New Roman" w:cs="Times New Roman"/>
                <w:sz w:val="20"/>
                <w:szCs w:val="20"/>
              </w:rPr>
              <w:t>file size should be updated in the file attribute table</w:t>
            </w:r>
          </w:p>
        </w:tc>
      </w:tr>
      <w:tr w:rsidR="00A0107C" w14:paraId="48357A74" w14:textId="77777777">
        <w:tc>
          <w:tcPr>
            <w:tcW w:w="1665" w:type="dxa"/>
            <w:shd w:val="clear" w:color="auto" w:fill="auto"/>
          </w:tcPr>
          <w:p w:rsidR="00A0107C" w:rsidRDefault="00B96BF1" w14:paraId="061757FD" w14:textId="77777777">
            <w:pPr>
              <w:rPr>
                <w:rFonts w:ascii="Times New Roman" w:hAnsi="Times New Roman" w:cs="Times New Roman"/>
                <w:sz w:val="20"/>
                <w:szCs w:val="20"/>
                <w:lang w:val="en-US"/>
              </w:rPr>
            </w:pPr>
            <w:r>
              <w:rPr>
                <w:rFonts w:ascii="Times New Roman" w:hAnsi="Times New Roman" w:cs="Times New Roman"/>
                <w:sz w:val="20"/>
                <w:szCs w:val="20"/>
                <w:lang w:val="en-US"/>
              </w:rPr>
              <w:t>1:4</w:t>
            </w:r>
          </w:p>
        </w:tc>
        <w:tc>
          <w:tcPr>
            <w:tcW w:w="1416" w:type="dxa"/>
            <w:shd w:val="clear" w:color="auto" w:fill="auto"/>
          </w:tcPr>
          <w:p w:rsidR="00A0107C" w:rsidRDefault="00B96BF1" w14:paraId="48972B6C"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6A69B602" w14:textId="77777777">
            <w:pPr>
              <w:rPr>
                <w:rFonts w:ascii="Times New Roman" w:hAnsi="Times New Roman" w:cs="Times New Roman"/>
                <w:sz w:val="20"/>
                <w:szCs w:val="20"/>
                <w:lang w:val="en-US"/>
              </w:rPr>
            </w:pPr>
            <w:r>
              <w:rPr>
                <w:rFonts w:ascii="Times New Roman" w:hAnsi="Times New Roman" w:cs="Times New Roman"/>
                <w:b/>
                <w:sz w:val="20"/>
                <w:szCs w:val="20"/>
                <w:lang w:val="en-US"/>
              </w:rPr>
              <w:t>Length</w:t>
            </w:r>
          </w:p>
          <w:p w:rsidR="00A0107C" w:rsidRDefault="00B96BF1" w14:paraId="74785A84" w14:textId="77777777">
            <w:pPr>
              <w:rPr>
                <w:rFonts w:ascii="Times New Roman" w:hAnsi="Times New Roman" w:cs="Times New Roman"/>
                <w:sz w:val="20"/>
                <w:szCs w:val="20"/>
                <w:lang w:val="en-US"/>
              </w:rPr>
            </w:pPr>
            <w:r>
              <w:rPr>
                <w:rFonts w:ascii="Times New Roman" w:hAnsi="Times New Roman" w:cs="Times New Roman"/>
                <w:sz w:val="20"/>
                <w:szCs w:val="20"/>
                <w:lang w:val="en-US"/>
              </w:rPr>
              <w:t>Number of bytes written. This could be less than what the requester asked for.</w:t>
            </w:r>
          </w:p>
        </w:tc>
      </w:tr>
    </w:tbl>
    <w:p w:rsidR="00A0107C" w:rsidRDefault="00A0107C" w14:paraId="46A7A1C3" w14:textId="77777777">
      <w:pPr>
        <w:rPr>
          <w:rFonts w:ascii="Times New Roman" w:hAnsi="Times New Roman" w:cs="Times New Roman"/>
          <w:sz w:val="20"/>
          <w:szCs w:val="20"/>
          <w:lang w:val="en-US"/>
        </w:rPr>
      </w:pPr>
    </w:p>
    <w:p w:rsidR="00A0107C" w:rsidRDefault="00A0107C" w14:paraId="27F585B7" w14:textId="77777777">
      <w:pPr>
        <w:rPr>
          <w:rFonts w:ascii="Times New Roman" w:hAnsi="Times New Roman" w:cs="Times New Roman"/>
          <w:i/>
          <w:sz w:val="20"/>
          <w:szCs w:val="20"/>
          <w:lang w:val="en-US"/>
        </w:rPr>
      </w:pPr>
    </w:p>
    <w:p w:rsidR="00A0107C" w:rsidRDefault="00B96BF1" w14:paraId="11178916" w14:textId="77777777">
      <w:pPr>
        <w:rPr>
          <w:rFonts w:ascii="Times New Roman" w:hAnsi="Times New Roman" w:cs="Times New Roman"/>
          <w:sz w:val="20"/>
          <w:szCs w:val="20"/>
          <w:lang w:val="en-US"/>
        </w:rPr>
      </w:pPr>
      <w:r>
        <w:rPr>
          <w:rFonts w:ascii="Times New Roman" w:hAnsi="Times New Roman" w:cs="Times New Roman"/>
          <w:i/>
          <w:sz w:val="20"/>
          <w:szCs w:val="20"/>
          <w:lang w:val="en-US"/>
        </w:rPr>
        <w:t xml:space="preserve">6) </w:t>
      </w:r>
      <w:proofErr w:type="spellStart"/>
      <w:r>
        <w:rPr>
          <w:rFonts w:ascii="Times New Roman" w:hAnsi="Times New Roman" w:cs="Times New Roman"/>
          <w:i/>
          <w:sz w:val="20"/>
          <w:szCs w:val="20"/>
          <w:lang w:val="en-US"/>
        </w:rPr>
        <w:t>ReadFileIntoMemory</w:t>
      </w:r>
      <w:proofErr w:type="spellEnd"/>
    </w:p>
    <w:p w:rsidR="00A0107C" w:rsidRDefault="00A0107C" w14:paraId="4EF2CF08" w14:textId="77777777">
      <w:pPr>
        <w:rPr>
          <w:rFonts w:ascii="Times New Roman" w:hAnsi="Times New Roman" w:cs="Times New Roman"/>
          <w:sz w:val="20"/>
          <w:szCs w:val="20"/>
          <w:lang w:val="en-US"/>
        </w:rPr>
      </w:pPr>
    </w:p>
    <w:p w:rsidR="00A0107C" w:rsidRDefault="00B96BF1" w14:paraId="53FD4F08" w14:textId="77777777">
      <w:pPr>
        <w:rPr>
          <w:rFonts w:ascii="Times New Roman" w:hAnsi="Times New Roman" w:cs="Times New Roman"/>
          <w:sz w:val="20"/>
          <w:szCs w:val="20"/>
          <w:lang w:val="en-US"/>
        </w:rPr>
      </w:pPr>
      <w:r>
        <w:rPr>
          <w:rFonts w:ascii="Times New Roman" w:hAnsi="Times New Roman" w:cs="Times New Roman"/>
          <w:sz w:val="20"/>
          <w:szCs w:val="20"/>
          <w:lang w:val="en-US"/>
        </w:rPr>
        <w:t>This command is used to read a file. The read content is written to a memory region, an address to which is in the request. This is as opposed to sending the file content as a response payload.</w:t>
      </w:r>
    </w:p>
    <w:p w:rsidR="00A0107C" w:rsidRDefault="00A0107C" w14:paraId="37CDB9AD" w14:textId="77777777">
      <w:pPr>
        <w:rPr>
          <w:rFonts w:ascii="Times New Roman" w:hAnsi="Times New Roman" w:cs="Times New Roman"/>
          <w:sz w:val="20"/>
          <w:szCs w:val="20"/>
          <w:lang w:val="en-US"/>
        </w:rPr>
      </w:pPr>
    </w:p>
    <w:tbl>
      <w:tblPr>
        <w:tblStyle w:val="TableGrid"/>
        <w:tblW w:w="8613" w:type="dxa"/>
        <w:tblLook w:val="04A0" w:firstRow="1" w:lastRow="0" w:firstColumn="1" w:lastColumn="0" w:noHBand="0" w:noVBand="1"/>
      </w:tblPr>
      <w:tblGrid>
        <w:gridCol w:w="1665"/>
        <w:gridCol w:w="1416"/>
        <w:gridCol w:w="5532"/>
      </w:tblGrid>
      <w:tr w:rsidR="00A0107C" w14:paraId="1DEF8DD2" w14:textId="77777777">
        <w:tc>
          <w:tcPr>
            <w:tcW w:w="1665" w:type="dxa"/>
            <w:shd w:val="clear" w:color="auto" w:fill="auto"/>
          </w:tcPr>
          <w:p w:rsidR="00A0107C" w:rsidRDefault="00B96BF1" w14:paraId="6A58FE88"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416" w:type="dxa"/>
            <w:shd w:val="clear" w:color="auto" w:fill="auto"/>
          </w:tcPr>
          <w:p w:rsidR="00A0107C" w:rsidRDefault="00B96BF1" w14:paraId="73299BB1"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532" w:type="dxa"/>
            <w:shd w:val="clear" w:color="auto" w:fill="auto"/>
          </w:tcPr>
          <w:p w:rsidR="00A0107C" w:rsidRDefault="00B96BF1" w14:paraId="1E46D1E9"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Request Data</w:t>
            </w:r>
          </w:p>
        </w:tc>
      </w:tr>
      <w:tr w:rsidR="00A0107C" w14:paraId="1ABDED57" w14:textId="77777777">
        <w:tc>
          <w:tcPr>
            <w:tcW w:w="1665" w:type="dxa"/>
            <w:shd w:val="clear" w:color="auto" w:fill="auto"/>
          </w:tcPr>
          <w:p w:rsidR="00A0107C" w:rsidRDefault="00B96BF1" w14:paraId="0A207148" w14:textId="77777777">
            <w:pPr>
              <w:rPr>
                <w:rFonts w:ascii="Times New Roman" w:hAnsi="Times New Roman" w:cs="Times New Roman"/>
                <w:sz w:val="20"/>
                <w:szCs w:val="20"/>
                <w:lang w:val="en-US"/>
              </w:rPr>
            </w:pPr>
            <w:r>
              <w:rPr>
                <w:rFonts w:ascii="Times New Roman" w:hAnsi="Times New Roman" w:cs="Times New Roman"/>
                <w:sz w:val="20"/>
                <w:szCs w:val="20"/>
                <w:lang w:val="en-US"/>
              </w:rPr>
              <w:t>0:3</w:t>
            </w:r>
          </w:p>
        </w:tc>
        <w:tc>
          <w:tcPr>
            <w:tcW w:w="1416" w:type="dxa"/>
            <w:shd w:val="clear" w:color="auto" w:fill="auto"/>
          </w:tcPr>
          <w:p w:rsidR="00A0107C" w:rsidRDefault="00B96BF1" w14:paraId="19A68F48"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25D37282" w14:textId="77777777">
            <w:pPr>
              <w:rPr>
                <w:rFonts w:ascii="Times New Roman" w:hAnsi="Times New Roman" w:cs="Times New Roman"/>
                <w:sz w:val="20"/>
                <w:szCs w:val="20"/>
                <w:lang w:val="en-US"/>
              </w:rPr>
            </w:pPr>
            <w:proofErr w:type="spellStart"/>
            <w:r>
              <w:rPr>
                <w:rFonts w:ascii="Times New Roman" w:hAnsi="Times New Roman" w:cs="Times New Roman"/>
                <w:b/>
                <w:sz w:val="20"/>
                <w:szCs w:val="20"/>
                <w:lang w:val="en-US"/>
              </w:rPr>
              <w:t>FileNameHandle</w:t>
            </w:r>
            <w:proofErr w:type="spellEnd"/>
          </w:p>
          <w:p w:rsidR="00A0107C" w:rsidRDefault="00B96BF1" w14:paraId="3BDCA54A" w14:textId="77777777">
            <w:pPr>
              <w:rPr>
                <w:rFonts w:ascii="Times New Roman" w:hAnsi="Times New Roman" w:cs="Times New Roman"/>
                <w:sz w:val="20"/>
                <w:szCs w:val="20"/>
                <w:lang w:val="en-US"/>
              </w:rPr>
            </w:pPr>
            <w:r>
              <w:rPr>
                <w:rFonts w:ascii="Times New Roman" w:hAnsi="Times New Roman" w:cs="Times New Roman"/>
                <w:sz w:val="20"/>
                <w:szCs w:val="20"/>
                <w:lang w:val="en-US"/>
              </w:rPr>
              <w:t>A handle to the file</w:t>
            </w:r>
          </w:p>
        </w:tc>
      </w:tr>
      <w:tr w:rsidR="00A0107C" w14:paraId="4F04C425" w14:textId="77777777">
        <w:tc>
          <w:tcPr>
            <w:tcW w:w="1665" w:type="dxa"/>
            <w:shd w:val="clear" w:color="auto" w:fill="auto"/>
          </w:tcPr>
          <w:p w:rsidR="00A0107C" w:rsidRDefault="00B96BF1" w14:paraId="0346D3D6" w14:textId="77777777">
            <w:pPr>
              <w:rPr>
                <w:rFonts w:ascii="Times New Roman" w:hAnsi="Times New Roman" w:cs="Times New Roman"/>
                <w:sz w:val="20"/>
                <w:szCs w:val="20"/>
                <w:lang w:val="en-US"/>
              </w:rPr>
            </w:pPr>
            <w:r>
              <w:rPr>
                <w:rFonts w:ascii="Times New Roman" w:hAnsi="Times New Roman" w:cs="Times New Roman"/>
                <w:sz w:val="20"/>
                <w:szCs w:val="20"/>
                <w:lang w:val="en-US"/>
              </w:rPr>
              <w:lastRenderedPageBreak/>
              <w:t>4:7</w:t>
            </w:r>
          </w:p>
        </w:tc>
        <w:tc>
          <w:tcPr>
            <w:tcW w:w="1416" w:type="dxa"/>
            <w:shd w:val="clear" w:color="auto" w:fill="auto"/>
          </w:tcPr>
          <w:p w:rsidR="00A0107C" w:rsidRDefault="00B96BF1" w14:paraId="4F39792E"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6AEABBA4" w14:textId="77777777">
            <w:pPr>
              <w:rPr>
                <w:rFonts w:ascii="Times New Roman" w:hAnsi="Times New Roman" w:cs="Times New Roman"/>
                <w:sz w:val="20"/>
                <w:szCs w:val="20"/>
                <w:lang w:val="en-US"/>
              </w:rPr>
            </w:pPr>
            <w:r>
              <w:rPr>
                <w:rFonts w:ascii="Times New Roman" w:hAnsi="Times New Roman" w:cs="Times New Roman"/>
                <w:b/>
                <w:sz w:val="20"/>
                <w:szCs w:val="20"/>
                <w:lang w:val="en-US"/>
              </w:rPr>
              <w:t>Offset</w:t>
            </w:r>
          </w:p>
          <w:p w:rsidR="00A0107C" w:rsidRDefault="00B96BF1" w14:paraId="4A2D82EE" w14:textId="77777777">
            <w:pPr>
              <w:rPr>
                <w:rFonts w:ascii="Times New Roman" w:hAnsi="Times New Roman" w:cs="Times New Roman"/>
                <w:sz w:val="20"/>
                <w:szCs w:val="20"/>
                <w:lang w:val="en-US"/>
              </w:rPr>
            </w:pPr>
            <w:r>
              <w:rPr>
                <w:rFonts w:ascii="Times New Roman" w:hAnsi="Times New Roman" w:cs="Times New Roman"/>
                <w:sz w:val="20"/>
                <w:szCs w:val="20"/>
                <w:lang w:val="en-US"/>
              </w:rPr>
              <w:t>Offset to the file at which the read should begin</w:t>
            </w:r>
          </w:p>
        </w:tc>
      </w:tr>
      <w:tr w:rsidR="00A0107C" w14:paraId="7504D0BB" w14:textId="77777777">
        <w:tc>
          <w:tcPr>
            <w:tcW w:w="1665" w:type="dxa"/>
            <w:shd w:val="clear" w:color="auto" w:fill="auto"/>
          </w:tcPr>
          <w:p w:rsidR="00A0107C" w:rsidRDefault="00B96BF1" w14:paraId="04E59790" w14:textId="77777777">
            <w:pPr>
              <w:rPr>
                <w:rFonts w:ascii="Times New Roman" w:hAnsi="Times New Roman" w:cs="Times New Roman"/>
                <w:sz w:val="20"/>
                <w:szCs w:val="20"/>
                <w:lang w:val="en-US"/>
              </w:rPr>
            </w:pPr>
            <w:r>
              <w:rPr>
                <w:rFonts w:ascii="Times New Roman" w:hAnsi="Times New Roman" w:cs="Times New Roman"/>
                <w:sz w:val="20"/>
                <w:szCs w:val="20"/>
                <w:lang w:val="en-US"/>
              </w:rPr>
              <w:t>8:11</w:t>
            </w:r>
          </w:p>
        </w:tc>
        <w:tc>
          <w:tcPr>
            <w:tcW w:w="1416" w:type="dxa"/>
            <w:shd w:val="clear" w:color="auto" w:fill="auto"/>
          </w:tcPr>
          <w:p w:rsidR="00A0107C" w:rsidRDefault="00B96BF1" w14:paraId="76F413CD"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0CA88AEC" w14:textId="77777777">
            <w:pPr>
              <w:rPr>
                <w:rFonts w:ascii="Times New Roman" w:hAnsi="Times New Roman" w:cs="Times New Roman"/>
                <w:sz w:val="20"/>
                <w:szCs w:val="20"/>
                <w:lang w:val="en-US"/>
              </w:rPr>
            </w:pPr>
            <w:r>
              <w:rPr>
                <w:rFonts w:ascii="Times New Roman" w:hAnsi="Times New Roman" w:cs="Times New Roman"/>
                <w:b/>
                <w:sz w:val="20"/>
                <w:szCs w:val="20"/>
                <w:lang w:val="en-US"/>
              </w:rPr>
              <w:t>Length</w:t>
            </w:r>
          </w:p>
          <w:p w:rsidR="00A0107C" w:rsidRDefault="00B96BF1" w14:paraId="38E6457E" w14:textId="77777777">
            <w:pPr>
              <w:rPr>
                <w:rFonts w:ascii="Times New Roman" w:hAnsi="Times New Roman" w:cs="Times New Roman"/>
                <w:sz w:val="20"/>
                <w:szCs w:val="20"/>
                <w:lang w:val="en-US"/>
              </w:rPr>
            </w:pPr>
            <w:r>
              <w:rPr>
                <w:rFonts w:ascii="Times New Roman" w:hAnsi="Times New Roman" w:cs="Times New Roman"/>
                <w:sz w:val="20"/>
                <w:szCs w:val="20"/>
                <w:lang w:val="en-US"/>
              </w:rPr>
              <w:t>Number of bytes to be read</w:t>
            </w:r>
          </w:p>
        </w:tc>
      </w:tr>
      <w:tr w:rsidR="00A0107C" w14:paraId="3A0B5E69" w14:textId="77777777">
        <w:trPr>
          <w:trHeight w:val="495"/>
        </w:trPr>
        <w:tc>
          <w:tcPr>
            <w:tcW w:w="1665" w:type="dxa"/>
            <w:shd w:val="clear" w:color="auto" w:fill="auto"/>
          </w:tcPr>
          <w:p w:rsidR="00A0107C" w:rsidRDefault="00B96BF1" w14:paraId="54C88D98" w14:textId="77777777">
            <w:pPr>
              <w:rPr>
                <w:rFonts w:ascii="Times New Roman" w:hAnsi="Times New Roman" w:cs="Times New Roman"/>
                <w:sz w:val="20"/>
                <w:szCs w:val="20"/>
                <w:lang w:val="en-US"/>
              </w:rPr>
            </w:pPr>
            <w:r>
              <w:rPr>
                <w:rFonts w:ascii="Times New Roman" w:hAnsi="Times New Roman" w:cs="Times New Roman"/>
                <w:sz w:val="20"/>
                <w:szCs w:val="20"/>
                <w:lang w:val="en-US"/>
              </w:rPr>
              <w:t>12:19</w:t>
            </w:r>
          </w:p>
        </w:tc>
        <w:tc>
          <w:tcPr>
            <w:tcW w:w="1416" w:type="dxa"/>
            <w:shd w:val="clear" w:color="auto" w:fill="auto"/>
          </w:tcPr>
          <w:p w:rsidR="00A0107C" w:rsidRDefault="00B96BF1" w14:paraId="2CECDD35" w14:textId="77777777">
            <w:pPr>
              <w:rPr>
                <w:rFonts w:ascii="Times New Roman" w:hAnsi="Times New Roman" w:cs="Times New Roman"/>
                <w:sz w:val="20"/>
                <w:szCs w:val="20"/>
                <w:lang w:val="en-US"/>
              </w:rPr>
            </w:pPr>
            <w:r>
              <w:rPr>
                <w:rFonts w:ascii="Times New Roman" w:hAnsi="Times New Roman" w:cs="Times New Roman"/>
                <w:sz w:val="20"/>
                <w:szCs w:val="20"/>
                <w:lang w:val="en-US"/>
              </w:rPr>
              <w:t>uint64</w:t>
            </w:r>
          </w:p>
        </w:tc>
        <w:tc>
          <w:tcPr>
            <w:tcW w:w="5532" w:type="dxa"/>
            <w:shd w:val="clear" w:color="auto" w:fill="auto"/>
          </w:tcPr>
          <w:p w:rsidR="00A0107C" w:rsidRDefault="00B96BF1" w14:paraId="15EEFDB1" w14:textId="77777777">
            <w:pPr>
              <w:rPr>
                <w:rFonts w:ascii="Times New Roman" w:hAnsi="Times New Roman" w:cs="Times New Roman"/>
                <w:b/>
                <w:sz w:val="20"/>
                <w:szCs w:val="20"/>
                <w:lang w:val="en-US"/>
              </w:rPr>
            </w:pPr>
            <w:r>
              <w:rPr>
                <w:rFonts w:ascii="Times New Roman" w:hAnsi="Times New Roman" w:cs="Times New Roman"/>
                <w:b/>
                <w:sz w:val="20"/>
                <w:szCs w:val="20"/>
                <w:lang w:val="en-US"/>
              </w:rPr>
              <w:t>Address</w:t>
            </w:r>
          </w:p>
          <w:p w:rsidR="00A0107C" w:rsidRDefault="00B96BF1" w14:paraId="0C873510" w14:textId="77777777">
            <w:pPr>
              <w:rPr>
                <w:rFonts w:ascii="Times New Roman" w:hAnsi="Times New Roman" w:cs="Times New Roman"/>
                <w:sz w:val="20"/>
                <w:szCs w:val="20"/>
                <w:lang w:val="en-US"/>
              </w:rPr>
            </w:pPr>
            <w:r>
              <w:rPr>
                <w:rFonts w:ascii="Times New Roman" w:hAnsi="Times New Roman" w:cs="Times New Roman"/>
                <w:sz w:val="20"/>
                <w:szCs w:val="20"/>
                <w:lang w:val="en-US"/>
              </w:rPr>
              <w:t>Memory address where the file content has to be written to</w:t>
            </w:r>
          </w:p>
        </w:tc>
      </w:tr>
      <w:tr w:rsidR="00A0107C" w14:paraId="5FBB1068" w14:textId="77777777">
        <w:tc>
          <w:tcPr>
            <w:tcW w:w="1665" w:type="dxa"/>
            <w:shd w:val="clear" w:color="auto" w:fill="auto"/>
          </w:tcPr>
          <w:p w:rsidR="00A0107C" w:rsidRDefault="00B96BF1" w14:paraId="6131B371"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416" w:type="dxa"/>
            <w:shd w:val="clear" w:color="auto" w:fill="auto"/>
          </w:tcPr>
          <w:p w:rsidR="00A0107C" w:rsidRDefault="00B96BF1" w14:paraId="4ABDD2F6"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532" w:type="dxa"/>
            <w:shd w:val="clear" w:color="auto" w:fill="auto"/>
          </w:tcPr>
          <w:p w:rsidR="00A0107C" w:rsidRDefault="00B96BF1" w14:paraId="6F530A32"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Response Data</w:t>
            </w:r>
          </w:p>
        </w:tc>
      </w:tr>
      <w:tr w:rsidR="00A0107C" w14:paraId="099CB4A7" w14:textId="77777777">
        <w:tc>
          <w:tcPr>
            <w:tcW w:w="1665" w:type="dxa"/>
            <w:shd w:val="clear" w:color="auto" w:fill="auto"/>
          </w:tcPr>
          <w:p w:rsidR="00A0107C" w:rsidRDefault="00B96BF1" w14:paraId="26714385" w14:textId="77777777">
            <w:pP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1416" w:type="dxa"/>
            <w:shd w:val="clear" w:color="auto" w:fill="auto"/>
          </w:tcPr>
          <w:p w:rsidR="00A0107C" w:rsidRDefault="00B96BF1" w14:paraId="623801B5"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5532" w:type="dxa"/>
            <w:shd w:val="clear" w:color="auto" w:fill="auto"/>
          </w:tcPr>
          <w:p w:rsidR="00A0107C" w:rsidRDefault="00B96BF1" w14:paraId="19A66608" w14:textId="77777777">
            <w:pPr>
              <w:rPr>
                <w:rFonts w:ascii="Times New Roman" w:hAnsi="Times New Roman" w:cs="Times New Roman"/>
                <w:b/>
                <w:sz w:val="20"/>
                <w:szCs w:val="20"/>
              </w:rPr>
            </w:pPr>
            <w:proofErr w:type="spellStart"/>
            <w:r>
              <w:rPr>
                <w:rFonts w:ascii="Times New Roman" w:hAnsi="Times New Roman" w:cs="Times New Roman"/>
                <w:b/>
                <w:sz w:val="20"/>
                <w:szCs w:val="20"/>
              </w:rPr>
              <w:t>CompletionCode</w:t>
            </w:r>
            <w:proofErr w:type="spellEnd"/>
          </w:p>
          <w:p w:rsidR="00A0107C" w:rsidRDefault="00B96BF1" w14:paraId="1FA4FC40" w14:textId="77777777">
            <w:pPr>
              <w:rPr>
                <w:rFonts w:ascii="Times New Roman" w:hAnsi="Times New Roman" w:cs="Times New Roman"/>
                <w:sz w:val="20"/>
                <w:szCs w:val="20"/>
              </w:rPr>
            </w:pPr>
            <w:r>
              <w:rPr>
                <w:rFonts w:ascii="Times New Roman" w:hAnsi="Times New Roman" w:cs="Times New Roman"/>
                <w:sz w:val="20"/>
                <w:szCs w:val="20"/>
              </w:rPr>
              <w:t>value:</w:t>
            </w:r>
          </w:p>
          <w:p w:rsidR="00A0107C" w:rsidRDefault="00B96BF1" w14:paraId="176DF7B2" w14:textId="77777777">
            <w:pPr>
              <w:rPr>
                <w:ins w:author="Joan Ries" w:date="2019-11-26T09:24:00Z" w:id="38"/>
                <w:rFonts w:ascii="Times New Roman" w:hAnsi="Times New Roman" w:cs="Times New Roman"/>
                <w:sz w:val="20"/>
                <w:szCs w:val="20"/>
              </w:rPr>
            </w:pPr>
            <w:r>
              <w:rPr>
                <w:rFonts w:ascii="Times New Roman" w:hAnsi="Times New Roman" w:cs="Times New Roman"/>
                <w:sz w:val="20"/>
                <w:szCs w:val="20"/>
              </w:rPr>
              <w:t xml:space="preserve">{ </w:t>
            </w:r>
          </w:p>
          <w:p w:rsidR="00A0107C" w:rsidRDefault="00B96BF1" w14:paraId="70C43656" w14:textId="77777777">
            <w:pPr>
              <w:rPr>
                <w:ins w:author="Joan Ries" w:date="2019-11-26T09:24:00Z" w:id="39"/>
                <w:rFonts w:ascii="Times New Roman" w:hAnsi="Times New Roman" w:cs="Times New Roman"/>
                <w:sz w:val="20"/>
                <w:szCs w:val="20"/>
              </w:rPr>
            </w:pPr>
            <w:ins w:author="Joan Ries" w:date="2019-11-26T09:24:00Z" w:id="40">
              <w:r>
                <w:rPr>
                  <w:rFonts w:ascii="Times New Roman" w:hAnsi="Times New Roman" w:cs="Times New Roman"/>
                  <w:sz w:val="20"/>
                  <w:szCs w:val="20"/>
                </w:rPr>
                <w:t xml:space="preserve">   </w:t>
              </w:r>
            </w:ins>
            <w:r>
              <w:rPr>
                <w:rFonts w:ascii="Times New Roman" w:hAnsi="Times New Roman" w:cs="Times New Roman"/>
                <w:sz w:val="20"/>
                <w:szCs w:val="20"/>
              </w:rPr>
              <w:t xml:space="preserve">PLDM_BASE_CODES, </w:t>
            </w:r>
          </w:p>
          <w:p w:rsidR="00A0107C" w:rsidRDefault="00B96BF1" w14:paraId="326576CE" w14:textId="77777777">
            <w:pPr>
              <w:rPr>
                <w:ins w:author="Joan Ries" w:date="2019-11-26T09:24:00Z" w:id="41"/>
                <w:rFonts w:ascii="Times New Roman" w:hAnsi="Times New Roman" w:cs="Times New Roman"/>
                <w:sz w:val="20"/>
                <w:szCs w:val="20"/>
              </w:rPr>
            </w:pPr>
            <w:ins w:author="Joan Ries" w:date="2019-11-26T09:24:00Z" w:id="42">
              <w:r>
                <w:rPr>
                  <w:rFonts w:ascii="Times New Roman" w:hAnsi="Times New Roman" w:cs="Times New Roman"/>
                  <w:sz w:val="20"/>
                  <w:szCs w:val="20"/>
                </w:rPr>
                <w:t xml:space="preserve">   </w:t>
              </w:r>
            </w:ins>
            <w:r>
              <w:rPr>
                <w:rFonts w:ascii="Times New Roman" w:hAnsi="Times New Roman" w:cs="Times New Roman"/>
                <w:sz w:val="20"/>
                <w:szCs w:val="20"/>
              </w:rPr>
              <w:t>INVALID_FILE_HANDLE</w:t>
            </w:r>
            <w:ins w:author="Joan Ries" w:date="2019-11-26T09:25:00Z" w:id="43">
              <w:r>
                <w:rPr>
                  <w:rFonts w:ascii="Times New Roman" w:hAnsi="Times New Roman" w:cs="Times New Roman"/>
                  <w:sz w:val="20"/>
                  <w:szCs w:val="20"/>
                </w:rPr>
                <w:t>=0x86</w:t>
              </w:r>
            </w:ins>
            <w:r>
              <w:rPr>
                <w:rFonts w:ascii="Times New Roman" w:hAnsi="Times New Roman" w:cs="Times New Roman"/>
                <w:sz w:val="20"/>
                <w:szCs w:val="20"/>
              </w:rPr>
              <w:t xml:space="preserve">, </w:t>
            </w:r>
          </w:p>
          <w:p w:rsidR="00A0107C" w:rsidRDefault="00B96BF1" w14:paraId="798B9686" w14:textId="77777777">
            <w:pPr>
              <w:rPr>
                <w:rFonts w:ascii="Times New Roman" w:hAnsi="Times New Roman" w:cs="Times New Roman"/>
                <w:sz w:val="20"/>
                <w:szCs w:val="20"/>
              </w:rPr>
            </w:pPr>
            <w:ins w:author="Joan Ries" w:date="2019-11-26T09:24:00Z" w:id="44">
              <w:r>
                <w:rPr>
                  <w:rFonts w:ascii="Times New Roman" w:hAnsi="Times New Roman" w:cs="Times New Roman"/>
                  <w:sz w:val="20"/>
                  <w:szCs w:val="20"/>
                </w:rPr>
                <w:t xml:space="preserve">   </w:t>
              </w:r>
            </w:ins>
            <w:r>
              <w:rPr>
                <w:rFonts w:ascii="Times New Roman" w:hAnsi="Times New Roman" w:cs="Times New Roman"/>
                <w:sz w:val="20"/>
                <w:szCs w:val="20"/>
              </w:rPr>
              <w:t>DATA_OUT_OF_RANGE</w:t>
            </w:r>
            <w:ins w:author="Joan Ries" w:date="2019-11-26T09:25:00Z" w:id="45">
              <w:r>
                <w:rPr>
                  <w:rFonts w:ascii="Times New Roman" w:hAnsi="Times New Roman" w:cs="Times New Roman"/>
                  <w:sz w:val="20"/>
                  <w:szCs w:val="20"/>
                </w:rPr>
                <w:t>=0x87</w:t>
              </w:r>
            </w:ins>
          </w:p>
          <w:p w:rsidR="00A0107C" w:rsidRDefault="00B96BF1" w14:paraId="7B1A7CC6" w14:textId="77777777">
            <w:pPr>
              <w:rPr>
                <w:rFonts w:ascii="Times New Roman" w:hAnsi="Times New Roman" w:cs="Times New Roman"/>
                <w:sz w:val="20"/>
                <w:szCs w:val="20"/>
              </w:rPr>
            </w:pPr>
            <w:r>
              <w:rPr>
                <w:rFonts w:ascii="Times New Roman" w:hAnsi="Times New Roman" w:cs="Times New Roman"/>
                <w:sz w:val="20"/>
                <w:szCs w:val="20"/>
              </w:rPr>
              <w:t>}</w:t>
            </w:r>
          </w:p>
          <w:p w:rsidR="00A0107C" w:rsidRDefault="00B96BF1" w14:paraId="4231BFED" w14:textId="77777777">
            <w:pPr>
              <w:rPr>
                <w:rFonts w:ascii="Times New Roman" w:hAnsi="Times New Roman" w:cs="Times New Roman"/>
                <w:sz w:val="20"/>
                <w:szCs w:val="20"/>
                <w:lang w:val="en-US"/>
              </w:rPr>
            </w:pPr>
            <w:r>
              <w:rPr>
                <w:rFonts w:ascii="Times New Roman" w:hAnsi="Times New Roman" w:cs="Times New Roman"/>
                <w:sz w:val="20"/>
                <w:szCs w:val="20"/>
                <w:lang w:val="en-US"/>
              </w:rPr>
              <w:t xml:space="preserve">If request offset </w:t>
            </w:r>
            <w:del w:author="Deepak Kodihalli" w:date="2019-11-04T09:24:00Z" w:id="46">
              <w:r>
                <w:rPr>
                  <w:rFonts w:ascii="Times New Roman" w:hAnsi="Times New Roman" w:cs="Times New Roman"/>
                  <w:sz w:val="20"/>
                  <w:szCs w:val="20"/>
                  <w:lang w:val="en-US"/>
                </w:rPr>
                <w:delText xml:space="preserve">+ request length </w:delText>
              </w:r>
            </w:del>
            <w:r>
              <w:rPr>
                <w:rFonts w:ascii="Times New Roman" w:hAnsi="Times New Roman" w:cs="Times New Roman"/>
                <w:sz w:val="20"/>
                <w:szCs w:val="20"/>
                <w:lang w:val="en-US"/>
              </w:rPr>
              <w:t xml:space="preserve">&gt; file size, then </w:t>
            </w:r>
            <w:r>
              <w:rPr>
                <w:rFonts w:ascii="Times New Roman" w:hAnsi="Times New Roman" w:cs="Times New Roman"/>
                <w:sz w:val="20"/>
                <w:szCs w:val="20"/>
              </w:rPr>
              <w:t>DATA_OUT_OF_RANGE shall be returned.</w:t>
            </w:r>
          </w:p>
        </w:tc>
      </w:tr>
      <w:tr w:rsidR="00A0107C" w14:paraId="12C7F68A" w14:textId="77777777">
        <w:tc>
          <w:tcPr>
            <w:tcW w:w="1665" w:type="dxa"/>
            <w:shd w:val="clear" w:color="auto" w:fill="auto"/>
          </w:tcPr>
          <w:p w:rsidR="00A0107C" w:rsidRDefault="00B96BF1" w14:paraId="5BCB1E11" w14:textId="77777777">
            <w:pPr>
              <w:rPr>
                <w:rFonts w:ascii="Times New Roman" w:hAnsi="Times New Roman" w:cs="Times New Roman"/>
                <w:sz w:val="20"/>
                <w:szCs w:val="20"/>
                <w:lang w:val="en-US"/>
              </w:rPr>
            </w:pPr>
            <w:r>
              <w:rPr>
                <w:rFonts w:ascii="Times New Roman" w:hAnsi="Times New Roman" w:cs="Times New Roman"/>
                <w:sz w:val="20"/>
                <w:szCs w:val="20"/>
                <w:lang w:val="en-US"/>
              </w:rPr>
              <w:t>1:4</w:t>
            </w:r>
          </w:p>
        </w:tc>
        <w:tc>
          <w:tcPr>
            <w:tcW w:w="1416" w:type="dxa"/>
            <w:shd w:val="clear" w:color="auto" w:fill="auto"/>
          </w:tcPr>
          <w:p w:rsidR="00A0107C" w:rsidRDefault="00B96BF1" w14:paraId="1A4D633F"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25E51F09" w14:textId="77777777">
            <w:pPr>
              <w:rPr>
                <w:rFonts w:ascii="Times New Roman" w:hAnsi="Times New Roman" w:cs="Times New Roman"/>
                <w:sz w:val="20"/>
                <w:szCs w:val="20"/>
                <w:lang w:val="en-US"/>
              </w:rPr>
            </w:pPr>
            <w:r>
              <w:rPr>
                <w:rFonts w:ascii="Times New Roman" w:hAnsi="Times New Roman" w:cs="Times New Roman"/>
                <w:b/>
                <w:sz w:val="20"/>
                <w:szCs w:val="20"/>
                <w:lang w:val="en-US"/>
              </w:rPr>
              <w:t>Length</w:t>
            </w:r>
          </w:p>
          <w:p w:rsidR="00A0107C" w:rsidRDefault="00B96BF1" w14:paraId="61E46A1E" w14:textId="77777777">
            <w:pPr>
              <w:rPr>
                <w:rFonts w:ascii="Times New Roman" w:hAnsi="Times New Roman" w:cs="Times New Roman"/>
                <w:sz w:val="20"/>
                <w:szCs w:val="20"/>
                <w:lang w:val="en-US"/>
              </w:rPr>
            </w:pPr>
            <w:r>
              <w:rPr>
                <w:rFonts w:ascii="Times New Roman" w:hAnsi="Times New Roman" w:cs="Times New Roman"/>
                <w:sz w:val="20"/>
                <w:szCs w:val="20"/>
                <w:lang w:val="en-US"/>
              </w:rPr>
              <w:t>Number of bytes read. This could be less than what the requester asked for.</w:t>
            </w:r>
          </w:p>
        </w:tc>
      </w:tr>
    </w:tbl>
    <w:p w:rsidR="00A0107C" w:rsidRDefault="00A0107C" w14:paraId="1C49C65B" w14:textId="77777777">
      <w:pPr>
        <w:rPr>
          <w:rFonts w:ascii="Times New Roman" w:hAnsi="Times New Roman" w:cs="Times New Roman"/>
          <w:sz w:val="20"/>
          <w:szCs w:val="20"/>
          <w:lang w:val="en-US"/>
        </w:rPr>
      </w:pPr>
    </w:p>
    <w:p w:rsidR="00A0107C" w:rsidRDefault="00A0107C" w14:paraId="554B49B4" w14:textId="77777777">
      <w:pPr>
        <w:rPr>
          <w:rFonts w:ascii="Times New Roman" w:hAnsi="Times New Roman" w:cs="Times New Roman"/>
          <w:sz w:val="20"/>
          <w:szCs w:val="20"/>
          <w:lang w:val="en-US"/>
        </w:rPr>
      </w:pPr>
    </w:p>
    <w:p w:rsidR="00A0107C" w:rsidRDefault="00B96BF1" w14:paraId="44576485" w14:textId="77777777">
      <w:pPr>
        <w:rPr>
          <w:rFonts w:ascii="Times New Roman" w:hAnsi="Times New Roman" w:cs="Times New Roman"/>
          <w:sz w:val="20"/>
          <w:szCs w:val="20"/>
          <w:lang w:val="en-US"/>
        </w:rPr>
      </w:pPr>
      <w:r>
        <w:rPr>
          <w:rFonts w:ascii="Times New Roman" w:hAnsi="Times New Roman" w:cs="Times New Roman"/>
          <w:i/>
          <w:sz w:val="20"/>
          <w:szCs w:val="20"/>
          <w:lang w:val="en-US"/>
        </w:rPr>
        <w:t xml:space="preserve">7) </w:t>
      </w:r>
      <w:proofErr w:type="spellStart"/>
      <w:r>
        <w:rPr>
          <w:rFonts w:ascii="Times New Roman" w:hAnsi="Times New Roman" w:cs="Times New Roman"/>
          <w:i/>
          <w:sz w:val="20"/>
          <w:szCs w:val="20"/>
          <w:lang w:val="en-US"/>
        </w:rPr>
        <w:t>WriteFileFromMemory</w:t>
      </w:r>
      <w:proofErr w:type="spellEnd"/>
    </w:p>
    <w:p w:rsidR="00A0107C" w:rsidRDefault="00A0107C" w14:paraId="67B80BE5" w14:textId="77777777">
      <w:pPr>
        <w:rPr>
          <w:rFonts w:ascii="Times New Roman" w:hAnsi="Times New Roman" w:cs="Times New Roman"/>
          <w:sz w:val="20"/>
          <w:szCs w:val="20"/>
          <w:lang w:val="en-US"/>
        </w:rPr>
      </w:pPr>
    </w:p>
    <w:p w:rsidR="00A0107C" w:rsidRDefault="00B96BF1" w14:paraId="1AAD3845" w14:textId="77777777">
      <w:pPr>
        <w:rPr>
          <w:rFonts w:ascii="Times New Roman" w:hAnsi="Times New Roman" w:cs="Times New Roman"/>
          <w:sz w:val="20"/>
          <w:szCs w:val="20"/>
          <w:lang w:val="en-US"/>
        </w:rPr>
      </w:pPr>
      <w:r>
        <w:rPr>
          <w:rFonts w:ascii="Times New Roman" w:hAnsi="Times New Roman" w:cs="Times New Roman"/>
          <w:sz w:val="20"/>
          <w:szCs w:val="20"/>
          <w:lang w:val="en-US"/>
        </w:rPr>
        <w:t xml:space="preserve">This command is used to write to a file. If the file has to be created newly, then an </w:t>
      </w:r>
      <w:proofErr w:type="spellStart"/>
      <w:r>
        <w:rPr>
          <w:rFonts w:ascii="Times New Roman" w:hAnsi="Times New Roman" w:cs="Times New Roman"/>
          <w:sz w:val="20"/>
          <w:szCs w:val="20"/>
          <w:lang w:val="en-US"/>
        </w:rPr>
        <w:t>UpdateFileTable</w:t>
      </w:r>
      <w:proofErr w:type="spellEnd"/>
      <w:r>
        <w:rPr>
          <w:rFonts w:ascii="Times New Roman" w:hAnsi="Times New Roman" w:cs="Times New Roman"/>
          <w:sz w:val="20"/>
          <w:szCs w:val="20"/>
          <w:lang w:val="en-US"/>
        </w:rPr>
        <w:t xml:space="preserve"> is expected before this command is sent. Appends to existing files will have to result in changes to the file size property in the file attribute table.</w:t>
      </w:r>
    </w:p>
    <w:p w:rsidR="00A0107C" w:rsidRDefault="00B96BF1" w14:paraId="02546E03" w14:textId="77777777">
      <w:pPr>
        <w:rPr>
          <w:rFonts w:ascii="Times New Roman" w:hAnsi="Times New Roman" w:cs="Times New Roman"/>
          <w:sz w:val="20"/>
          <w:szCs w:val="20"/>
          <w:lang w:val="en-US"/>
        </w:rPr>
      </w:pPr>
      <w:r>
        <w:rPr>
          <w:rFonts w:ascii="Times New Roman" w:hAnsi="Times New Roman" w:cs="Times New Roman"/>
          <w:sz w:val="20"/>
          <w:szCs w:val="20"/>
          <w:lang w:val="en-US"/>
        </w:rPr>
        <w:t>This version of the command expects the responder to read the file content from a memory location pointed to by the request, as opposed to sending the file content as a request payload.</w:t>
      </w:r>
    </w:p>
    <w:p w:rsidR="00A0107C" w:rsidRDefault="00A0107C" w14:paraId="7C0D0C61" w14:textId="77777777">
      <w:pPr>
        <w:rPr>
          <w:rFonts w:ascii="Times New Roman" w:hAnsi="Times New Roman" w:cs="Times New Roman"/>
          <w:sz w:val="20"/>
          <w:szCs w:val="20"/>
          <w:lang w:val="en-US"/>
        </w:rPr>
      </w:pPr>
    </w:p>
    <w:tbl>
      <w:tblPr>
        <w:tblStyle w:val="TableGrid"/>
        <w:tblW w:w="8613" w:type="dxa"/>
        <w:tblLook w:val="04A0" w:firstRow="1" w:lastRow="0" w:firstColumn="1" w:lastColumn="0" w:noHBand="0" w:noVBand="1"/>
      </w:tblPr>
      <w:tblGrid>
        <w:gridCol w:w="1665"/>
        <w:gridCol w:w="1416"/>
        <w:gridCol w:w="5532"/>
      </w:tblGrid>
      <w:tr w:rsidR="00A0107C" w14:paraId="3528A6B3" w14:textId="77777777">
        <w:tc>
          <w:tcPr>
            <w:tcW w:w="1665" w:type="dxa"/>
            <w:shd w:val="clear" w:color="auto" w:fill="auto"/>
          </w:tcPr>
          <w:p w:rsidR="00A0107C" w:rsidRDefault="00B96BF1" w14:paraId="1BA0D449"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416" w:type="dxa"/>
            <w:shd w:val="clear" w:color="auto" w:fill="auto"/>
          </w:tcPr>
          <w:p w:rsidR="00A0107C" w:rsidRDefault="00B96BF1" w14:paraId="03FCC66C"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532" w:type="dxa"/>
            <w:shd w:val="clear" w:color="auto" w:fill="auto"/>
          </w:tcPr>
          <w:p w:rsidR="00A0107C" w:rsidRDefault="00B96BF1" w14:paraId="1354BECE"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Request Data</w:t>
            </w:r>
          </w:p>
        </w:tc>
      </w:tr>
      <w:tr w:rsidR="00A0107C" w14:paraId="75272EDD" w14:textId="77777777">
        <w:tc>
          <w:tcPr>
            <w:tcW w:w="1665" w:type="dxa"/>
            <w:shd w:val="clear" w:color="auto" w:fill="auto"/>
          </w:tcPr>
          <w:p w:rsidR="00A0107C" w:rsidRDefault="00B96BF1" w14:paraId="738FEDE7" w14:textId="77777777">
            <w:pPr>
              <w:rPr>
                <w:rFonts w:ascii="Times New Roman" w:hAnsi="Times New Roman" w:cs="Times New Roman"/>
                <w:sz w:val="20"/>
                <w:szCs w:val="20"/>
                <w:lang w:val="en-US"/>
              </w:rPr>
            </w:pPr>
            <w:r>
              <w:rPr>
                <w:rFonts w:ascii="Times New Roman" w:hAnsi="Times New Roman" w:cs="Times New Roman"/>
                <w:sz w:val="20"/>
                <w:szCs w:val="20"/>
                <w:lang w:val="en-US"/>
              </w:rPr>
              <w:t>0:3</w:t>
            </w:r>
          </w:p>
        </w:tc>
        <w:tc>
          <w:tcPr>
            <w:tcW w:w="1416" w:type="dxa"/>
            <w:shd w:val="clear" w:color="auto" w:fill="auto"/>
          </w:tcPr>
          <w:p w:rsidR="00A0107C" w:rsidRDefault="00B96BF1" w14:paraId="73A69EB1"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5A22DC2B" w14:textId="77777777">
            <w:pPr>
              <w:rPr>
                <w:rFonts w:ascii="Times New Roman" w:hAnsi="Times New Roman" w:cs="Times New Roman"/>
                <w:sz w:val="20"/>
                <w:szCs w:val="20"/>
                <w:lang w:val="en-US"/>
              </w:rPr>
            </w:pPr>
            <w:proofErr w:type="spellStart"/>
            <w:r>
              <w:rPr>
                <w:rFonts w:ascii="Times New Roman" w:hAnsi="Times New Roman" w:cs="Times New Roman"/>
                <w:b/>
                <w:sz w:val="20"/>
                <w:szCs w:val="20"/>
                <w:lang w:val="en-US"/>
              </w:rPr>
              <w:t>FileNameHandle</w:t>
            </w:r>
            <w:proofErr w:type="spellEnd"/>
          </w:p>
          <w:p w:rsidR="00A0107C" w:rsidRDefault="00B96BF1" w14:paraId="06653ECF" w14:textId="77777777">
            <w:pPr>
              <w:rPr>
                <w:rFonts w:ascii="Times New Roman" w:hAnsi="Times New Roman" w:cs="Times New Roman"/>
                <w:sz w:val="20"/>
                <w:szCs w:val="20"/>
                <w:lang w:val="en-US"/>
              </w:rPr>
            </w:pPr>
            <w:r>
              <w:rPr>
                <w:rFonts w:ascii="Times New Roman" w:hAnsi="Times New Roman" w:cs="Times New Roman"/>
                <w:sz w:val="20"/>
                <w:szCs w:val="20"/>
                <w:lang w:val="en-US"/>
              </w:rPr>
              <w:t>A handle to the file</w:t>
            </w:r>
          </w:p>
        </w:tc>
      </w:tr>
      <w:tr w:rsidR="00A0107C" w14:paraId="70979BFF" w14:textId="77777777">
        <w:tc>
          <w:tcPr>
            <w:tcW w:w="1665" w:type="dxa"/>
            <w:shd w:val="clear" w:color="auto" w:fill="auto"/>
          </w:tcPr>
          <w:p w:rsidR="00A0107C" w:rsidRDefault="00B96BF1" w14:paraId="7B3DBFCE" w14:textId="77777777">
            <w:pPr>
              <w:rPr>
                <w:rFonts w:ascii="Times New Roman" w:hAnsi="Times New Roman" w:cs="Times New Roman"/>
                <w:sz w:val="20"/>
                <w:szCs w:val="20"/>
                <w:lang w:val="en-US"/>
              </w:rPr>
            </w:pPr>
            <w:r>
              <w:rPr>
                <w:rFonts w:ascii="Times New Roman" w:hAnsi="Times New Roman" w:cs="Times New Roman"/>
                <w:sz w:val="20"/>
                <w:szCs w:val="20"/>
                <w:lang w:val="en-US"/>
              </w:rPr>
              <w:t>4:7</w:t>
            </w:r>
          </w:p>
        </w:tc>
        <w:tc>
          <w:tcPr>
            <w:tcW w:w="1416" w:type="dxa"/>
            <w:shd w:val="clear" w:color="auto" w:fill="auto"/>
          </w:tcPr>
          <w:p w:rsidR="00A0107C" w:rsidRDefault="00B96BF1" w14:paraId="0AF434DB"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559C6224" w14:textId="77777777">
            <w:pPr>
              <w:rPr>
                <w:rFonts w:ascii="Times New Roman" w:hAnsi="Times New Roman" w:cs="Times New Roman"/>
                <w:sz w:val="20"/>
                <w:szCs w:val="20"/>
                <w:lang w:val="en-US"/>
              </w:rPr>
            </w:pPr>
            <w:r>
              <w:rPr>
                <w:rFonts w:ascii="Times New Roman" w:hAnsi="Times New Roman" w:cs="Times New Roman"/>
                <w:b/>
                <w:sz w:val="20"/>
                <w:szCs w:val="20"/>
                <w:lang w:val="en-US"/>
              </w:rPr>
              <w:t>Offset</w:t>
            </w:r>
          </w:p>
          <w:p w:rsidR="00A0107C" w:rsidRDefault="00B96BF1" w14:paraId="6B6DDBD6" w14:textId="77777777">
            <w:pPr>
              <w:rPr>
                <w:rFonts w:ascii="Times New Roman" w:hAnsi="Times New Roman" w:cs="Times New Roman"/>
                <w:sz w:val="20"/>
                <w:szCs w:val="20"/>
                <w:lang w:val="en-US"/>
              </w:rPr>
            </w:pPr>
            <w:r>
              <w:rPr>
                <w:rFonts w:ascii="Times New Roman" w:hAnsi="Times New Roman" w:cs="Times New Roman"/>
                <w:sz w:val="20"/>
                <w:szCs w:val="20"/>
                <w:lang w:val="en-US"/>
              </w:rPr>
              <w:t>Offset in the file at which the write should begin</w:t>
            </w:r>
          </w:p>
        </w:tc>
      </w:tr>
      <w:tr w:rsidR="00A0107C" w14:paraId="2D6C0D17" w14:textId="77777777">
        <w:tc>
          <w:tcPr>
            <w:tcW w:w="1665" w:type="dxa"/>
            <w:shd w:val="clear" w:color="auto" w:fill="auto"/>
          </w:tcPr>
          <w:p w:rsidR="00A0107C" w:rsidRDefault="00B96BF1" w14:paraId="03487E33" w14:textId="77777777">
            <w:pPr>
              <w:rPr>
                <w:rFonts w:ascii="Times New Roman" w:hAnsi="Times New Roman" w:cs="Times New Roman"/>
                <w:sz w:val="20"/>
                <w:szCs w:val="20"/>
                <w:lang w:val="en-US"/>
              </w:rPr>
            </w:pPr>
            <w:r>
              <w:rPr>
                <w:rFonts w:ascii="Times New Roman" w:hAnsi="Times New Roman" w:cs="Times New Roman"/>
                <w:sz w:val="20"/>
                <w:szCs w:val="20"/>
                <w:lang w:val="en-US"/>
              </w:rPr>
              <w:t>8:11</w:t>
            </w:r>
          </w:p>
        </w:tc>
        <w:tc>
          <w:tcPr>
            <w:tcW w:w="1416" w:type="dxa"/>
            <w:shd w:val="clear" w:color="auto" w:fill="auto"/>
          </w:tcPr>
          <w:p w:rsidR="00A0107C" w:rsidRDefault="00B96BF1" w14:paraId="0F1E280C"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12F30CB6" w14:textId="77777777">
            <w:pPr>
              <w:rPr>
                <w:rFonts w:ascii="Times New Roman" w:hAnsi="Times New Roman" w:cs="Times New Roman"/>
                <w:sz w:val="20"/>
                <w:szCs w:val="20"/>
                <w:lang w:val="en-US"/>
              </w:rPr>
            </w:pPr>
            <w:r>
              <w:rPr>
                <w:rFonts w:ascii="Times New Roman" w:hAnsi="Times New Roman" w:cs="Times New Roman"/>
                <w:b/>
                <w:sz w:val="20"/>
                <w:szCs w:val="20"/>
                <w:lang w:val="en-US"/>
              </w:rPr>
              <w:t>Length</w:t>
            </w:r>
          </w:p>
          <w:p w:rsidR="00A0107C" w:rsidRDefault="00B96BF1" w14:paraId="113B5D04" w14:textId="77777777">
            <w:pPr>
              <w:rPr>
                <w:rFonts w:ascii="Times New Roman" w:hAnsi="Times New Roman" w:cs="Times New Roman"/>
                <w:sz w:val="20"/>
                <w:szCs w:val="20"/>
                <w:lang w:val="en-US"/>
              </w:rPr>
            </w:pPr>
            <w:r>
              <w:rPr>
                <w:rFonts w:ascii="Times New Roman" w:hAnsi="Times New Roman" w:cs="Times New Roman"/>
                <w:sz w:val="20"/>
                <w:szCs w:val="20"/>
                <w:lang w:val="en-US"/>
              </w:rPr>
              <w:t>Number of bytes to be written</w:t>
            </w:r>
          </w:p>
        </w:tc>
      </w:tr>
      <w:tr w:rsidR="00A0107C" w14:paraId="412DF31F" w14:textId="77777777">
        <w:trPr>
          <w:trHeight w:val="495"/>
        </w:trPr>
        <w:tc>
          <w:tcPr>
            <w:tcW w:w="1665" w:type="dxa"/>
            <w:shd w:val="clear" w:color="auto" w:fill="auto"/>
          </w:tcPr>
          <w:p w:rsidR="00A0107C" w:rsidRDefault="00B96BF1" w14:paraId="253EEC65" w14:textId="77777777">
            <w:pPr>
              <w:rPr>
                <w:rFonts w:ascii="Times New Roman" w:hAnsi="Times New Roman" w:cs="Times New Roman"/>
                <w:sz w:val="20"/>
                <w:szCs w:val="20"/>
                <w:lang w:val="en-US"/>
              </w:rPr>
            </w:pPr>
            <w:r>
              <w:rPr>
                <w:rFonts w:ascii="Times New Roman" w:hAnsi="Times New Roman" w:cs="Times New Roman"/>
                <w:sz w:val="20"/>
                <w:szCs w:val="20"/>
                <w:lang w:val="en-US"/>
              </w:rPr>
              <w:t>12:19</w:t>
            </w:r>
          </w:p>
        </w:tc>
        <w:tc>
          <w:tcPr>
            <w:tcW w:w="1416" w:type="dxa"/>
            <w:shd w:val="clear" w:color="auto" w:fill="auto"/>
          </w:tcPr>
          <w:p w:rsidR="00A0107C" w:rsidRDefault="00B96BF1" w14:paraId="79FFABA4" w14:textId="77777777">
            <w:pPr>
              <w:rPr>
                <w:rFonts w:ascii="Times New Roman" w:hAnsi="Times New Roman" w:cs="Times New Roman"/>
                <w:sz w:val="20"/>
                <w:szCs w:val="20"/>
                <w:lang w:val="en-US"/>
              </w:rPr>
            </w:pPr>
            <w:r>
              <w:rPr>
                <w:rFonts w:ascii="Times New Roman" w:hAnsi="Times New Roman" w:cs="Times New Roman"/>
                <w:sz w:val="20"/>
                <w:szCs w:val="20"/>
                <w:lang w:val="en-US"/>
              </w:rPr>
              <w:t>uint64</w:t>
            </w:r>
          </w:p>
        </w:tc>
        <w:tc>
          <w:tcPr>
            <w:tcW w:w="5532" w:type="dxa"/>
            <w:shd w:val="clear" w:color="auto" w:fill="auto"/>
          </w:tcPr>
          <w:p w:rsidR="00A0107C" w:rsidRDefault="00B96BF1" w14:paraId="6068A152" w14:textId="77777777">
            <w:pPr>
              <w:rPr>
                <w:rFonts w:ascii="Times New Roman" w:hAnsi="Times New Roman" w:cs="Times New Roman"/>
                <w:b/>
                <w:sz w:val="20"/>
                <w:szCs w:val="20"/>
                <w:lang w:val="en-US"/>
              </w:rPr>
            </w:pPr>
            <w:r>
              <w:rPr>
                <w:rFonts w:ascii="Times New Roman" w:hAnsi="Times New Roman" w:cs="Times New Roman"/>
                <w:b/>
                <w:sz w:val="20"/>
                <w:szCs w:val="20"/>
                <w:lang w:val="en-US"/>
              </w:rPr>
              <w:t>Address</w:t>
            </w:r>
          </w:p>
          <w:p w:rsidR="00A0107C" w:rsidRDefault="00B96BF1" w14:paraId="2901B29D" w14:textId="77777777">
            <w:pPr>
              <w:rPr>
                <w:rFonts w:ascii="Times New Roman" w:hAnsi="Times New Roman" w:cs="Times New Roman"/>
                <w:sz w:val="20"/>
                <w:szCs w:val="20"/>
                <w:lang w:val="en-US"/>
              </w:rPr>
            </w:pPr>
            <w:r>
              <w:rPr>
                <w:rFonts w:ascii="Times New Roman" w:hAnsi="Times New Roman" w:cs="Times New Roman"/>
                <w:sz w:val="20"/>
                <w:szCs w:val="20"/>
                <w:lang w:val="en-US"/>
              </w:rPr>
              <w:t>Memory address where the file content has to be read from</w:t>
            </w:r>
          </w:p>
        </w:tc>
      </w:tr>
      <w:tr w:rsidR="00A0107C" w14:paraId="74209FAC" w14:textId="77777777">
        <w:tc>
          <w:tcPr>
            <w:tcW w:w="1665" w:type="dxa"/>
            <w:shd w:val="clear" w:color="auto" w:fill="auto"/>
          </w:tcPr>
          <w:p w:rsidR="00A0107C" w:rsidRDefault="00B96BF1" w14:paraId="1AD4CE0C"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416" w:type="dxa"/>
            <w:shd w:val="clear" w:color="auto" w:fill="auto"/>
          </w:tcPr>
          <w:p w:rsidR="00A0107C" w:rsidRDefault="00B96BF1" w14:paraId="70F15768"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532" w:type="dxa"/>
            <w:shd w:val="clear" w:color="auto" w:fill="auto"/>
          </w:tcPr>
          <w:p w:rsidR="00A0107C" w:rsidRDefault="00B96BF1" w14:paraId="75B321B2"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Response Data</w:t>
            </w:r>
          </w:p>
        </w:tc>
      </w:tr>
      <w:tr w:rsidR="00A0107C" w14:paraId="2FE6ECC5" w14:textId="77777777">
        <w:tc>
          <w:tcPr>
            <w:tcW w:w="1665" w:type="dxa"/>
            <w:shd w:val="clear" w:color="auto" w:fill="auto"/>
          </w:tcPr>
          <w:p w:rsidR="00A0107C" w:rsidRDefault="00B96BF1" w14:paraId="229A8CFC" w14:textId="77777777">
            <w:pP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1416" w:type="dxa"/>
            <w:shd w:val="clear" w:color="auto" w:fill="auto"/>
          </w:tcPr>
          <w:p w:rsidR="00A0107C" w:rsidRDefault="00B96BF1" w14:paraId="1E1F70FF"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5532" w:type="dxa"/>
            <w:shd w:val="clear" w:color="auto" w:fill="auto"/>
          </w:tcPr>
          <w:p w:rsidR="00A0107C" w:rsidRDefault="00B96BF1" w14:paraId="373EAB1F" w14:textId="77777777">
            <w:pPr>
              <w:rPr>
                <w:rFonts w:ascii="Times New Roman" w:hAnsi="Times New Roman" w:cs="Times New Roman"/>
                <w:b/>
                <w:sz w:val="20"/>
                <w:szCs w:val="20"/>
              </w:rPr>
            </w:pPr>
            <w:proofErr w:type="spellStart"/>
            <w:r>
              <w:rPr>
                <w:rFonts w:ascii="Times New Roman" w:hAnsi="Times New Roman" w:cs="Times New Roman"/>
                <w:b/>
                <w:sz w:val="20"/>
                <w:szCs w:val="20"/>
              </w:rPr>
              <w:t>CompletionCode</w:t>
            </w:r>
            <w:proofErr w:type="spellEnd"/>
          </w:p>
          <w:p w:rsidR="00A0107C" w:rsidRDefault="00B96BF1" w14:paraId="7A379ED9" w14:textId="77777777">
            <w:pPr>
              <w:rPr>
                <w:rFonts w:ascii="Times New Roman" w:hAnsi="Times New Roman" w:cs="Times New Roman"/>
                <w:sz w:val="20"/>
                <w:szCs w:val="20"/>
              </w:rPr>
            </w:pPr>
            <w:r>
              <w:rPr>
                <w:rFonts w:ascii="Times New Roman" w:hAnsi="Times New Roman" w:cs="Times New Roman"/>
                <w:sz w:val="20"/>
                <w:szCs w:val="20"/>
              </w:rPr>
              <w:t>value:</w:t>
            </w:r>
          </w:p>
          <w:p w:rsidR="00A0107C" w:rsidRDefault="00B96BF1" w14:paraId="42D5DBD3" w14:textId="77777777">
            <w:pPr>
              <w:rPr>
                <w:ins w:author="Joan Ries" w:date="2019-11-26T09:25:00Z" w:id="47"/>
                <w:rFonts w:ascii="Times New Roman" w:hAnsi="Times New Roman" w:cs="Times New Roman"/>
                <w:sz w:val="20"/>
                <w:szCs w:val="20"/>
              </w:rPr>
            </w:pPr>
            <w:r>
              <w:rPr>
                <w:rFonts w:ascii="Times New Roman" w:hAnsi="Times New Roman" w:cs="Times New Roman"/>
                <w:sz w:val="20"/>
                <w:szCs w:val="20"/>
              </w:rPr>
              <w:t xml:space="preserve">{ </w:t>
            </w:r>
          </w:p>
          <w:p w:rsidR="00A0107C" w:rsidRDefault="00B96BF1" w14:paraId="215F0432" w14:textId="77777777">
            <w:pPr>
              <w:rPr>
                <w:ins w:author="Joan Ries" w:date="2019-11-26T09:25:00Z" w:id="48"/>
                <w:rFonts w:ascii="Times New Roman" w:hAnsi="Times New Roman" w:cs="Times New Roman"/>
                <w:sz w:val="20"/>
                <w:szCs w:val="20"/>
              </w:rPr>
            </w:pPr>
            <w:ins w:author="Joan Ries" w:date="2019-11-26T09:25:00Z" w:id="49">
              <w:r>
                <w:rPr>
                  <w:rFonts w:ascii="Times New Roman" w:hAnsi="Times New Roman" w:cs="Times New Roman"/>
                  <w:sz w:val="20"/>
                  <w:szCs w:val="20"/>
                </w:rPr>
                <w:t xml:space="preserve">   </w:t>
              </w:r>
            </w:ins>
            <w:r>
              <w:rPr>
                <w:rFonts w:ascii="Times New Roman" w:hAnsi="Times New Roman" w:cs="Times New Roman"/>
                <w:sz w:val="20"/>
                <w:szCs w:val="20"/>
              </w:rPr>
              <w:t xml:space="preserve">PLDM_BASE_CODES, </w:t>
            </w:r>
          </w:p>
          <w:p w:rsidR="00A0107C" w:rsidRDefault="00B96BF1" w14:paraId="5530C422" w14:textId="77777777">
            <w:pPr>
              <w:rPr>
                <w:ins w:author="Joan Ries" w:date="2019-11-26T09:25:00Z" w:id="50"/>
                <w:rFonts w:ascii="Times New Roman" w:hAnsi="Times New Roman" w:cs="Times New Roman"/>
                <w:sz w:val="20"/>
                <w:szCs w:val="20"/>
              </w:rPr>
            </w:pPr>
            <w:ins w:author="Joan Ries" w:date="2019-11-26T09:25:00Z" w:id="51">
              <w:r>
                <w:rPr>
                  <w:rFonts w:ascii="Times New Roman" w:hAnsi="Times New Roman" w:cs="Times New Roman"/>
                  <w:sz w:val="20"/>
                  <w:szCs w:val="20"/>
                </w:rPr>
                <w:t xml:space="preserve">   </w:t>
              </w:r>
            </w:ins>
            <w:r>
              <w:rPr>
                <w:rFonts w:ascii="Times New Roman" w:hAnsi="Times New Roman" w:cs="Times New Roman"/>
                <w:sz w:val="20"/>
                <w:szCs w:val="20"/>
              </w:rPr>
              <w:t>INVALID_FILE_HANDLE</w:t>
            </w:r>
            <w:ins w:author="Joan Ries" w:date="2019-11-26T09:25:00Z" w:id="52">
              <w:r>
                <w:rPr>
                  <w:rFonts w:ascii="Times New Roman" w:hAnsi="Times New Roman" w:cs="Times New Roman"/>
                  <w:sz w:val="20"/>
                  <w:szCs w:val="20"/>
                </w:rPr>
                <w:t>=0x86</w:t>
              </w:r>
            </w:ins>
            <w:r>
              <w:rPr>
                <w:rFonts w:ascii="Times New Roman" w:hAnsi="Times New Roman" w:cs="Times New Roman"/>
                <w:sz w:val="20"/>
                <w:szCs w:val="20"/>
              </w:rPr>
              <w:t xml:space="preserve">, </w:t>
            </w:r>
          </w:p>
          <w:p w:rsidR="00A0107C" w:rsidRDefault="00B96BF1" w14:paraId="4AE1419D" w14:textId="77777777">
            <w:pPr>
              <w:rPr>
                <w:rFonts w:ascii="Times New Roman" w:hAnsi="Times New Roman" w:cs="Times New Roman"/>
                <w:sz w:val="20"/>
                <w:szCs w:val="20"/>
              </w:rPr>
            </w:pPr>
            <w:ins w:author="Joan Ries" w:date="2019-11-26T09:25:00Z" w:id="53">
              <w:r>
                <w:rPr>
                  <w:rFonts w:ascii="Times New Roman" w:hAnsi="Times New Roman" w:cs="Times New Roman"/>
                  <w:sz w:val="20"/>
                  <w:szCs w:val="20"/>
                </w:rPr>
                <w:t xml:space="preserve">   </w:t>
              </w:r>
            </w:ins>
            <w:r>
              <w:rPr>
                <w:rFonts w:ascii="Times New Roman" w:hAnsi="Times New Roman" w:cs="Times New Roman"/>
                <w:sz w:val="20"/>
                <w:szCs w:val="20"/>
              </w:rPr>
              <w:t>READ_ONLY</w:t>
            </w:r>
            <w:ins w:author="Joan Ries" w:date="2019-11-26T09:25:00Z" w:id="54">
              <w:r>
                <w:rPr>
                  <w:rFonts w:ascii="Times New Roman" w:hAnsi="Times New Roman" w:cs="Times New Roman"/>
                  <w:sz w:val="20"/>
                  <w:szCs w:val="20"/>
                </w:rPr>
                <w:t>=0x88</w:t>
              </w:r>
            </w:ins>
          </w:p>
          <w:p w:rsidR="00A0107C" w:rsidRDefault="00B96BF1" w14:paraId="3E9F0824" w14:textId="77777777">
            <w:pPr>
              <w:rPr>
                <w:rFonts w:ascii="Times New Roman" w:hAnsi="Times New Roman" w:cs="Times New Roman"/>
                <w:sz w:val="20"/>
                <w:szCs w:val="20"/>
              </w:rPr>
            </w:pPr>
            <w:r>
              <w:rPr>
                <w:rFonts w:ascii="Times New Roman" w:hAnsi="Times New Roman" w:cs="Times New Roman"/>
                <w:sz w:val="20"/>
                <w:szCs w:val="20"/>
              </w:rPr>
              <w:t>}</w:t>
            </w:r>
          </w:p>
          <w:p w:rsidR="00A0107C" w:rsidRDefault="00B96BF1" w14:paraId="76081A54" w14:textId="77777777">
            <w:pPr>
              <w:rPr>
                <w:rFonts w:ascii="Times New Roman" w:hAnsi="Times New Roman" w:cs="Times New Roman"/>
                <w:sz w:val="20"/>
                <w:szCs w:val="20"/>
                <w:lang w:val="en-US"/>
              </w:rPr>
            </w:pPr>
            <w:r>
              <w:rPr>
                <w:rFonts w:ascii="Times New Roman" w:hAnsi="Times New Roman" w:cs="Times New Roman"/>
                <w:sz w:val="20"/>
                <w:szCs w:val="20"/>
                <w:lang w:val="en-US"/>
              </w:rPr>
              <w:t xml:space="preserve">If request offset + response length &gt; current file size, then </w:t>
            </w:r>
            <w:r>
              <w:rPr>
                <w:rFonts w:ascii="Times New Roman" w:hAnsi="Times New Roman" w:cs="Times New Roman"/>
                <w:sz w:val="20"/>
                <w:szCs w:val="20"/>
              </w:rPr>
              <w:t>file size should be updated in the file attribute table</w:t>
            </w:r>
          </w:p>
        </w:tc>
      </w:tr>
      <w:tr w:rsidR="00A0107C" w14:paraId="15FB39DC" w14:textId="77777777">
        <w:tc>
          <w:tcPr>
            <w:tcW w:w="1665" w:type="dxa"/>
            <w:shd w:val="clear" w:color="auto" w:fill="auto"/>
          </w:tcPr>
          <w:p w:rsidR="00A0107C" w:rsidRDefault="00B96BF1" w14:paraId="49161CE7" w14:textId="77777777">
            <w:pPr>
              <w:rPr>
                <w:rFonts w:ascii="Times New Roman" w:hAnsi="Times New Roman" w:cs="Times New Roman"/>
                <w:sz w:val="20"/>
                <w:szCs w:val="20"/>
                <w:lang w:val="en-US"/>
              </w:rPr>
            </w:pPr>
            <w:r>
              <w:rPr>
                <w:rFonts w:ascii="Times New Roman" w:hAnsi="Times New Roman" w:cs="Times New Roman"/>
                <w:sz w:val="20"/>
                <w:szCs w:val="20"/>
                <w:lang w:val="en-US"/>
              </w:rPr>
              <w:t>1:4</w:t>
            </w:r>
          </w:p>
        </w:tc>
        <w:tc>
          <w:tcPr>
            <w:tcW w:w="1416" w:type="dxa"/>
            <w:shd w:val="clear" w:color="auto" w:fill="auto"/>
          </w:tcPr>
          <w:p w:rsidR="00A0107C" w:rsidRDefault="00B96BF1" w14:paraId="705FB3DD"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22841F58" w14:textId="77777777">
            <w:pPr>
              <w:rPr>
                <w:rFonts w:ascii="Times New Roman" w:hAnsi="Times New Roman" w:cs="Times New Roman"/>
                <w:sz w:val="20"/>
                <w:szCs w:val="20"/>
                <w:lang w:val="en-US"/>
              </w:rPr>
            </w:pPr>
            <w:r>
              <w:rPr>
                <w:rFonts w:ascii="Times New Roman" w:hAnsi="Times New Roman" w:cs="Times New Roman"/>
                <w:b/>
                <w:sz w:val="20"/>
                <w:szCs w:val="20"/>
                <w:lang w:val="en-US"/>
              </w:rPr>
              <w:t>Length</w:t>
            </w:r>
          </w:p>
          <w:p w:rsidR="00A0107C" w:rsidRDefault="00B96BF1" w14:paraId="41B348C3" w14:textId="77777777">
            <w:pPr>
              <w:rPr>
                <w:rFonts w:ascii="Times New Roman" w:hAnsi="Times New Roman" w:cs="Times New Roman"/>
                <w:sz w:val="20"/>
                <w:szCs w:val="20"/>
                <w:lang w:val="en-US"/>
              </w:rPr>
            </w:pPr>
            <w:r>
              <w:rPr>
                <w:rFonts w:ascii="Times New Roman" w:hAnsi="Times New Roman" w:cs="Times New Roman"/>
                <w:sz w:val="20"/>
                <w:szCs w:val="20"/>
                <w:lang w:val="en-US"/>
              </w:rPr>
              <w:t>Number of bytes written. This could be less than what the requester asked for.</w:t>
            </w:r>
          </w:p>
        </w:tc>
      </w:tr>
    </w:tbl>
    <w:p w:rsidR="00A0107C" w:rsidRDefault="00A0107C" w14:paraId="61E7584E" w14:textId="77777777">
      <w:pPr>
        <w:rPr>
          <w:rFonts w:ascii="Times New Roman" w:hAnsi="Times New Roman" w:cs="Times New Roman"/>
          <w:sz w:val="20"/>
          <w:szCs w:val="20"/>
          <w:lang w:val="en-US"/>
        </w:rPr>
      </w:pPr>
    </w:p>
    <w:p w:rsidR="00A0107C" w:rsidRDefault="00A0107C" w14:paraId="033388B3" w14:textId="77777777">
      <w:pPr>
        <w:rPr>
          <w:rFonts w:ascii="Times New Roman" w:hAnsi="Times New Roman" w:cs="Times New Roman"/>
          <w:sz w:val="20"/>
          <w:szCs w:val="20"/>
          <w:lang w:val="en-US"/>
        </w:rPr>
      </w:pPr>
    </w:p>
    <w:p w:rsidR="00A0107C" w:rsidRDefault="00B96BF1" w14:paraId="6B0FDEC4" w14:textId="77777777">
      <w:pPr>
        <w:rPr>
          <w:rFonts w:ascii="Times New Roman" w:hAnsi="Times New Roman" w:cs="Times New Roman"/>
          <w:sz w:val="20"/>
          <w:szCs w:val="20"/>
          <w:lang w:val="en-US"/>
        </w:rPr>
      </w:pPr>
      <w:r>
        <w:rPr>
          <w:rFonts w:ascii="Times New Roman" w:hAnsi="Times New Roman" w:cs="Times New Roman"/>
          <w:i/>
          <w:sz w:val="20"/>
          <w:szCs w:val="20"/>
          <w:lang w:val="en-US"/>
        </w:rPr>
        <w:t xml:space="preserve">8) </w:t>
      </w:r>
      <w:proofErr w:type="spellStart"/>
      <w:r>
        <w:rPr>
          <w:rFonts w:ascii="Times New Roman" w:hAnsi="Times New Roman" w:cs="Times New Roman"/>
          <w:i/>
          <w:sz w:val="20"/>
          <w:szCs w:val="20"/>
          <w:lang w:val="en-US"/>
        </w:rPr>
        <w:t>ReadFileByTypeIntoMemory</w:t>
      </w:r>
      <w:proofErr w:type="spellEnd"/>
    </w:p>
    <w:p w:rsidR="00A0107C" w:rsidRDefault="00A0107C" w14:paraId="5AE1F7B2" w14:textId="77777777">
      <w:pPr>
        <w:rPr>
          <w:rFonts w:ascii="Times New Roman" w:hAnsi="Times New Roman" w:cs="Times New Roman"/>
          <w:sz w:val="20"/>
          <w:szCs w:val="20"/>
          <w:lang w:val="en-US"/>
        </w:rPr>
      </w:pPr>
    </w:p>
    <w:p w:rsidR="00A0107C" w:rsidRDefault="00B96BF1" w14:paraId="29E84733" w14:textId="77777777">
      <w:pPr>
        <w:rPr>
          <w:rFonts w:ascii="Times New Roman" w:hAnsi="Times New Roman" w:cs="Times New Roman"/>
          <w:sz w:val="20"/>
          <w:szCs w:val="20"/>
          <w:lang w:val="en-US"/>
        </w:rPr>
      </w:pPr>
      <w:r>
        <w:rPr>
          <w:rFonts w:ascii="Times New Roman" w:hAnsi="Times New Roman" w:cs="Times New Roman"/>
          <w:sz w:val="20"/>
          <w:szCs w:val="20"/>
          <w:lang w:val="en-US"/>
        </w:rPr>
        <w:t>This command is used to read a file, by type and handle. The read content is written to a memory region, an address to which is in the request.</w:t>
      </w:r>
    </w:p>
    <w:p w:rsidR="00A0107C" w:rsidRDefault="00A0107C" w14:paraId="4F0039B5" w14:textId="77777777">
      <w:pPr>
        <w:rPr>
          <w:rFonts w:ascii="Times New Roman" w:hAnsi="Times New Roman" w:cs="Times New Roman"/>
          <w:sz w:val="20"/>
          <w:szCs w:val="20"/>
          <w:lang w:val="en-US"/>
        </w:rPr>
      </w:pPr>
    </w:p>
    <w:tbl>
      <w:tblPr>
        <w:tblStyle w:val="TableGrid"/>
        <w:tblW w:w="8613" w:type="dxa"/>
        <w:tblLook w:val="04A0" w:firstRow="1" w:lastRow="0" w:firstColumn="1" w:lastColumn="0" w:noHBand="0" w:noVBand="1"/>
      </w:tblPr>
      <w:tblGrid>
        <w:gridCol w:w="1665"/>
        <w:gridCol w:w="1416"/>
        <w:gridCol w:w="5532"/>
      </w:tblGrid>
      <w:tr w:rsidR="00A0107C" w14:paraId="7E853251" w14:textId="77777777">
        <w:tc>
          <w:tcPr>
            <w:tcW w:w="1665" w:type="dxa"/>
            <w:shd w:val="clear" w:color="auto" w:fill="auto"/>
          </w:tcPr>
          <w:p w:rsidR="00A0107C" w:rsidRDefault="00B96BF1" w14:paraId="56B2A7D9"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416" w:type="dxa"/>
            <w:shd w:val="clear" w:color="auto" w:fill="auto"/>
          </w:tcPr>
          <w:p w:rsidR="00A0107C" w:rsidRDefault="00B96BF1" w14:paraId="1EDE1A88"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532" w:type="dxa"/>
            <w:shd w:val="clear" w:color="auto" w:fill="auto"/>
          </w:tcPr>
          <w:p w:rsidR="00A0107C" w:rsidRDefault="00B96BF1" w14:paraId="49ACA00F"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Request Data</w:t>
            </w:r>
          </w:p>
        </w:tc>
      </w:tr>
      <w:tr w:rsidR="00A0107C" w14:paraId="3B13A285" w14:textId="77777777">
        <w:tc>
          <w:tcPr>
            <w:tcW w:w="1665" w:type="dxa"/>
            <w:shd w:val="clear" w:color="auto" w:fill="auto"/>
          </w:tcPr>
          <w:p w:rsidR="00A0107C" w:rsidRDefault="00B96BF1" w14:paraId="56E84995" w14:textId="77777777">
            <w:pPr>
              <w:rPr>
                <w:rFonts w:ascii="Times New Roman" w:hAnsi="Times New Roman" w:cs="Times New Roman"/>
                <w:sz w:val="20"/>
                <w:szCs w:val="20"/>
                <w:lang w:val="en-US"/>
              </w:rPr>
            </w:pPr>
            <w:r>
              <w:rPr>
                <w:rFonts w:ascii="Times New Roman" w:hAnsi="Times New Roman" w:cs="Times New Roman"/>
                <w:sz w:val="20"/>
                <w:szCs w:val="20"/>
                <w:lang w:val="en-US"/>
              </w:rPr>
              <w:lastRenderedPageBreak/>
              <w:t>0:1</w:t>
            </w:r>
          </w:p>
        </w:tc>
        <w:tc>
          <w:tcPr>
            <w:tcW w:w="1416" w:type="dxa"/>
            <w:shd w:val="clear" w:color="auto" w:fill="auto"/>
          </w:tcPr>
          <w:p w:rsidR="00A0107C" w:rsidRDefault="00B96BF1" w14:paraId="285BB238" w14:textId="77777777">
            <w:pPr>
              <w:rPr>
                <w:rFonts w:ascii="Times New Roman" w:hAnsi="Times New Roman" w:cs="Times New Roman"/>
                <w:sz w:val="20"/>
                <w:szCs w:val="20"/>
                <w:lang w:val="en-US"/>
              </w:rPr>
            </w:pPr>
            <w:r>
              <w:rPr>
                <w:rFonts w:ascii="Times New Roman" w:hAnsi="Times New Roman" w:cs="Times New Roman"/>
                <w:sz w:val="20"/>
                <w:szCs w:val="20"/>
                <w:lang w:val="en-US"/>
              </w:rPr>
              <w:t>enum16</w:t>
            </w:r>
          </w:p>
        </w:tc>
        <w:tc>
          <w:tcPr>
            <w:tcW w:w="5532" w:type="dxa"/>
            <w:shd w:val="clear" w:color="auto" w:fill="auto"/>
          </w:tcPr>
          <w:p w:rsidR="00A0107C" w:rsidRDefault="00B96BF1" w14:paraId="60D0E70F" w14:textId="77777777">
            <w:pP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FileType</w:t>
            </w:r>
            <w:proofErr w:type="spellEnd"/>
          </w:p>
          <w:p w:rsidR="00A0107C" w:rsidRDefault="00B96BF1" w14:paraId="493D06B0" w14:textId="77777777">
            <w:pPr>
              <w:rPr>
                <w:del w:author="Deepak Kodihalli" w:date="2019-11-04T09:25:00Z" w:id="55"/>
                <w:rFonts w:ascii="Times New Roman" w:hAnsi="Times New Roman" w:cs="Times New Roman"/>
                <w:sz w:val="20"/>
                <w:szCs w:val="20"/>
                <w:lang w:val="en-US"/>
              </w:rPr>
            </w:pPr>
            <w:r>
              <w:rPr>
                <w:rFonts w:ascii="Times New Roman" w:hAnsi="Times New Roman" w:cs="Times New Roman"/>
                <w:sz w:val="20"/>
                <w:szCs w:val="20"/>
                <w:lang w:val="en-US"/>
              </w:rPr>
              <w:t>Type of the fil</w:t>
            </w:r>
            <w:ins w:author="Deepak Kodihalli" w:date="2019-11-04T09:25:00Z" w:id="56">
              <w:r>
                <w:rPr>
                  <w:rFonts w:ascii="Times New Roman" w:hAnsi="Times New Roman" w:cs="Times New Roman"/>
                  <w:sz w:val="20"/>
                  <w:szCs w:val="20"/>
                  <w:lang w:val="en-US"/>
                </w:rPr>
                <w:t>e</w:t>
              </w:r>
            </w:ins>
            <w:del w:author="Deepak Kodihalli" w:date="2019-11-04T09:25:00Z" w:id="57">
              <w:r>
                <w:rPr>
                  <w:rFonts w:ascii="Times New Roman" w:hAnsi="Times New Roman" w:cs="Times New Roman"/>
                  <w:sz w:val="20"/>
                  <w:szCs w:val="20"/>
                  <w:lang w:val="en-US"/>
                </w:rPr>
                <w:delText>e</w:delText>
              </w:r>
            </w:del>
          </w:p>
          <w:p w:rsidR="00A0107C" w:rsidRDefault="00B96BF1" w14:paraId="4536586B" w14:textId="77777777">
            <w:pPr>
              <w:rPr>
                <w:del w:author="Deepak Kodihalli" w:date="2019-11-04T09:25:00Z" w:id="58"/>
                <w:rFonts w:ascii="Times New Roman" w:hAnsi="Times New Roman" w:cs="Times New Roman"/>
                <w:sz w:val="20"/>
                <w:szCs w:val="20"/>
                <w:lang w:val="en-US"/>
              </w:rPr>
            </w:pPr>
            <w:del w:author="Deepak Kodihalli" w:date="2019-11-04T09:25:00Z" w:id="59">
              <w:r>
                <w:rPr>
                  <w:rFonts w:ascii="Times New Roman" w:hAnsi="Times New Roman" w:cs="Times New Roman"/>
                  <w:sz w:val="20"/>
                  <w:szCs w:val="20"/>
                  <w:lang w:val="en-US"/>
                </w:rPr>
                <w:delText>value:</w:delText>
              </w:r>
            </w:del>
          </w:p>
          <w:p w:rsidR="00A0107C" w:rsidRDefault="00B96BF1" w14:paraId="50EAC97A" w14:textId="77777777">
            <w:pPr>
              <w:rPr>
                <w:del w:author="Deepak Kodihalli" w:date="2019-11-04T09:25:00Z" w:id="60"/>
                <w:rFonts w:ascii="Times New Roman" w:hAnsi="Times New Roman" w:cs="Times New Roman"/>
                <w:sz w:val="20"/>
                <w:szCs w:val="20"/>
                <w:lang w:val="en-US"/>
              </w:rPr>
            </w:pPr>
            <w:del w:author="Deepak Kodihalli" w:date="2019-11-04T09:25:00Z" w:id="61">
              <w:r>
                <w:rPr>
                  <w:rFonts w:ascii="Times New Roman" w:hAnsi="Times New Roman" w:cs="Times New Roman"/>
                  <w:sz w:val="20"/>
                  <w:szCs w:val="20"/>
                  <w:lang w:val="en-US"/>
                </w:rPr>
                <w:delText>{</w:delText>
              </w:r>
            </w:del>
          </w:p>
          <w:p w:rsidR="00A0107C" w:rsidRDefault="00B96BF1" w14:paraId="5A402788" w14:textId="77777777">
            <w:pPr>
              <w:rPr>
                <w:del w:author="Deepak Kodihalli" w:date="2019-11-04T09:25:00Z" w:id="62"/>
                <w:rFonts w:ascii="Times New Roman" w:hAnsi="Times New Roman" w:cs="Times New Roman"/>
                <w:sz w:val="20"/>
                <w:szCs w:val="20"/>
                <w:lang w:val="en-US"/>
              </w:rPr>
            </w:pPr>
            <w:del w:author="Deepak Kodihalli" w:date="2019-11-04T09:25:00Z" w:id="63">
              <w:r>
                <w:rPr>
                  <w:rFonts w:ascii="Times New Roman" w:hAnsi="Times New Roman" w:cs="Times New Roman"/>
                  <w:sz w:val="20"/>
                  <w:szCs w:val="20"/>
                  <w:lang w:val="en-US"/>
                </w:rPr>
                <w:delText xml:space="preserve">   ERROR_LOG = 0x0000</w:delText>
              </w:r>
            </w:del>
          </w:p>
          <w:p w:rsidR="00A0107C" w:rsidRDefault="00B96BF1" w14:paraId="6A3980EB" w14:textId="77777777">
            <w:pPr>
              <w:rPr>
                <w:rFonts w:ascii="Times New Roman" w:hAnsi="Times New Roman" w:cs="Times New Roman"/>
                <w:sz w:val="20"/>
                <w:szCs w:val="20"/>
                <w:lang w:val="en-US"/>
              </w:rPr>
            </w:pPr>
            <w:del w:author="Deepak Kodihalli" w:date="2019-11-04T09:25:00Z" w:id="64">
              <w:r>
                <w:rPr>
                  <w:rFonts w:ascii="Times New Roman" w:hAnsi="Times New Roman" w:cs="Times New Roman"/>
                  <w:sz w:val="20"/>
                  <w:szCs w:val="20"/>
                  <w:lang w:val="en-US"/>
                </w:rPr>
                <w:delText>}</w:delText>
              </w:r>
            </w:del>
          </w:p>
        </w:tc>
      </w:tr>
      <w:tr w:rsidR="00A0107C" w14:paraId="2A176B89" w14:textId="77777777">
        <w:tc>
          <w:tcPr>
            <w:tcW w:w="1665" w:type="dxa"/>
            <w:shd w:val="clear" w:color="auto" w:fill="auto"/>
          </w:tcPr>
          <w:p w:rsidR="00A0107C" w:rsidRDefault="00B96BF1" w14:paraId="7B4E9869" w14:textId="77777777">
            <w:pPr>
              <w:rPr>
                <w:rFonts w:ascii="Times New Roman" w:hAnsi="Times New Roman" w:cs="Times New Roman"/>
                <w:sz w:val="20"/>
                <w:szCs w:val="20"/>
                <w:lang w:val="en-US"/>
              </w:rPr>
            </w:pPr>
            <w:r>
              <w:rPr>
                <w:rFonts w:ascii="Times New Roman" w:hAnsi="Times New Roman" w:cs="Times New Roman"/>
                <w:sz w:val="20"/>
                <w:szCs w:val="20"/>
                <w:lang w:val="en-US"/>
              </w:rPr>
              <w:t>2:5</w:t>
            </w:r>
          </w:p>
        </w:tc>
        <w:tc>
          <w:tcPr>
            <w:tcW w:w="1416" w:type="dxa"/>
            <w:shd w:val="clear" w:color="auto" w:fill="auto"/>
          </w:tcPr>
          <w:p w:rsidR="00A0107C" w:rsidRDefault="00B96BF1" w14:paraId="1139FB05"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785FA07E" w14:textId="77777777">
            <w:pPr>
              <w:rPr>
                <w:rFonts w:ascii="Times New Roman" w:hAnsi="Times New Roman" w:cs="Times New Roman"/>
                <w:sz w:val="20"/>
                <w:szCs w:val="20"/>
                <w:lang w:val="en-US"/>
              </w:rPr>
            </w:pPr>
            <w:proofErr w:type="spellStart"/>
            <w:r>
              <w:rPr>
                <w:rFonts w:ascii="Times New Roman" w:hAnsi="Times New Roman" w:cs="Times New Roman"/>
                <w:b/>
                <w:sz w:val="20"/>
                <w:szCs w:val="20"/>
                <w:lang w:val="en-US"/>
              </w:rPr>
              <w:t>FileHandle</w:t>
            </w:r>
            <w:proofErr w:type="spellEnd"/>
          </w:p>
          <w:p w:rsidR="00A0107C" w:rsidRDefault="00B96BF1" w14:paraId="079CEC07" w14:textId="77777777">
            <w:pPr>
              <w:rPr>
                <w:rFonts w:ascii="Times New Roman" w:hAnsi="Times New Roman" w:cs="Times New Roman"/>
                <w:sz w:val="20"/>
                <w:szCs w:val="20"/>
                <w:lang w:val="en-US"/>
              </w:rPr>
            </w:pPr>
            <w:r>
              <w:rPr>
                <w:rFonts w:ascii="Times New Roman" w:hAnsi="Times New Roman" w:cs="Times New Roman"/>
                <w:sz w:val="20"/>
                <w:szCs w:val="20"/>
                <w:lang w:val="en-US"/>
              </w:rPr>
              <w:t>A handle to the file</w:t>
            </w:r>
          </w:p>
        </w:tc>
      </w:tr>
      <w:tr w:rsidR="00A0107C" w14:paraId="6CB1F237" w14:textId="77777777">
        <w:tc>
          <w:tcPr>
            <w:tcW w:w="1665" w:type="dxa"/>
            <w:shd w:val="clear" w:color="auto" w:fill="auto"/>
          </w:tcPr>
          <w:p w:rsidR="00A0107C" w:rsidRDefault="00B96BF1" w14:paraId="5F8539F0" w14:textId="77777777">
            <w:pPr>
              <w:rPr>
                <w:rFonts w:ascii="Times New Roman" w:hAnsi="Times New Roman" w:cs="Times New Roman"/>
                <w:sz w:val="20"/>
                <w:szCs w:val="20"/>
                <w:lang w:val="en-US"/>
              </w:rPr>
            </w:pPr>
            <w:r>
              <w:rPr>
                <w:rFonts w:ascii="Times New Roman" w:hAnsi="Times New Roman" w:cs="Times New Roman"/>
                <w:sz w:val="20"/>
                <w:szCs w:val="20"/>
                <w:lang w:val="en-US"/>
              </w:rPr>
              <w:t>6:9</w:t>
            </w:r>
          </w:p>
        </w:tc>
        <w:tc>
          <w:tcPr>
            <w:tcW w:w="1416" w:type="dxa"/>
            <w:shd w:val="clear" w:color="auto" w:fill="auto"/>
          </w:tcPr>
          <w:p w:rsidR="00A0107C" w:rsidRDefault="00B96BF1" w14:paraId="150C9DDB"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2010A317" w14:textId="77777777">
            <w:pPr>
              <w:rPr>
                <w:rFonts w:ascii="Times New Roman" w:hAnsi="Times New Roman" w:cs="Times New Roman"/>
                <w:sz w:val="20"/>
                <w:szCs w:val="20"/>
                <w:lang w:val="en-US"/>
              </w:rPr>
            </w:pPr>
            <w:r>
              <w:rPr>
                <w:rFonts w:ascii="Times New Roman" w:hAnsi="Times New Roman" w:cs="Times New Roman"/>
                <w:b/>
                <w:sz w:val="20"/>
                <w:szCs w:val="20"/>
                <w:lang w:val="en-US"/>
              </w:rPr>
              <w:t>Offset</w:t>
            </w:r>
          </w:p>
          <w:p w:rsidR="00A0107C" w:rsidRDefault="00B96BF1" w14:paraId="394D7C9A" w14:textId="77777777">
            <w:pPr>
              <w:rPr>
                <w:rFonts w:ascii="Times New Roman" w:hAnsi="Times New Roman" w:cs="Times New Roman"/>
                <w:sz w:val="20"/>
                <w:szCs w:val="20"/>
                <w:lang w:val="en-US"/>
              </w:rPr>
            </w:pPr>
            <w:r>
              <w:rPr>
                <w:rFonts w:ascii="Times New Roman" w:hAnsi="Times New Roman" w:cs="Times New Roman"/>
                <w:sz w:val="20"/>
                <w:szCs w:val="20"/>
                <w:lang w:val="en-US"/>
              </w:rPr>
              <w:t>Offset to the file at which the read should begin</w:t>
            </w:r>
          </w:p>
        </w:tc>
      </w:tr>
      <w:tr w:rsidR="00A0107C" w14:paraId="75D986F3" w14:textId="77777777">
        <w:tc>
          <w:tcPr>
            <w:tcW w:w="1665" w:type="dxa"/>
            <w:shd w:val="clear" w:color="auto" w:fill="auto"/>
          </w:tcPr>
          <w:p w:rsidR="00A0107C" w:rsidRDefault="00B96BF1" w14:paraId="01A612C2" w14:textId="77777777">
            <w:pPr>
              <w:rPr>
                <w:rFonts w:ascii="Times New Roman" w:hAnsi="Times New Roman" w:cs="Times New Roman"/>
                <w:sz w:val="20"/>
                <w:szCs w:val="20"/>
                <w:lang w:val="en-US"/>
              </w:rPr>
            </w:pPr>
            <w:r>
              <w:rPr>
                <w:rFonts w:ascii="Times New Roman" w:hAnsi="Times New Roman" w:cs="Times New Roman"/>
                <w:sz w:val="20"/>
                <w:szCs w:val="20"/>
                <w:lang w:val="en-US"/>
              </w:rPr>
              <w:t>10:13</w:t>
            </w:r>
          </w:p>
        </w:tc>
        <w:tc>
          <w:tcPr>
            <w:tcW w:w="1416" w:type="dxa"/>
            <w:shd w:val="clear" w:color="auto" w:fill="auto"/>
          </w:tcPr>
          <w:p w:rsidR="00A0107C" w:rsidRDefault="00B96BF1" w14:paraId="5B2A49CF"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005E5FEC" w14:textId="77777777">
            <w:pPr>
              <w:rPr>
                <w:rFonts w:ascii="Times New Roman" w:hAnsi="Times New Roman" w:cs="Times New Roman"/>
                <w:sz w:val="20"/>
                <w:szCs w:val="20"/>
                <w:lang w:val="en-US"/>
              </w:rPr>
            </w:pPr>
            <w:r>
              <w:rPr>
                <w:rFonts w:ascii="Times New Roman" w:hAnsi="Times New Roman" w:cs="Times New Roman"/>
                <w:b/>
                <w:sz w:val="20"/>
                <w:szCs w:val="20"/>
                <w:lang w:val="en-US"/>
              </w:rPr>
              <w:t>Length</w:t>
            </w:r>
          </w:p>
          <w:p w:rsidR="00A0107C" w:rsidRDefault="00B96BF1" w14:paraId="3F9297E2" w14:textId="77777777">
            <w:pPr>
              <w:rPr>
                <w:rFonts w:ascii="Times New Roman" w:hAnsi="Times New Roman" w:cs="Times New Roman"/>
                <w:sz w:val="20"/>
                <w:szCs w:val="20"/>
                <w:lang w:val="en-US"/>
              </w:rPr>
            </w:pPr>
            <w:r>
              <w:rPr>
                <w:rFonts w:ascii="Times New Roman" w:hAnsi="Times New Roman" w:cs="Times New Roman"/>
                <w:sz w:val="20"/>
                <w:szCs w:val="20"/>
                <w:lang w:val="en-US"/>
              </w:rPr>
              <w:t>Number of bytes to be read</w:t>
            </w:r>
          </w:p>
        </w:tc>
      </w:tr>
      <w:tr w:rsidR="00A0107C" w14:paraId="0FD61016" w14:textId="77777777">
        <w:trPr>
          <w:trHeight w:val="495"/>
        </w:trPr>
        <w:tc>
          <w:tcPr>
            <w:tcW w:w="1665" w:type="dxa"/>
            <w:shd w:val="clear" w:color="auto" w:fill="auto"/>
          </w:tcPr>
          <w:p w:rsidR="00A0107C" w:rsidRDefault="00B96BF1" w14:paraId="351B1C4D" w14:textId="77777777">
            <w:pPr>
              <w:rPr>
                <w:rFonts w:ascii="Times New Roman" w:hAnsi="Times New Roman" w:cs="Times New Roman"/>
                <w:sz w:val="20"/>
                <w:szCs w:val="20"/>
                <w:lang w:val="en-US"/>
              </w:rPr>
            </w:pPr>
            <w:r>
              <w:rPr>
                <w:rFonts w:ascii="Times New Roman" w:hAnsi="Times New Roman" w:cs="Times New Roman"/>
                <w:sz w:val="20"/>
                <w:szCs w:val="20"/>
                <w:lang w:val="en-US"/>
              </w:rPr>
              <w:t>14:21</w:t>
            </w:r>
          </w:p>
        </w:tc>
        <w:tc>
          <w:tcPr>
            <w:tcW w:w="1416" w:type="dxa"/>
            <w:shd w:val="clear" w:color="auto" w:fill="auto"/>
          </w:tcPr>
          <w:p w:rsidR="00A0107C" w:rsidRDefault="00B96BF1" w14:paraId="6C1991E8" w14:textId="77777777">
            <w:pPr>
              <w:rPr>
                <w:rFonts w:ascii="Times New Roman" w:hAnsi="Times New Roman" w:cs="Times New Roman"/>
                <w:sz w:val="20"/>
                <w:szCs w:val="20"/>
                <w:lang w:val="en-US"/>
              </w:rPr>
            </w:pPr>
            <w:r>
              <w:rPr>
                <w:rFonts w:ascii="Times New Roman" w:hAnsi="Times New Roman" w:cs="Times New Roman"/>
                <w:sz w:val="20"/>
                <w:szCs w:val="20"/>
                <w:lang w:val="en-US"/>
              </w:rPr>
              <w:t>uint64</w:t>
            </w:r>
          </w:p>
        </w:tc>
        <w:tc>
          <w:tcPr>
            <w:tcW w:w="5532" w:type="dxa"/>
            <w:shd w:val="clear" w:color="auto" w:fill="auto"/>
          </w:tcPr>
          <w:p w:rsidR="00A0107C" w:rsidRDefault="00B96BF1" w14:paraId="2BFF6C9D" w14:textId="77777777">
            <w:pPr>
              <w:rPr>
                <w:rFonts w:ascii="Times New Roman" w:hAnsi="Times New Roman" w:cs="Times New Roman"/>
                <w:b/>
                <w:sz w:val="20"/>
                <w:szCs w:val="20"/>
                <w:lang w:val="en-US"/>
              </w:rPr>
            </w:pPr>
            <w:r>
              <w:rPr>
                <w:rFonts w:ascii="Times New Roman" w:hAnsi="Times New Roman" w:cs="Times New Roman"/>
                <w:b/>
                <w:sz w:val="20"/>
                <w:szCs w:val="20"/>
                <w:lang w:val="en-US"/>
              </w:rPr>
              <w:t>Address</w:t>
            </w:r>
          </w:p>
          <w:p w:rsidR="00A0107C" w:rsidRDefault="00B96BF1" w14:paraId="00F69C47" w14:textId="77777777">
            <w:pPr>
              <w:rPr>
                <w:rFonts w:ascii="Times New Roman" w:hAnsi="Times New Roman" w:cs="Times New Roman"/>
                <w:sz w:val="20"/>
                <w:szCs w:val="20"/>
                <w:lang w:val="en-US"/>
              </w:rPr>
            </w:pPr>
            <w:r>
              <w:rPr>
                <w:rFonts w:ascii="Times New Roman" w:hAnsi="Times New Roman" w:cs="Times New Roman"/>
                <w:sz w:val="20"/>
                <w:szCs w:val="20"/>
                <w:lang w:val="en-US"/>
              </w:rPr>
              <w:t>Memory address where the file content has to be written to</w:t>
            </w:r>
          </w:p>
        </w:tc>
      </w:tr>
      <w:tr w:rsidR="00A0107C" w14:paraId="39261762" w14:textId="77777777">
        <w:tc>
          <w:tcPr>
            <w:tcW w:w="1665" w:type="dxa"/>
            <w:shd w:val="clear" w:color="auto" w:fill="auto"/>
          </w:tcPr>
          <w:p w:rsidR="00A0107C" w:rsidRDefault="00B96BF1" w14:paraId="2233C9A0"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416" w:type="dxa"/>
            <w:shd w:val="clear" w:color="auto" w:fill="auto"/>
          </w:tcPr>
          <w:p w:rsidR="00A0107C" w:rsidRDefault="00B96BF1" w14:paraId="37CAD5DB"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532" w:type="dxa"/>
            <w:shd w:val="clear" w:color="auto" w:fill="auto"/>
          </w:tcPr>
          <w:p w:rsidR="00A0107C" w:rsidRDefault="00B96BF1" w14:paraId="7B7B02C4"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Response Data</w:t>
            </w:r>
          </w:p>
        </w:tc>
      </w:tr>
      <w:tr w:rsidR="00A0107C" w14:paraId="72141BA5" w14:textId="77777777">
        <w:tc>
          <w:tcPr>
            <w:tcW w:w="1665" w:type="dxa"/>
            <w:shd w:val="clear" w:color="auto" w:fill="auto"/>
          </w:tcPr>
          <w:p w:rsidR="00A0107C" w:rsidRDefault="00B96BF1" w14:paraId="055BDFF3" w14:textId="77777777">
            <w:pP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1416" w:type="dxa"/>
            <w:shd w:val="clear" w:color="auto" w:fill="auto"/>
          </w:tcPr>
          <w:p w:rsidR="00A0107C" w:rsidRDefault="00B96BF1" w14:paraId="30AB1C7C"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5532" w:type="dxa"/>
            <w:shd w:val="clear" w:color="auto" w:fill="auto"/>
          </w:tcPr>
          <w:p w:rsidR="00A0107C" w:rsidRDefault="00B96BF1" w14:paraId="2F708528" w14:textId="77777777">
            <w:pPr>
              <w:rPr>
                <w:rFonts w:ascii="Times New Roman" w:hAnsi="Times New Roman" w:cs="Times New Roman"/>
                <w:b/>
                <w:sz w:val="20"/>
                <w:szCs w:val="20"/>
              </w:rPr>
            </w:pPr>
            <w:proofErr w:type="spellStart"/>
            <w:r>
              <w:rPr>
                <w:rFonts w:ascii="Times New Roman" w:hAnsi="Times New Roman" w:cs="Times New Roman"/>
                <w:b/>
                <w:sz w:val="20"/>
                <w:szCs w:val="20"/>
              </w:rPr>
              <w:t>CompletionCode</w:t>
            </w:r>
            <w:proofErr w:type="spellEnd"/>
          </w:p>
          <w:p w:rsidR="00A0107C" w:rsidRDefault="00B96BF1" w14:paraId="0AB12DA5" w14:textId="77777777">
            <w:pPr>
              <w:rPr>
                <w:rFonts w:ascii="Times New Roman" w:hAnsi="Times New Roman" w:cs="Times New Roman"/>
                <w:sz w:val="20"/>
                <w:szCs w:val="20"/>
              </w:rPr>
            </w:pPr>
            <w:r>
              <w:rPr>
                <w:rFonts w:ascii="Times New Roman" w:hAnsi="Times New Roman" w:cs="Times New Roman"/>
                <w:sz w:val="20"/>
                <w:szCs w:val="20"/>
              </w:rPr>
              <w:t>value:</w:t>
            </w:r>
          </w:p>
          <w:p w:rsidR="00A0107C" w:rsidRDefault="00B96BF1" w14:paraId="4A30CBD0" w14:textId="77777777">
            <w:pPr>
              <w:rPr>
                <w:ins w:author="Joan Ries" w:date="2019-11-26T09:26:00Z" w:id="65"/>
                <w:rFonts w:ascii="Times New Roman" w:hAnsi="Times New Roman" w:cs="Times New Roman"/>
                <w:sz w:val="20"/>
                <w:szCs w:val="20"/>
              </w:rPr>
            </w:pPr>
            <w:r>
              <w:rPr>
                <w:rFonts w:ascii="Times New Roman" w:hAnsi="Times New Roman" w:cs="Times New Roman"/>
                <w:sz w:val="20"/>
                <w:szCs w:val="20"/>
              </w:rPr>
              <w:t xml:space="preserve">{ </w:t>
            </w:r>
          </w:p>
          <w:p w:rsidR="00A0107C" w:rsidRDefault="00B96BF1" w14:paraId="4D07BF3B" w14:textId="77777777">
            <w:pPr>
              <w:rPr>
                <w:ins w:author="Joan Ries" w:date="2019-11-26T09:26:00Z" w:id="66"/>
                <w:rFonts w:ascii="Times New Roman" w:hAnsi="Times New Roman" w:cs="Times New Roman"/>
                <w:sz w:val="20"/>
                <w:szCs w:val="20"/>
              </w:rPr>
            </w:pPr>
            <w:ins w:author="Joan Ries" w:date="2019-11-26T09:26:00Z" w:id="67">
              <w:r>
                <w:rPr>
                  <w:rFonts w:ascii="Times New Roman" w:hAnsi="Times New Roman" w:cs="Times New Roman"/>
                  <w:sz w:val="20"/>
                  <w:szCs w:val="20"/>
                </w:rPr>
                <w:t xml:space="preserve">   </w:t>
              </w:r>
            </w:ins>
            <w:r>
              <w:rPr>
                <w:rFonts w:ascii="Times New Roman" w:hAnsi="Times New Roman" w:cs="Times New Roman"/>
                <w:sz w:val="20"/>
                <w:szCs w:val="20"/>
              </w:rPr>
              <w:t xml:space="preserve">PLDM_BASE_CODES, </w:t>
            </w:r>
          </w:p>
          <w:p w:rsidR="00A0107C" w:rsidRDefault="00B96BF1" w14:paraId="3D401E04" w14:textId="77777777">
            <w:pPr>
              <w:rPr>
                <w:ins w:author="Joan Ries" w:date="2019-11-26T09:26:00Z" w:id="68"/>
                <w:rFonts w:ascii="Times New Roman" w:hAnsi="Times New Roman" w:cs="Times New Roman"/>
                <w:sz w:val="20"/>
                <w:szCs w:val="20"/>
              </w:rPr>
            </w:pPr>
            <w:ins w:author="Joan Ries" w:date="2019-11-26T09:26:00Z" w:id="69">
              <w:r>
                <w:rPr>
                  <w:rFonts w:ascii="Times New Roman" w:hAnsi="Times New Roman" w:cs="Times New Roman"/>
                  <w:sz w:val="20"/>
                  <w:szCs w:val="20"/>
                </w:rPr>
                <w:t xml:space="preserve">   </w:t>
              </w:r>
            </w:ins>
            <w:r>
              <w:rPr>
                <w:rFonts w:ascii="Times New Roman" w:hAnsi="Times New Roman" w:cs="Times New Roman"/>
                <w:sz w:val="20"/>
                <w:szCs w:val="20"/>
              </w:rPr>
              <w:t>INVALID_FILE_HANDLE</w:t>
            </w:r>
            <w:ins w:author="Joan Ries" w:date="2019-11-26T09:26:00Z" w:id="70">
              <w:r>
                <w:rPr>
                  <w:rFonts w:ascii="Times New Roman" w:hAnsi="Times New Roman" w:cs="Times New Roman"/>
                  <w:sz w:val="20"/>
                  <w:szCs w:val="20"/>
                </w:rPr>
                <w:t>=0x86</w:t>
              </w:r>
            </w:ins>
            <w:r>
              <w:rPr>
                <w:rFonts w:ascii="Times New Roman" w:hAnsi="Times New Roman" w:cs="Times New Roman"/>
                <w:sz w:val="20"/>
                <w:szCs w:val="20"/>
              </w:rPr>
              <w:t xml:space="preserve">, </w:t>
            </w:r>
          </w:p>
          <w:p w:rsidR="00A0107C" w:rsidRDefault="00B96BF1" w14:paraId="5FCC424A" w14:textId="77777777">
            <w:pPr>
              <w:rPr>
                <w:ins w:author="Joan Ries" w:date="2019-11-26T09:26:00Z" w:id="71"/>
                <w:rFonts w:ascii="Times New Roman" w:hAnsi="Times New Roman" w:cs="Times New Roman"/>
                <w:sz w:val="20"/>
                <w:szCs w:val="20"/>
              </w:rPr>
            </w:pPr>
            <w:ins w:author="Joan Ries" w:date="2019-11-26T09:26:00Z" w:id="72">
              <w:r>
                <w:rPr>
                  <w:rFonts w:ascii="Times New Roman" w:hAnsi="Times New Roman" w:cs="Times New Roman"/>
                  <w:sz w:val="20"/>
                  <w:szCs w:val="20"/>
                </w:rPr>
                <w:t xml:space="preserve">   </w:t>
              </w:r>
            </w:ins>
            <w:r>
              <w:rPr>
                <w:rFonts w:ascii="Times New Roman" w:hAnsi="Times New Roman" w:cs="Times New Roman"/>
                <w:sz w:val="20"/>
                <w:szCs w:val="20"/>
              </w:rPr>
              <w:t>DATA_OUT_OF_RANGE</w:t>
            </w:r>
            <w:ins w:author="Joan Ries" w:date="2019-11-26T09:26:00Z" w:id="73">
              <w:r>
                <w:rPr>
                  <w:rFonts w:ascii="Times New Roman" w:hAnsi="Times New Roman" w:cs="Times New Roman"/>
                  <w:sz w:val="20"/>
                  <w:szCs w:val="20"/>
                </w:rPr>
                <w:t>=0x87</w:t>
              </w:r>
            </w:ins>
            <w:ins w:author="Deepak Kodihalli" w:date="2019-11-04T09:34:00Z" w:id="74">
              <w:r>
                <w:rPr>
                  <w:rFonts w:ascii="Times New Roman" w:hAnsi="Times New Roman" w:cs="Times New Roman"/>
                  <w:sz w:val="20"/>
                  <w:szCs w:val="20"/>
                </w:rPr>
                <w:t xml:space="preserve">, </w:t>
              </w:r>
            </w:ins>
          </w:p>
          <w:p w:rsidR="00A0107C" w:rsidRDefault="00B96BF1" w14:paraId="3A17EB9F" w14:textId="77777777">
            <w:pPr>
              <w:rPr>
                <w:rFonts w:ascii="Times New Roman" w:hAnsi="Times New Roman" w:cs="Times New Roman"/>
                <w:sz w:val="20"/>
                <w:szCs w:val="20"/>
              </w:rPr>
            </w:pPr>
            <w:ins w:author="Joan Ries" w:date="2019-11-26T09:26:00Z" w:id="75">
              <w:r>
                <w:rPr>
                  <w:rFonts w:ascii="Times New Roman" w:hAnsi="Times New Roman" w:cs="Times New Roman"/>
                  <w:sz w:val="20"/>
                  <w:szCs w:val="20"/>
                </w:rPr>
                <w:t xml:space="preserve">   </w:t>
              </w:r>
            </w:ins>
            <w:ins w:author="Deepak Kodihalli" w:date="2019-11-04T09:34:00Z" w:id="76">
              <w:r>
                <w:rPr>
                  <w:rFonts w:ascii="Times New Roman" w:hAnsi="Times New Roman" w:cs="Times New Roman"/>
                  <w:sz w:val="20"/>
                  <w:szCs w:val="20"/>
                </w:rPr>
                <w:t>INVALID_FILE_TYPE</w:t>
              </w:r>
            </w:ins>
            <w:ins w:author="Joan Ries" w:date="2019-11-26T09:26:00Z" w:id="77">
              <w:r>
                <w:rPr>
                  <w:rFonts w:ascii="Times New Roman" w:hAnsi="Times New Roman" w:cs="Times New Roman"/>
                  <w:sz w:val="20"/>
                  <w:szCs w:val="20"/>
                </w:rPr>
                <w:t>=0x89</w:t>
              </w:r>
            </w:ins>
          </w:p>
          <w:p w:rsidR="00A0107C" w:rsidRDefault="00B96BF1" w14:paraId="42B70B54" w14:textId="77777777">
            <w:pPr>
              <w:rPr>
                <w:rFonts w:ascii="Times New Roman" w:hAnsi="Times New Roman" w:cs="Times New Roman"/>
                <w:sz w:val="20"/>
                <w:szCs w:val="20"/>
              </w:rPr>
            </w:pPr>
            <w:r>
              <w:rPr>
                <w:rFonts w:ascii="Times New Roman" w:hAnsi="Times New Roman" w:cs="Times New Roman"/>
                <w:sz w:val="20"/>
                <w:szCs w:val="20"/>
              </w:rPr>
              <w:t>}</w:t>
            </w:r>
          </w:p>
          <w:p w:rsidR="00A0107C" w:rsidRDefault="00B96BF1" w14:paraId="033A63D2" w14:textId="77777777">
            <w:pPr>
              <w:rPr>
                <w:rFonts w:ascii="Times New Roman" w:hAnsi="Times New Roman" w:cs="Times New Roman"/>
                <w:sz w:val="20"/>
                <w:szCs w:val="20"/>
                <w:lang w:val="en-US"/>
              </w:rPr>
            </w:pPr>
            <w:r>
              <w:rPr>
                <w:rFonts w:ascii="Times New Roman" w:hAnsi="Times New Roman" w:cs="Times New Roman"/>
                <w:sz w:val="20"/>
                <w:szCs w:val="20"/>
                <w:lang w:val="en-US"/>
              </w:rPr>
              <w:t xml:space="preserve">If request offset </w:t>
            </w:r>
            <w:del w:author="Deepak Kodihalli" w:date="2019-11-04T09:24:00Z" w:id="78">
              <w:r>
                <w:rPr>
                  <w:rFonts w:ascii="Times New Roman" w:hAnsi="Times New Roman" w:cs="Times New Roman"/>
                  <w:sz w:val="20"/>
                  <w:szCs w:val="20"/>
                  <w:lang w:val="en-US"/>
                </w:rPr>
                <w:delText xml:space="preserve">+ request length </w:delText>
              </w:r>
            </w:del>
            <w:r>
              <w:rPr>
                <w:rFonts w:ascii="Times New Roman" w:hAnsi="Times New Roman" w:cs="Times New Roman"/>
                <w:sz w:val="20"/>
                <w:szCs w:val="20"/>
                <w:lang w:val="en-US"/>
              </w:rPr>
              <w:t xml:space="preserve">&gt; file size, then </w:t>
            </w:r>
            <w:r>
              <w:rPr>
                <w:rFonts w:ascii="Times New Roman" w:hAnsi="Times New Roman" w:cs="Times New Roman"/>
                <w:sz w:val="20"/>
                <w:szCs w:val="20"/>
              </w:rPr>
              <w:t>DATA_OUT_OF_RANGE shall be returned.</w:t>
            </w:r>
          </w:p>
        </w:tc>
      </w:tr>
      <w:tr w:rsidR="00A0107C" w14:paraId="3F516EAC" w14:textId="77777777">
        <w:tc>
          <w:tcPr>
            <w:tcW w:w="1665" w:type="dxa"/>
            <w:shd w:val="clear" w:color="auto" w:fill="auto"/>
          </w:tcPr>
          <w:p w:rsidR="00A0107C" w:rsidRDefault="00B96BF1" w14:paraId="0875772B" w14:textId="77777777">
            <w:pPr>
              <w:rPr>
                <w:rFonts w:ascii="Times New Roman" w:hAnsi="Times New Roman" w:cs="Times New Roman"/>
                <w:sz w:val="20"/>
                <w:szCs w:val="20"/>
                <w:lang w:val="en-US"/>
              </w:rPr>
            </w:pPr>
            <w:r>
              <w:rPr>
                <w:rFonts w:ascii="Times New Roman" w:hAnsi="Times New Roman" w:cs="Times New Roman"/>
                <w:sz w:val="20"/>
                <w:szCs w:val="20"/>
                <w:lang w:val="en-US"/>
              </w:rPr>
              <w:t>1:4</w:t>
            </w:r>
          </w:p>
        </w:tc>
        <w:tc>
          <w:tcPr>
            <w:tcW w:w="1416" w:type="dxa"/>
            <w:shd w:val="clear" w:color="auto" w:fill="auto"/>
          </w:tcPr>
          <w:p w:rsidR="00A0107C" w:rsidRDefault="00B96BF1" w14:paraId="1D695828"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6D67BE76" w14:textId="77777777">
            <w:pPr>
              <w:rPr>
                <w:rFonts w:ascii="Times New Roman" w:hAnsi="Times New Roman" w:cs="Times New Roman"/>
                <w:sz w:val="20"/>
                <w:szCs w:val="20"/>
                <w:lang w:val="en-US"/>
              </w:rPr>
            </w:pPr>
            <w:r>
              <w:rPr>
                <w:rFonts w:ascii="Times New Roman" w:hAnsi="Times New Roman" w:cs="Times New Roman"/>
                <w:b/>
                <w:sz w:val="20"/>
                <w:szCs w:val="20"/>
                <w:lang w:val="en-US"/>
              </w:rPr>
              <w:t>Length</w:t>
            </w:r>
          </w:p>
          <w:p w:rsidR="00A0107C" w:rsidRDefault="00B96BF1" w14:paraId="40029D18" w14:textId="77777777">
            <w:pPr>
              <w:rPr>
                <w:rFonts w:ascii="Times New Roman" w:hAnsi="Times New Roman" w:cs="Times New Roman"/>
                <w:sz w:val="20"/>
                <w:szCs w:val="20"/>
                <w:lang w:val="en-US"/>
              </w:rPr>
            </w:pPr>
            <w:r>
              <w:rPr>
                <w:rFonts w:ascii="Times New Roman" w:hAnsi="Times New Roman" w:cs="Times New Roman"/>
                <w:sz w:val="20"/>
                <w:szCs w:val="20"/>
                <w:lang w:val="en-US"/>
              </w:rPr>
              <w:t>Number of bytes read. This could be less than what the requester asked for.</w:t>
            </w:r>
          </w:p>
        </w:tc>
      </w:tr>
    </w:tbl>
    <w:p w:rsidR="00A0107C" w:rsidRDefault="00A0107C" w14:paraId="320F84DE" w14:textId="77777777">
      <w:pPr>
        <w:rPr>
          <w:rFonts w:ascii="Times New Roman" w:hAnsi="Times New Roman" w:cs="Times New Roman"/>
          <w:sz w:val="20"/>
          <w:szCs w:val="20"/>
          <w:lang w:val="en-US"/>
        </w:rPr>
      </w:pPr>
    </w:p>
    <w:p w:rsidR="00A0107C" w:rsidRDefault="00A0107C" w14:paraId="1868FDF6" w14:textId="77777777">
      <w:pPr>
        <w:rPr>
          <w:rFonts w:ascii="Times New Roman" w:hAnsi="Times New Roman" w:cs="Times New Roman"/>
          <w:sz w:val="20"/>
          <w:szCs w:val="20"/>
          <w:lang w:val="en-US"/>
        </w:rPr>
      </w:pPr>
    </w:p>
    <w:p w:rsidR="00A0107C" w:rsidRDefault="00B96BF1" w14:paraId="0EE37A85" w14:textId="77777777">
      <w:pPr>
        <w:rPr>
          <w:rFonts w:ascii="Times New Roman" w:hAnsi="Times New Roman" w:cs="Times New Roman"/>
          <w:sz w:val="20"/>
          <w:szCs w:val="20"/>
          <w:lang w:val="en-US"/>
        </w:rPr>
      </w:pPr>
      <w:r>
        <w:rPr>
          <w:rFonts w:ascii="Times New Roman" w:hAnsi="Times New Roman" w:cs="Times New Roman"/>
          <w:i/>
          <w:sz w:val="20"/>
          <w:szCs w:val="20"/>
          <w:lang w:val="en-US"/>
        </w:rPr>
        <w:t xml:space="preserve">9) </w:t>
      </w:r>
      <w:proofErr w:type="spellStart"/>
      <w:r>
        <w:rPr>
          <w:rFonts w:ascii="Times New Roman" w:hAnsi="Times New Roman" w:cs="Times New Roman"/>
          <w:i/>
          <w:sz w:val="20"/>
          <w:szCs w:val="20"/>
          <w:lang w:val="en-US"/>
        </w:rPr>
        <w:t>WriteFileByTypeFromMemory</w:t>
      </w:r>
      <w:proofErr w:type="spellEnd"/>
    </w:p>
    <w:p w:rsidR="00A0107C" w:rsidRDefault="00A0107C" w14:paraId="47E003FA" w14:textId="77777777">
      <w:pPr>
        <w:rPr>
          <w:rFonts w:ascii="Times New Roman" w:hAnsi="Times New Roman" w:cs="Times New Roman"/>
          <w:sz w:val="20"/>
          <w:szCs w:val="20"/>
          <w:lang w:val="en-US"/>
        </w:rPr>
      </w:pPr>
    </w:p>
    <w:p w:rsidR="00A0107C" w:rsidRDefault="00B96BF1" w14:paraId="7805687B" w14:textId="77777777">
      <w:pPr>
        <w:rPr>
          <w:rFonts w:ascii="Times New Roman" w:hAnsi="Times New Roman" w:cs="Times New Roman"/>
          <w:sz w:val="20"/>
          <w:szCs w:val="20"/>
          <w:lang w:val="en-US"/>
        </w:rPr>
      </w:pPr>
      <w:r>
        <w:rPr>
          <w:rFonts w:ascii="Times New Roman" w:hAnsi="Times New Roman" w:cs="Times New Roman"/>
          <w:sz w:val="20"/>
          <w:szCs w:val="20"/>
          <w:lang w:val="en-US"/>
        </w:rPr>
        <w:t>This command is used to write to a file, by type. A file handle of 0xFFFFFFFF would indicate to not store the file metadata in the file table.</w:t>
      </w:r>
    </w:p>
    <w:p w:rsidR="00A0107C" w:rsidRDefault="00B96BF1" w14:paraId="02862EA6" w14:textId="77777777">
      <w:pPr>
        <w:rPr>
          <w:rFonts w:ascii="Times New Roman" w:hAnsi="Times New Roman" w:cs="Times New Roman"/>
          <w:sz w:val="20"/>
          <w:szCs w:val="20"/>
          <w:lang w:val="en-US"/>
        </w:rPr>
      </w:pPr>
      <w:r>
        <w:rPr>
          <w:rFonts w:ascii="Times New Roman" w:hAnsi="Times New Roman" w:cs="Times New Roman"/>
          <w:sz w:val="20"/>
          <w:szCs w:val="20"/>
          <w:lang w:val="en-US"/>
        </w:rPr>
        <w:t>This version of the command expects the responder to read the file content from a memory location pointed to by the request.</w:t>
      </w:r>
    </w:p>
    <w:p w:rsidR="00A0107C" w:rsidRDefault="00A0107C" w14:paraId="70B8426F" w14:textId="77777777">
      <w:pPr>
        <w:rPr>
          <w:rFonts w:ascii="Times New Roman" w:hAnsi="Times New Roman" w:cs="Times New Roman"/>
          <w:sz w:val="20"/>
          <w:szCs w:val="20"/>
          <w:lang w:val="en-US"/>
        </w:rPr>
      </w:pPr>
    </w:p>
    <w:tbl>
      <w:tblPr>
        <w:tblStyle w:val="TableGrid"/>
        <w:tblW w:w="8613" w:type="dxa"/>
        <w:tblLook w:val="04A0" w:firstRow="1" w:lastRow="0" w:firstColumn="1" w:lastColumn="0" w:noHBand="0" w:noVBand="1"/>
      </w:tblPr>
      <w:tblGrid>
        <w:gridCol w:w="1665"/>
        <w:gridCol w:w="1416"/>
        <w:gridCol w:w="5532"/>
      </w:tblGrid>
      <w:tr w:rsidR="00A0107C" w14:paraId="4C9CF724" w14:textId="77777777">
        <w:tc>
          <w:tcPr>
            <w:tcW w:w="1665" w:type="dxa"/>
            <w:shd w:val="clear" w:color="auto" w:fill="auto"/>
          </w:tcPr>
          <w:p w:rsidR="00A0107C" w:rsidRDefault="00B96BF1" w14:paraId="67D99C01"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416" w:type="dxa"/>
            <w:shd w:val="clear" w:color="auto" w:fill="auto"/>
          </w:tcPr>
          <w:p w:rsidR="00A0107C" w:rsidRDefault="00B96BF1" w14:paraId="2242B0B3"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532" w:type="dxa"/>
            <w:shd w:val="clear" w:color="auto" w:fill="auto"/>
          </w:tcPr>
          <w:p w:rsidR="00A0107C" w:rsidRDefault="00B96BF1" w14:paraId="738190CD"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Request Data</w:t>
            </w:r>
          </w:p>
        </w:tc>
      </w:tr>
      <w:tr w:rsidR="00A0107C" w14:paraId="5A942B03" w14:textId="77777777">
        <w:tc>
          <w:tcPr>
            <w:tcW w:w="1665" w:type="dxa"/>
            <w:shd w:val="clear" w:color="auto" w:fill="auto"/>
          </w:tcPr>
          <w:p w:rsidR="00A0107C" w:rsidRDefault="00B96BF1" w14:paraId="3CC204DB" w14:textId="77777777">
            <w:pPr>
              <w:rPr>
                <w:rFonts w:ascii="Times New Roman" w:hAnsi="Times New Roman" w:cs="Times New Roman"/>
                <w:sz w:val="20"/>
                <w:szCs w:val="20"/>
                <w:lang w:val="en-US"/>
              </w:rPr>
            </w:pPr>
            <w:r>
              <w:rPr>
                <w:rFonts w:ascii="Times New Roman" w:hAnsi="Times New Roman" w:cs="Times New Roman"/>
                <w:sz w:val="20"/>
                <w:szCs w:val="20"/>
                <w:lang w:val="en-US"/>
              </w:rPr>
              <w:t>0:1</w:t>
            </w:r>
          </w:p>
        </w:tc>
        <w:tc>
          <w:tcPr>
            <w:tcW w:w="1416" w:type="dxa"/>
            <w:shd w:val="clear" w:color="auto" w:fill="auto"/>
          </w:tcPr>
          <w:p w:rsidR="00A0107C" w:rsidRDefault="00B96BF1" w14:paraId="7A412B28" w14:textId="77777777">
            <w:pPr>
              <w:rPr>
                <w:rFonts w:ascii="Times New Roman" w:hAnsi="Times New Roman" w:cs="Times New Roman"/>
                <w:sz w:val="20"/>
                <w:szCs w:val="20"/>
                <w:lang w:val="en-US"/>
              </w:rPr>
            </w:pPr>
            <w:r>
              <w:rPr>
                <w:rFonts w:ascii="Times New Roman" w:hAnsi="Times New Roman" w:cs="Times New Roman"/>
                <w:sz w:val="20"/>
                <w:szCs w:val="20"/>
                <w:lang w:val="en-US"/>
              </w:rPr>
              <w:t>enum16</w:t>
            </w:r>
          </w:p>
        </w:tc>
        <w:tc>
          <w:tcPr>
            <w:tcW w:w="5532" w:type="dxa"/>
            <w:shd w:val="clear" w:color="auto" w:fill="auto"/>
          </w:tcPr>
          <w:p w:rsidR="00A0107C" w:rsidRDefault="00B96BF1" w14:paraId="3121A96C" w14:textId="77777777">
            <w:pP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FileType</w:t>
            </w:r>
            <w:proofErr w:type="spellEnd"/>
          </w:p>
          <w:p w:rsidR="00A0107C" w:rsidRDefault="00B96BF1" w14:paraId="736D72DE" w14:textId="77777777">
            <w:pPr>
              <w:rPr>
                <w:del w:author="Deepak Kodihalli" w:date="2019-11-04T09:26:00Z" w:id="79"/>
                <w:rFonts w:ascii="Times New Roman" w:hAnsi="Times New Roman" w:cs="Times New Roman"/>
                <w:sz w:val="20"/>
                <w:szCs w:val="20"/>
                <w:lang w:val="en-US"/>
              </w:rPr>
            </w:pPr>
            <w:r>
              <w:rPr>
                <w:rFonts w:ascii="Times New Roman" w:hAnsi="Times New Roman" w:cs="Times New Roman"/>
                <w:sz w:val="20"/>
                <w:szCs w:val="20"/>
                <w:lang w:val="en-US"/>
              </w:rPr>
              <w:t>Type of the file</w:t>
            </w:r>
          </w:p>
          <w:p w:rsidR="00A0107C" w:rsidRDefault="00B96BF1" w14:paraId="48DC984C" w14:textId="77777777">
            <w:pPr>
              <w:rPr>
                <w:del w:author="Deepak Kodihalli" w:date="2019-11-04T09:26:00Z" w:id="80"/>
                <w:rFonts w:ascii="Times New Roman" w:hAnsi="Times New Roman" w:cs="Times New Roman"/>
                <w:sz w:val="20"/>
                <w:szCs w:val="20"/>
                <w:lang w:val="en-US"/>
              </w:rPr>
            </w:pPr>
            <w:del w:author="Deepak Kodihalli" w:date="2019-11-04T09:26:00Z" w:id="81">
              <w:r>
                <w:rPr>
                  <w:rFonts w:ascii="Times New Roman" w:hAnsi="Times New Roman" w:cs="Times New Roman"/>
                  <w:sz w:val="20"/>
                  <w:szCs w:val="20"/>
                  <w:lang w:val="en-US"/>
                </w:rPr>
                <w:delText>value:</w:delText>
              </w:r>
            </w:del>
          </w:p>
          <w:p w:rsidR="00A0107C" w:rsidRDefault="00B96BF1" w14:paraId="51CB79F1" w14:textId="77777777">
            <w:pPr>
              <w:rPr>
                <w:del w:author="Deepak Kodihalli" w:date="2019-11-04T09:26:00Z" w:id="82"/>
                <w:rFonts w:ascii="Times New Roman" w:hAnsi="Times New Roman" w:cs="Times New Roman"/>
                <w:sz w:val="20"/>
                <w:szCs w:val="20"/>
                <w:lang w:val="en-US"/>
              </w:rPr>
            </w:pPr>
            <w:del w:author="Deepak Kodihalli" w:date="2019-11-04T09:26:00Z" w:id="83">
              <w:r>
                <w:rPr>
                  <w:rFonts w:ascii="Times New Roman" w:hAnsi="Times New Roman" w:cs="Times New Roman"/>
                  <w:sz w:val="20"/>
                  <w:szCs w:val="20"/>
                  <w:lang w:val="en-US"/>
                </w:rPr>
                <w:delText>{</w:delText>
              </w:r>
            </w:del>
          </w:p>
          <w:p w:rsidR="00A0107C" w:rsidRDefault="00B96BF1" w14:paraId="061206B2" w14:textId="77777777">
            <w:pPr>
              <w:rPr>
                <w:del w:author="Deepak Kodihalli" w:date="2019-11-04T09:26:00Z" w:id="84"/>
                <w:rFonts w:ascii="Times New Roman" w:hAnsi="Times New Roman" w:cs="Times New Roman"/>
                <w:sz w:val="20"/>
                <w:szCs w:val="20"/>
                <w:lang w:val="en-US"/>
              </w:rPr>
            </w:pPr>
            <w:del w:author="Deepak Kodihalli" w:date="2019-11-04T09:26:00Z" w:id="85">
              <w:r>
                <w:rPr>
                  <w:rFonts w:ascii="Times New Roman" w:hAnsi="Times New Roman" w:cs="Times New Roman"/>
                  <w:sz w:val="20"/>
                  <w:szCs w:val="20"/>
                  <w:lang w:val="en-US"/>
                </w:rPr>
                <w:delText xml:space="preserve">   ERROR_LOG = 0x0000</w:delText>
              </w:r>
            </w:del>
          </w:p>
          <w:p w:rsidR="00A0107C" w:rsidRDefault="00B96BF1" w14:paraId="7C977C9A" w14:textId="77777777">
            <w:pPr>
              <w:rPr>
                <w:rFonts w:ascii="Times New Roman" w:hAnsi="Times New Roman" w:cs="Times New Roman"/>
                <w:sz w:val="20"/>
                <w:szCs w:val="20"/>
                <w:lang w:val="en-US"/>
              </w:rPr>
            </w:pPr>
            <w:del w:author="Deepak Kodihalli" w:date="2019-11-04T09:26:00Z" w:id="86">
              <w:r>
                <w:rPr>
                  <w:rFonts w:ascii="Times New Roman" w:hAnsi="Times New Roman" w:cs="Times New Roman"/>
                  <w:sz w:val="20"/>
                  <w:szCs w:val="20"/>
                  <w:lang w:val="en-US"/>
                </w:rPr>
                <w:delText>}</w:delText>
              </w:r>
            </w:del>
          </w:p>
        </w:tc>
      </w:tr>
      <w:tr w:rsidR="00A0107C" w14:paraId="0392ACFA" w14:textId="77777777">
        <w:tc>
          <w:tcPr>
            <w:tcW w:w="1665" w:type="dxa"/>
            <w:shd w:val="clear" w:color="auto" w:fill="auto"/>
          </w:tcPr>
          <w:p w:rsidR="00A0107C" w:rsidRDefault="00B96BF1" w14:paraId="0142F0BA" w14:textId="77777777">
            <w:pPr>
              <w:rPr>
                <w:rFonts w:ascii="Times New Roman" w:hAnsi="Times New Roman" w:cs="Times New Roman"/>
                <w:sz w:val="20"/>
                <w:szCs w:val="20"/>
                <w:lang w:val="en-US"/>
              </w:rPr>
            </w:pPr>
            <w:r>
              <w:rPr>
                <w:rFonts w:ascii="Times New Roman" w:hAnsi="Times New Roman" w:cs="Times New Roman"/>
                <w:sz w:val="20"/>
                <w:szCs w:val="20"/>
                <w:lang w:val="en-US"/>
              </w:rPr>
              <w:t>2:5</w:t>
            </w:r>
          </w:p>
        </w:tc>
        <w:tc>
          <w:tcPr>
            <w:tcW w:w="1416" w:type="dxa"/>
            <w:shd w:val="clear" w:color="auto" w:fill="auto"/>
          </w:tcPr>
          <w:p w:rsidR="00A0107C" w:rsidRDefault="00B96BF1" w14:paraId="0019D2DC"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79BAF9BE" w14:textId="77777777">
            <w:pPr>
              <w:rPr>
                <w:rFonts w:ascii="Times New Roman" w:hAnsi="Times New Roman" w:cs="Times New Roman"/>
                <w:sz w:val="20"/>
                <w:szCs w:val="20"/>
                <w:lang w:val="en-US"/>
              </w:rPr>
            </w:pPr>
            <w:proofErr w:type="spellStart"/>
            <w:r>
              <w:rPr>
                <w:rFonts w:ascii="Times New Roman" w:hAnsi="Times New Roman" w:cs="Times New Roman"/>
                <w:b/>
                <w:sz w:val="20"/>
                <w:szCs w:val="20"/>
                <w:lang w:val="en-US"/>
              </w:rPr>
              <w:t>FileHandle</w:t>
            </w:r>
            <w:proofErr w:type="spellEnd"/>
          </w:p>
          <w:p w:rsidR="00A0107C" w:rsidRDefault="00B96BF1" w14:paraId="150BDFBA" w14:textId="77777777">
            <w:pPr>
              <w:rPr>
                <w:rFonts w:ascii="Times New Roman" w:hAnsi="Times New Roman" w:cs="Times New Roman"/>
                <w:sz w:val="20"/>
                <w:szCs w:val="20"/>
                <w:lang w:val="en-US"/>
              </w:rPr>
            </w:pPr>
            <w:r>
              <w:rPr>
                <w:rFonts w:ascii="Times New Roman" w:hAnsi="Times New Roman" w:cs="Times New Roman"/>
                <w:sz w:val="20"/>
                <w:szCs w:val="20"/>
                <w:lang w:val="en-US"/>
              </w:rPr>
              <w:t>A handle to the file</w:t>
            </w:r>
          </w:p>
        </w:tc>
      </w:tr>
      <w:tr w:rsidR="00A0107C" w14:paraId="64A5A77C" w14:textId="77777777">
        <w:tc>
          <w:tcPr>
            <w:tcW w:w="1665" w:type="dxa"/>
            <w:shd w:val="clear" w:color="auto" w:fill="auto"/>
          </w:tcPr>
          <w:p w:rsidR="00A0107C" w:rsidRDefault="00B96BF1" w14:paraId="2D02B475" w14:textId="77777777">
            <w:pPr>
              <w:rPr>
                <w:rFonts w:ascii="Times New Roman" w:hAnsi="Times New Roman" w:cs="Times New Roman"/>
                <w:sz w:val="20"/>
                <w:szCs w:val="20"/>
                <w:lang w:val="en-US"/>
              </w:rPr>
            </w:pPr>
            <w:r>
              <w:rPr>
                <w:rFonts w:ascii="Times New Roman" w:hAnsi="Times New Roman" w:cs="Times New Roman"/>
                <w:sz w:val="20"/>
                <w:szCs w:val="20"/>
                <w:lang w:val="en-US"/>
              </w:rPr>
              <w:t>6:9</w:t>
            </w:r>
          </w:p>
        </w:tc>
        <w:tc>
          <w:tcPr>
            <w:tcW w:w="1416" w:type="dxa"/>
            <w:shd w:val="clear" w:color="auto" w:fill="auto"/>
          </w:tcPr>
          <w:p w:rsidR="00A0107C" w:rsidRDefault="00B96BF1" w14:paraId="5BD1CAD6"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1A5F67E2" w14:textId="77777777">
            <w:pPr>
              <w:rPr>
                <w:rFonts w:ascii="Times New Roman" w:hAnsi="Times New Roman" w:cs="Times New Roman"/>
                <w:sz w:val="20"/>
                <w:szCs w:val="20"/>
                <w:lang w:val="en-US"/>
              </w:rPr>
            </w:pPr>
            <w:r>
              <w:rPr>
                <w:rFonts w:ascii="Times New Roman" w:hAnsi="Times New Roman" w:cs="Times New Roman"/>
                <w:b/>
                <w:sz w:val="20"/>
                <w:szCs w:val="20"/>
                <w:lang w:val="en-US"/>
              </w:rPr>
              <w:t>Offset</w:t>
            </w:r>
          </w:p>
          <w:p w:rsidR="00A0107C" w:rsidRDefault="00B96BF1" w14:paraId="59211168" w14:textId="77777777">
            <w:pPr>
              <w:rPr>
                <w:rFonts w:ascii="Times New Roman" w:hAnsi="Times New Roman" w:cs="Times New Roman"/>
                <w:sz w:val="20"/>
                <w:szCs w:val="20"/>
                <w:lang w:val="en-US"/>
              </w:rPr>
            </w:pPr>
            <w:r>
              <w:rPr>
                <w:rFonts w:ascii="Times New Roman" w:hAnsi="Times New Roman" w:cs="Times New Roman"/>
                <w:sz w:val="20"/>
                <w:szCs w:val="20"/>
                <w:lang w:val="en-US"/>
              </w:rPr>
              <w:t>Offset in the file at which the write should begin</w:t>
            </w:r>
          </w:p>
        </w:tc>
      </w:tr>
      <w:tr w:rsidR="00A0107C" w14:paraId="7EB09DA2" w14:textId="77777777">
        <w:tc>
          <w:tcPr>
            <w:tcW w:w="1665" w:type="dxa"/>
            <w:shd w:val="clear" w:color="auto" w:fill="auto"/>
          </w:tcPr>
          <w:p w:rsidR="00A0107C" w:rsidRDefault="00B96BF1" w14:paraId="42171EAE" w14:textId="77777777">
            <w:pPr>
              <w:rPr>
                <w:rFonts w:ascii="Times New Roman" w:hAnsi="Times New Roman" w:cs="Times New Roman"/>
                <w:sz w:val="20"/>
                <w:szCs w:val="20"/>
                <w:lang w:val="en-US"/>
              </w:rPr>
            </w:pPr>
            <w:r>
              <w:rPr>
                <w:rFonts w:ascii="Times New Roman" w:hAnsi="Times New Roman" w:cs="Times New Roman"/>
                <w:sz w:val="20"/>
                <w:szCs w:val="20"/>
                <w:lang w:val="en-US"/>
              </w:rPr>
              <w:t>10:13</w:t>
            </w:r>
          </w:p>
        </w:tc>
        <w:tc>
          <w:tcPr>
            <w:tcW w:w="1416" w:type="dxa"/>
            <w:shd w:val="clear" w:color="auto" w:fill="auto"/>
          </w:tcPr>
          <w:p w:rsidR="00A0107C" w:rsidRDefault="00B96BF1" w14:paraId="0C00E2DD"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190BF01C" w14:textId="77777777">
            <w:pPr>
              <w:rPr>
                <w:rFonts w:ascii="Times New Roman" w:hAnsi="Times New Roman" w:cs="Times New Roman"/>
                <w:sz w:val="20"/>
                <w:szCs w:val="20"/>
                <w:lang w:val="en-US"/>
              </w:rPr>
            </w:pPr>
            <w:r>
              <w:rPr>
                <w:rFonts w:ascii="Times New Roman" w:hAnsi="Times New Roman" w:cs="Times New Roman"/>
                <w:b/>
                <w:sz w:val="20"/>
                <w:szCs w:val="20"/>
                <w:lang w:val="en-US"/>
              </w:rPr>
              <w:t>Length</w:t>
            </w:r>
          </w:p>
          <w:p w:rsidR="00A0107C" w:rsidRDefault="00B96BF1" w14:paraId="7A072202" w14:textId="77777777">
            <w:pPr>
              <w:rPr>
                <w:rFonts w:ascii="Times New Roman" w:hAnsi="Times New Roman" w:cs="Times New Roman"/>
                <w:sz w:val="20"/>
                <w:szCs w:val="20"/>
                <w:lang w:val="en-US"/>
              </w:rPr>
            </w:pPr>
            <w:r>
              <w:rPr>
                <w:rFonts w:ascii="Times New Roman" w:hAnsi="Times New Roman" w:cs="Times New Roman"/>
                <w:sz w:val="20"/>
                <w:szCs w:val="20"/>
                <w:lang w:val="en-US"/>
              </w:rPr>
              <w:t>Number of bytes to be written</w:t>
            </w:r>
          </w:p>
        </w:tc>
      </w:tr>
      <w:tr w:rsidR="00A0107C" w14:paraId="3DA611FA" w14:textId="77777777">
        <w:trPr>
          <w:trHeight w:val="495"/>
        </w:trPr>
        <w:tc>
          <w:tcPr>
            <w:tcW w:w="1665" w:type="dxa"/>
            <w:shd w:val="clear" w:color="auto" w:fill="auto"/>
          </w:tcPr>
          <w:p w:rsidR="00A0107C" w:rsidRDefault="00B96BF1" w14:paraId="589C5A3E" w14:textId="77777777">
            <w:pPr>
              <w:rPr>
                <w:rFonts w:ascii="Times New Roman" w:hAnsi="Times New Roman" w:cs="Times New Roman"/>
                <w:sz w:val="20"/>
                <w:szCs w:val="20"/>
                <w:lang w:val="en-US"/>
              </w:rPr>
            </w:pPr>
            <w:r>
              <w:rPr>
                <w:rFonts w:ascii="Times New Roman" w:hAnsi="Times New Roman" w:cs="Times New Roman"/>
                <w:sz w:val="20"/>
                <w:szCs w:val="20"/>
                <w:lang w:val="en-US"/>
              </w:rPr>
              <w:t>14:21</w:t>
            </w:r>
          </w:p>
        </w:tc>
        <w:tc>
          <w:tcPr>
            <w:tcW w:w="1416" w:type="dxa"/>
            <w:shd w:val="clear" w:color="auto" w:fill="auto"/>
          </w:tcPr>
          <w:p w:rsidR="00A0107C" w:rsidRDefault="00B96BF1" w14:paraId="013EE940" w14:textId="77777777">
            <w:pPr>
              <w:rPr>
                <w:rFonts w:ascii="Times New Roman" w:hAnsi="Times New Roman" w:cs="Times New Roman"/>
                <w:sz w:val="20"/>
                <w:szCs w:val="20"/>
                <w:lang w:val="en-US"/>
              </w:rPr>
            </w:pPr>
            <w:r>
              <w:rPr>
                <w:rFonts w:ascii="Times New Roman" w:hAnsi="Times New Roman" w:cs="Times New Roman"/>
                <w:sz w:val="20"/>
                <w:szCs w:val="20"/>
                <w:lang w:val="en-US"/>
              </w:rPr>
              <w:t>uint64</w:t>
            </w:r>
          </w:p>
        </w:tc>
        <w:tc>
          <w:tcPr>
            <w:tcW w:w="5532" w:type="dxa"/>
            <w:shd w:val="clear" w:color="auto" w:fill="auto"/>
          </w:tcPr>
          <w:p w:rsidR="00A0107C" w:rsidRDefault="00B96BF1" w14:paraId="6586DEDD" w14:textId="77777777">
            <w:pPr>
              <w:rPr>
                <w:rFonts w:ascii="Times New Roman" w:hAnsi="Times New Roman" w:cs="Times New Roman"/>
                <w:b/>
                <w:sz w:val="20"/>
                <w:szCs w:val="20"/>
                <w:lang w:val="en-US"/>
              </w:rPr>
            </w:pPr>
            <w:r>
              <w:rPr>
                <w:rFonts w:ascii="Times New Roman" w:hAnsi="Times New Roman" w:cs="Times New Roman"/>
                <w:b/>
                <w:sz w:val="20"/>
                <w:szCs w:val="20"/>
                <w:lang w:val="en-US"/>
              </w:rPr>
              <w:t>Address</w:t>
            </w:r>
          </w:p>
          <w:p w:rsidR="00A0107C" w:rsidRDefault="00B96BF1" w14:paraId="0220C159" w14:textId="77777777">
            <w:pPr>
              <w:rPr>
                <w:rFonts w:ascii="Times New Roman" w:hAnsi="Times New Roman" w:cs="Times New Roman"/>
                <w:sz w:val="20"/>
                <w:szCs w:val="20"/>
                <w:lang w:val="en-US"/>
              </w:rPr>
            </w:pPr>
            <w:r>
              <w:rPr>
                <w:rFonts w:ascii="Times New Roman" w:hAnsi="Times New Roman" w:cs="Times New Roman"/>
                <w:sz w:val="20"/>
                <w:szCs w:val="20"/>
                <w:lang w:val="en-US"/>
              </w:rPr>
              <w:t>Memory address where the file content has to be written to</w:t>
            </w:r>
          </w:p>
        </w:tc>
      </w:tr>
      <w:tr w:rsidR="00A0107C" w14:paraId="03BE628D" w14:textId="77777777">
        <w:tc>
          <w:tcPr>
            <w:tcW w:w="1665" w:type="dxa"/>
            <w:shd w:val="clear" w:color="auto" w:fill="auto"/>
          </w:tcPr>
          <w:p w:rsidR="00A0107C" w:rsidRDefault="00B96BF1" w14:paraId="270C88D4"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416" w:type="dxa"/>
            <w:shd w:val="clear" w:color="auto" w:fill="auto"/>
          </w:tcPr>
          <w:p w:rsidR="00A0107C" w:rsidRDefault="00B96BF1" w14:paraId="26E9F1CD"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532" w:type="dxa"/>
            <w:shd w:val="clear" w:color="auto" w:fill="auto"/>
          </w:tcPr>
          <w:p w:rsidR="00A0107C" w:rsidRDefault="00B96BF1" w14:paraId="77EE1591"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Response Data</w:t>
            </w:r>
          </w:p>
        </w:tc>
      </w:tr>
      <w:tr w:rsidR="00A0107C" w14:paraId="168B4343" w14:textId="77777777">
        <w:tc>
          <w:tcPr>
            <w:tcW w:w="1665" w:type="dxa"/>
            <w:shd w:val="clear" w:color="auto" w:fill="auto"/>
          </w:tcPr>
          <w:p w:rsidR="00A0107C" w:rsidRDefault="00B96BF1" w14:paraId="39D76CE7" w14:textId="77777777">
            <w:pP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1416" w:type="dxa"/>
            <w:shd w:val="clear" w:color="auto" w:fill="auto"/>
          </w:tcPr>
          <w:p w:rsidR="00A0107C" w:rsidRDefault="00B96BF1" w14:paraId="18799DCE"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5532" w:type="dxa"/>
            <w:shd w:val="clear" w:color="auto" w:fill="auto"/>
          </w:tcPr>
          <w:p w:rsidR="00A0107C" w:rsidRDefault="00B96BF1" w14:paraId="0CA7B10B" w14:textId="77777777">
            <w:pPr>
              <w:rPr>
                <w:rFonts w:ascii="Times New Roman" w:hAnsi="Times New Roman" w:cs="Times New Roman"/>
                <w:b/>
                <w:sz w:val="20"/>
                <w:szCs w:val="20"/>
              </w:rPr>
            </w:pPr>
            <w:proofErr w:type="spellStart"/>
            <w:r>
              <w:rPr>
                <w:rFonts w:ascii="Times New Roman" w:hAnsi="Times New Roman" w:cs="Times New Roman"/>
                <w:b/>
                <w:sz w:val="20"/>
                <w:szCs w:val="20"/>
              </w:rPr>
              <w:t>CompletionCode</w:t>
            </w:r>
            <w:proofErr w:type="spellEnd"/>
          </w:p>
          <w:p w:rsidR="00A0107C" w:rsidRDefault="00B96BF1" w14:paraId="183FB83C" w14:textId="77777777">
            <w:pPr>
              <w:rPr>
                <w:rFonts w:ascii="Times New Roman" w:hAnsi="Times New Roman" w:cs="Times New Roman"/>
                <w:sz w:val="20"/>
                <w:szCs w:val="20"/>
              </w:rPr>
            </w:pPr>
            <w:r>
              <w:rPr>
                <w:rFonts w:ascii="Times New Roman" w:hAnsi="Times New Roman" w:cs="Times New Roman"/>
                <w:sz w:val="20"/>
                <w:szCs w:val="20"/>
              </w:rPr>
              <w:t>value:</w:t>
            </w:r>
          </w:p>
          <w:p w:rsidR="00A0107C" w:rsidRDefault="00B96BF1" w14:paraId="5F8B82FA" w14:textId="77777777">
            <w:pPr>
              <w:rPr>
                <w:ins w:author="Joan Ries" w:date="2019-11-26T09:27:00Z" w:id="87"/>
                <w:rFonts w:ascii="Times New Roman" w:hAnsi="Times New Roman" w:cs="Times New Roman"/>
                <w:sz w:val="20"/>
                <w:szCs w:val="20"/>
              </w:rPr>
            </w:pPr>
            <w:r>
              <w:rPr>
                <w:rFonts w:ascii="Times New Roman" w:hAnsi="Times New Roman" w:cs="Times New Roman"/>
                <w:sz w:val="20"/>
                <w:szCs w:val="20"/>
              </w:rPr>
              <w:t xml:space="preserve">{ </w:t>
            </w:r>
          </w:p>
          <w:p w:rsidR="00A0107C" w:rsidRDefault="00B96BF1" w14:paraId="062C9EF8" w14:textId="77777777">
            <w:pPr>
              <w:rPr>
                <w:ins w:author="Joan Ries" w:date="2019-11-26T09:27:00Z" w:id="88"/>
                <w:rFonts w:ascii="Times New Roman" w:hAnsi="Times New Roman" w:cs="Times New Roman"/>
                <w:sz w:val="20"/>
                <w:szCs w:val="20"/>
              </w:rPr>
            </w:pPr>
            <w:ins w:author="Joan Ries" w:date="2019-11-26T09:27:00Z" w:id="89">
              <w:r>
                <w:rPr>
                  <w:rFonts w:ascii="Times New Roman" w:hAnsi="Times New Roman" w:cs="Times New Roman"/>
                  <w:sz w:val="20"/>
                  <w:szCs w:val="20"/>
                </w:rPr>
                <w:t xml:space="preserve">   </w:t>
              </w:r>
            </w:ins>
            <w:r>
              <w:rPr>
                <w:rFonts w:ascii="Times New Roman" w:hAnsi="Times New Roman" w:cs="Times New Roman"/>
                <w:sz w:val="20"/>
                <w:szCs w:val="20"/>
              </w:rPr>
              <w:t xml:space="preserve">PLDM_BASE_CODES, </w:t>
            </w:r>
          </w:p>
          <w:p w:rsidR="00A0107C" w:rsidRDefault="00B96BF1" w14:paraId="78DB4404" w14:textId="77777777">
            <w:pPr>
              <w:rPr>
                <w:ins w:author="Joan Ries" w:date="2019-11-26T09:27:00Z" w:id="90"/>
                <w:rFonts w:ascii="Times New Roman" w:hAnsi="Times New Roman" w:cs="Times New Roman"/>
                <w:sz w:val="20"/>
                <w:szCs w:val="20"/>
              </w:rPr>
            </w:pPr>
            <w:ins w:author="Joan Ries" w:date="2019-11-26T09:27:00Z" w:id="91">
              <w:r>
                <w:rPr>
                  <w:rFonts w:ascii="Times New Roman" w:hAnsi="Times New Roman" w:cs="Times New Roman"/>
                  <w:sz w:val="20"/>
                  <w:szCs w:val="20"/>
                </w:rPr>
                <w:t xml:space="preserve">   </w:t>
              </w:r>
            </w:ins>
            <w:r>
              <w:rPr>
                <w:rFonts w:ascii="Times New Roman" w:hAnsi="Times New Roman" w:cs="Times New Roman"/>
                <w:sz w:val="20"/>
                <w:szCs w:val="20"/>
              </w:rPr>
              <w:t>INVALID_FILE_HANDLE</w:t>
            </w:r>
            <w:ins w:author="Joan Ries" w:date="2019-11-26T09:27:00Z" w:id="92">
              <w:r>
                <w:rPr>
                  <w:rFonts w:ascii="Times New Roman" w:hAnsi="Times New Roman" w:cs="Times New Roman"/>
                  <w:sz w:val="20"/>
                  <w:szCs w:val="20"/>
                </w:rPr>
                <w:t>=0x86</w:t>
              </w:r>
            </w:ins>
            <w:r>
              <w:rPr>
                <w:rFonts w:ascii="Times New Roman" w:hAnsi="Times New Roman" w:cs="Times New Roman"/>
                <w:sz w:val="20"/>
                <w:szCs w:val="20"/>
              </w:rPr>
              <w:t xml:space="preserve">, </w:t>
            </w:r>
          </w:p>
          <w:p w:rsidR="00A0107C" w:rsidRDefault="00B96BF1" w14:paraId="0ECD48F0" w14:textId="77777777">
            <w:pPr>
              <w:rPr>
                <w:ins w:author="Joan Ries" w:date="2019-11-26T09:27:00Z" w:id="93"/>
                <w:rFonts w:ascii="Times New Roman" w:hAnsi="Times New Roman" w:cs="Times New Roman"/>
                <w:sz w:val="20"/>
                <w:szCs w:val="20"/>
              </w:rPr>
            </w:pPr>
            <w:ins w:author="Joan Ries" w:date="2019-11-26T09:27:00Z" w:id="94">
              <w:r>
                <w:rPr>
                  <w:rFonts w:ascii="Times New Roman" w:hAnsi="Times New Roman" w:cs="Times New Roman"/>
                  <w:sz w:val="20"/>
                  <w:szCs w:val="20"/>
                </w:rPr>
                <w:t xml:space="preserve">   </w:t>
              </w:r>
            </w:ins>
            <w:r>
              <w:rPr>
                <w:rFonts w:ascii="Times New Roman" w:hAnsi="Times New Roman" w:cs="Times New Roman"/>
                <w:sz w:val="20"/>
                <w:szCs w:val="20"/>
              </w:rPr>
              <w:t>READ_ONLY</w:t>
            </w:r>
            <w:ins w:author="Joan Ries" w:date="2019-11-26T09:28:00Z" w:id="95">
              <w:r>
                <w:rPr>
                  <w:rFonts w:ascii="Times New Roman" w:hAnsi="Times New Roman" w:cs="Times New Roman"/>
                  <w:sz w:val="20"/>
                  <w:szCs w:val="20"/>
                </w:rPr>
                <w:t>=0x88</w:t>
              </w:r>
            </w:ins>
            <w:ins w:author="Deepak Kodihalli" w:date="2019-11-04T09:34:00Z" w:id="96">
              <w:r>
                <w:rPr>
                  <w:rFonts w:ascii="Times New Roman" w:hAnsi="Times New Roman" w:cs="Times New Roman"/>
                  <w:sz w:val="20"/>
                  <w:szCs w:val="20"/>
                </w:rPr>
                <w:t xml:space="preserve">, </w:t>
              </w:r>
            </w:ins>
          </w:p>
          <w:p w:rsidR="00A0107C" w:rsidRDefault="00B96BF1" w14:paraId="7473DFD9" w14:textId="77777777">
            <w:pPr>
              <w:rPr>
                <w:rFonts w:ascii="Times New Roman" w:hAnsi="Times New Roman" w:cs="Times New Roman"/>
                <w:sz w:val="20"/>
                <w:szCs w:val="20"/>
              </w:rPr>
            </w:pPr>
            <w:ins w:author="Joan Ries" w:date="2019-11-26T09:27:00Z" w:id="97">
              <w:r>
                <w:rPr>
                  <w:rFonts w:ascii="Times New Roman" w:hAnsi="Times New Roman" w:cs="Times New Roman"/>
                  <w:sz w:val="20"/>
                  <w:szCs w:val="20"/>
                </w:rPr>
                <w:t xml:space="preserve">   </w:t>
              </w:r>
            </w:ins>
            <w:ins w:author="Deepak Kodihalli" w:date="2019-11-04T09:34:00Z" w:id="98">
              <w:r>
                <w:rPr>
                  <w:rFonts w:ascii="Times New Roman" w:hAnsi="Times New Roman" w:cs="Times New Roman"/>
                  <w:sz w:val="20"/>
                  <w:szCs w:val="20"/>
                </w:rPr>
                <w:t>INVALID_FILE_TYPE</w:t>
              </w:r>
            </w:ins>
            <w:ins w:author="Joan Ries" w:date="2019-11-26T09:28:00Z" w:id="99">
              <w:r>
                <w:rPr>
                  <w:rFonts w:ascii="Times New Roman" w:hAnsi="Times New Roman" w:cs="Times New Roman"/>
                  <w:sz w:val="20"/>
                  <w:szCs w:val="20"/>
                </w:rPr>
                <w:t>=0x89</w:t>
              </w:r>
            </w:ins>
          </w:p>
          <w:p w:rsidR="00A0107C" w:rsidRDefault="00B96BF1" w14:paraId="1C5F7EAC" w14:textId="77777777">
            <w:pPr>
              <w:rPr>
                <w:rFonts w:ascii="Times New Roman" w:hAnsi="Times New Roman" w:cs="Times New Roman"/>
                <w:sz w:val="20"/>
                <w:szCs w:val="20"/>
              </w:rPr>
            </w:pPr>
            <w:r>
              <w:rPr>
                <w:rFonts w:ascii="Times New Roman" w:hAnsi="Times New Roman" w:cs="Times New Roman"/>
                <w:sz w:val="20"/>
                <w:szCs w:val="20"/>
              </w:rPr>
              <w:t>}</w:t>
            </w:r>
          </w:p>
        </w:tc>
      </w:tr>
      <w:tr w:rsidR="00A0107C" w14:paraId="4E4CBD85" w14:textId="77777777">
        <w:tc>
          <w:tcPr>
            <w:tcW w:w="1665" w:type="dxa"/>
            <w:shd w:val="clear" w:color="auto" w:fill="auto"/>
          </w:tcPr>
          <w:p w:rsidR="00A0107C" w:rsidRDefault="00B96BF1" w14:paraId="77A00C58" w14:textId="77777777">
            <w:pPr>
              <w:rPr>
                <w:rFonts w:ascii="Times New Roman" w:hAnsi="Times New Roman" w:cs="Times New Roman"/>
                <w:sz w:val="20"/>
                <w:szCs w:val="20"/>
                <w:lang w:val="en-US"/>
              </w:rPr>
            </w:pPr>
            <w:r>
              <w:rPr>
                <w:rFonts w:ascii="Times New Roman" w:hAnsi="Times New Roman" w:cs="Times New Roman"/>
                <w:sz w:val="20"/>
                <w:szCs w:val="20"/>
                <w:lang w:val="en-US"/>
              </w:rPr>
              <w:t>1:4</w:t>
            </w:r>
          </w:p>
        </w:tc>
        <w:tc>
          <w:tcPr>
            <w:tcW w:w="1416" w:type="dxa"/>
            <w:shd w:val="clear" w:color="auto" w:fill="auto"/>
          </w:tcPr>
          <w:p w:rsidR="00A0107C" w:rsidRDefault="00B96BF1" w14:paraId="52069636"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Pr>
          <w:p w:rsidR="00A0107C" w:rsidRDefault="00B96BF1" w14:paraId="61BD7466" w14:textId="77777777">
            <w:pPr>
              <w:rPr>
                <w:rFonts w:ascii="Times New Roman" w:hAnsi="Times New Roman" w:cs="Times New Roman"/>
                <w:sz w:val="20"/>
                <w:szCs w:val="20"/>
                <w:lang w:val="en-US"/>
              </w:rPr>
            </w:pPr>
            <w:r>
              <w:rPr>
                <w:rFonts w:ascii="Times New Roman" w:hAnsi="Times New Roman" w:cs="Times New Roman"/>
                <w:b/>
                <w:sz w:val="20"/>
                <w:szCs w:val="20"/>
                <w:lang w:val="en-US"/>
              </w:rPr>
              <w:t>Length</w:t>
            </w:r>
          </w:p>
          <w:p w:rsidR="00A0107C" w:rsidRDefault="00B96BF1" w14:paraId="3C2764A4" w14:textId="77777777">
            <w:pPr>
              <w:rPr>
                <w:rFonts w:ascii="Times New Roman" w:hAnsi="Times New Roman" w:cs="Times New Roman"/>
                <w:sz w:val="20"/>
                <w:szCs w:val="20"/>
                <w:lang w:val="en-US"/>
              </w:rPr>
            </w:pPr>
            <w:r>
              <w:rPr>
                <w:rFonts w:ascii="Times New Roman" w:hAnsi="Times New Roman" w:cs="Times New Roman"/>
                <w:sz w:val="20"/>
                <w:szCs w:val="20"/>
                <w:lang w:val="en-US"/>
              </w:rPr>
              <w:t>Number of bytes written. This could be less than what the requester asked for.</w:t>
            </w:r>
          </w:p>
        </w:tc>
      </w:tr>
    </w:tbl>
    <w:p w:rsidR="00A0107C" w:rsidRDefault="00A0107C" w14:paraId="710F7E44" w14:textId="77777777">
      <w:pPr>
        <w:rPr>
          <w:rFonts w:ascii="Times New Roman" w:hAnsi="Times New Roman" w:cs="Times New Roman"/>
          <w:sz w:val="20"/>
          <w:szCs w:val="20"/>
          <w:lang w:val="en-US"/>
        </w:rPr>
      </w:pPr>
    </w:p>
    <w:p w:rsidR="00A0107C" w:rsidRDefault="00A0107C" w14:paraId="7A6BE691" w14:textId="77777777">
      <w:pPr>
        <w:rPr>
          <w:rFonts w:ascii="Times New Roman" w:hAnsi="Times New Roman" w:cs="Times New Roman"/>
          <w:sz w:val="20"/>
          <w:szCs w:val="20"/>
          <w:lang w:val="en-US"/>
        </w:rPr>
      </w:pPr>
    </w:p>
    <w:p w:rsidR="00A0107C" w:rsidRDefault="00B96BF1" w14:paraId="18795039" w14:textId="77777777">
      <w:pPr>
        <w:rPr>
          <w:rFonts w:ascii="Times New Roman" w:hAnsi="Times New Roman" w:cs="Times New Roman"/>
          <w:sz w:val="20"/>
          <w:szCs w:val="20"/>
          <w:lang w:val="en-US"/>
        </w:rPr>
      </w:pPr>
      <w:r>
        <w:rPr>
          <w:rFonts w:ascii="Times New Roman" w:hAnsi="Times New Roman" w:cs="Times New Roman"/>
          <w:i/>
          <w:sz w:val="20"/>
          <w:szCs w:val="20"/>
          <w:lang w:val="en-US"/>
        </w:rPr>
        <w:t xml:space="preserve">10) </w:t>
      </w:r>
      <w:proofErr w:type="spellStart"/>
      <w:r>
        <w:rPr>
          <w:rFonts w:ascii="Times New Roman" w:hAnsi="Times New Roman" w:cs="Times New Roman"/>
          <w:i/>
          <w:sz w:val="20"/>
          <w:szCs w:val="20"/>
          <w:lang w:val="en-US"/>
        </w:rPr>
        <w:t>NewFileAvailable</w:t>
      </w:r>
      <w:proofErr w:type="spellEnd"/>
    </w:p>
    <w:p w:rsidR="00A0107C" w:rsidRDefault="00A0107C" w14:paraId="010764D1" w14:textId="77777777">
      <w:pPr>
        <w:rPr>
          <w:rFonts w:ascii="Times New Roman" w:hAnsi="Times New Roman" w:cs="Times New Roman"/>
          <w:sz w:val="20"/>
          <w:szCs w:val="20"/>
          <w:lang w:val="en-US"/>
        </w:rPr>
      </w:pPr>
    </w:p>
    <w:p w:rsidR="00A0107C" w:rsidRDefault="00B96BF1" w14:paraId="13B34BB1" w14:textId="77777777">
      <w:pPr>
        <w:rPr>
          <w:del w:author="Deepak Kodihalli" w:date="2019-11-04T09:17:00Z" w:id="100"/>
          <w:rFonts w:ascii="Times New Roman" w:hAnsi="Times New Roman" w:cs="Times New Roman"/>
          <w:sz w:val="20"/>
          <w:szCs w:val="20"/>
          <w:lang w:val="en-US"/>
        </w:rPr>
      </w:pPr>
      <w:r>
        <w:rPr>
          <w:rFonts w:ascii="Times New Roman" w:hAnsi="Times New Roman" w:cs="Times New Roman"/>
          <w:sz w:val="20"/>
          <w:szCs w:val="20"/>
          <w:lang w:val="en-US"/>
        </w:rPr>
        <w:t xml:space="preserve">This command is used to denote that </w:t>
      </w:r>
      <w:del w:author="Deepak Kodihalli" w:date="2019-11-04T09:17:00Z" w:id="101">
        <w:r>
          <w:rPr>
            <w:rFonts w:ascii="Times New Roman" w:hAnsi="Times New Roman" w:cs="Times New Roman"/>
            <w:sz w:val="20"/>
            <w:szCs w:val="20"/>
            <w:lang w:val="en-US"/>
          </w:rPr>
          <w:delText>metadata about a new file is available in the file table, and the file can be read from/written to as apt.</w:delText>
        </w:r>
      </w:del>
    </w:p>
    <w:p w:rsidR="00A0107C" w:rsidRDefault="00B96BF1" w14:paraId="606B8DC2" w14:textId="77777777">
      <w:pPr>
        <w:rPr>
          <w:ins w:author="Deepak Kodihalli" w:date="2019-11-04T09:18:00Z" w:id="102"/>
          <w:rFonts w:ascii="Times New Roman" w:hAnsi="Times New Roman" w:cs="Times New Roman"/>
          <w:sz w:val="20"/>
          <w:szCs w:val="20"/>
          <w:lang w:val="en-US"/>
        </w:rPr>
      </w:pPr>
      <w:ins w:author="Deepak Kodihalli" w:date="2019-11-04T09:17:00Z" w:id="103">
        <w:r>
          <w:rPr>
            <w:rFonts w:ascii="Times New Roman" w:hAnsi="Times New Roman" w:cs="Times New Roman"/>
            <w:sz w:val="20"/>
            <w:szCs w:val="20"/>
            <w:lang w:val="en-US"/>
          </w:rPr>
          <w:t xml:space="preserve">a new file </w:t>
        </w:r>
      </w:ins>
      <w:ins w:author="Deepak Kodihalli" w:date="2019-11-04T09:18:00Z" w:id="104">
        <w:r>
          <w:rPr>
            <w:rFonts w:ascii="Times New Roman" w:hAnsi="Times New Roman" w:cs="Times New Roman"/>
            <w:sz w:val="20"/>
            <w:szCs w:val="20"/>
            <w:lang w:val="en-US"/>
          </w:rPr>
          <w:t>is available.</w:t>
        </w:r>
      </w:ins>
    </w:p>
    <w:p w:rsidR="00A0107C" w:rsidRDefault="00A0107C" w14:paraId="192A2342" w14:textId="77777777">
      <w:pPr>
        <w:rPr>
          <w:rFonts w:ascii="Times New Roman" w:hAnsi="Times New Roman" w:cs="Times New Roman"/>
          <w:sz w:val="20"/>
          <w:szCs w:val="20"/>
          <w:lang w:val="en-US"/>
        </w:rPr>
      </w:pPr>
    </w:p>
    <w:tbl>
      <w:tblPr>
        <w:tblStyle w:val="TableGrid"/>
        <w:tblW w:w="8613" w:type="dxa"/>
        <w:tblLook w:val="04A0" w:firstRow="1" w:lastRow="0" w:firstColumn="1" w:lastColumn="0" w:noHBand="0" w:noVBand="1"/>
      </w:tblPr>
      <w:tblGrid>
        <w:gridCol w:w="1665"/>
        <w:gridCol w:w="1416"/>
        <w:gridCol w:w="5532"/>
      </w:tblGrid>
      <w:tr w:rsidR="00A0107C" w:rsidTr="2116B5A5" w14:paraId="13731D8C" w14:textId="77777777">
        <w:tc>
          <w:tcPr>
            <w:tcW w:w="1665" w:type="dxa"/>
            <w:shd w:val="clear" w:color="auto" w:fill="auto"/>
            <w:tcMar/>
          </w:tcPr>
          <w:p w:rsidR="00A0107C" w:rsidRDefault="00B96BF1" w14:paraId="0097599F"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416" w:type="dxa"/>
            <w:shd w:val="clear" w:color="auto" w:fill="auto"/>
            <w:tcMar/>
          </w:tcPr>
          <w:p w:rsidR="00A0107C" w:rsidRDefault="00B96BF1" w14:paraId="4955D68B"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532" w:type="dxa"/>
            <w:shd w:val="clear" w:color="auto" w:fill="auto"/>
            <w:tcMar/>
          </w:tcPr>
          <w:p w:rsidR="00A0107C" w:rsidRDefault="00B96BF1" w14:paraId="7D146BA9"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Request Data</w:t>
            </w:r>
          </w:p>
        </w:tc>
      </w:tr>
      <w:tr w:rsidR="00A0107C" w:rsidTr="2116B5A5" w14:paraId="18323B64" w14:textId="77777777">
        <w:tc>
          <w:tcPr>
            <w:tcW w:w="1665" w:type="dxa"/>
            <w:shd w:val="clear" w:color="auto" w:fill="auto"/>
            <w:tcMar/>
          </w:tcPr>
          <w:p w:rsidR="00A0107C" w:rsidRDefault="00B96BF1" w14:paraId="42412DBF" w14:textId="77777777">
            <w:pPr>
              <w:rPr>
                <w:rFonts w:ascii="Times New Roman" w:hAnsi="Times New Roman" w:cs="Times New Roman"/>
                <w:sz w:val="20"/>
                <w:szCs w:val="20"/>
                <w:lang w:val="en-US"/>
              </w:rPr>
            </w:pPr>
            <w:r>
              <w:rPr>
                <w:rFonts w:ascii="Times New Roman" w:hAnsi="Times New Roman" w:cs="Times New Roman"/>
                <w:sz w:val="20"/>
                <w:szCs w:val="20"/>
                <w:lang w:val="en-US"/>
              </w:rPr>
              <w:t>0:1</w:t>
            </w:r>
          </w:p>
        </w:tc>
        <w:tc>
          <w:tcPr>
            <w:tcW w:w="1416" w:type="dxa"/>
            <w:shd w:val="clear" w:color="auto" w:fill="auto"/>
            <w:tcMar/>
          </w:tcPr>
          <w:p w:rsidR="00A0107C" w:rsidRDefault="00B96BF1" w14:paraId="5984C077" w14:textId="77777777">
            <w:pPr>
              <w:rPr>
                <w:rFonts w:ascii="Times New Roman" w:hAnsi="Times New Roman" w:cs="Times New Roman"/>
                <w:sz w:val="20"/>
                <w:szCs w:val="20"/>
                <w:lang w:val="en-US"/>
              </w:rPr>
            </w:pPr>
            <w:r>
              <w:rPr>
                <w:rFonts w:ascii="Times New Roman" w:hAnsi="Times New Roman" w:cs="Times New Roman"/>
                <w:sz w:val="20"/>
                <w:szCs w:val="20"/>
                <w:lang w:val="en-US"/>
              </w:rPr>
              <w:t>enum16</w:t>
            </w:r>
          </w:p>
        </w:tc>
        <w:tc>
          <w:tcPr>
            <w:tcW w:w="5532" w:type="dxa"/>
            <w:shd w:val="clear" w:color="auto" w:fill="auto"/>
            <w:tcMar/>
          </w:tcPr>
          <w:p w:rsidR="00A0107C" w:rsidRDefault="00B96BF1" w14:paraId="54D88B64" w14:textId="77777777">
            <w:pP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FileType</w:t>
            </w:r>
            <w:proofErr w:type="spellEnd"/>
          </w:p>
          <w:p w:rsidR="00A0107C" w:rsidRDefault="00B96BF1" w14:paraId="12686654" w14:textId="77777777">
            <w:pPr>
              <w:rPr>
                <w:del w:author="Deepak Kodihalli" w:date="2019-11-04T09:26:00Z" w:id="105"/>
                <w:rFonts w:ascii="Times New Roman" w:hAnsi="Times New Roman" w:cs="Times New Roman"/>
                <w:sz w:val="20"/>
                <w:szCs w:val="20"/>
                <w:lang w:val="en-US"/>
              </w:rPr>
            </w:pPr>
            <w:r>
              <w:rPr>
                <w:rFonts w:ascii="Times New Roman" w:hAnsi="Times New Roman" w:cs="Times New Roman"/>
                <w:sz w:val="20"/>
                <w:szCs w:val="20"/>
                <w:lang w:val="en-US"/>
              </w:rPr>
              <w:t>Type of the file</w:t>
            </w:r>
          </w:p>
          <w:p w:rsidR="00A0107C" w:rsidRDefault="00B96BF1" w14:paraId="4A2A66AD" w14:textId="77777777">
            <w:pPr>
              <w:rPr>
                <w:del w:author="Deepak Kodihalli" w:date="2019-11-04T09:18:00Z" w:id="106"/>
                <w:rFonts w:ascii="Times New Roman" w:hAnsi="Times New Roman" w:cs="Times New Roman"/>
                <w:sz w:val="20"/>
                <w:szCs w:val="20"/>
                <w:lang w:val="en-US"/>
              </w:rPr>
            </w:pPr>
            <w:del w:author="Deepak Kodihalli" w:date="2019-11-04T09:18:00Z" w:id="107">
              <w:r>
                <w:rPr>
                  <w:rFonts w:ascii="Times New Roman" w:hAnsi="Times New Roman" w:cs="Times New Roman"/>
                  <w:sz w:val="20"/>
                  <w:szCs w:val="20"/>
                  <w:lang w:val="en-US"/>
                </w:rPr>
                <w:delText>value:</w:delText>
              </w:r>
            </w:del>
          </w:p>
          <w:p w:rsidR="00A0107C" w:rsidRDefault="00B96BF1" w14:paraId="57B1E399" w14:textId="77777777">
            <w:pPr>
              <w:rPr>
                <w:del w:author="Deepak Kodihalli" w:date="2019-11-04T09:18:00Z" w:id="108"/>
                <w:rFonts w:ascii="Times New Roman" w:hAnsi="Times New Roman" w:cs="Times New Roman"/>
                <w:sz w:val="20"/>
                <w:szCs w:val="20"/>
                <w:lang w:val="en-US"/>
              </w:rPr>
            </w:pPr>
            <w:del w:author="Deepak Kodihalli" w:date="2019-11-04T09:18:00Z" w:id="109">
              <w:r>
                <w:rPr>
                  <w:rFonts w:ascii="Times New Roman" w:hAnsi="Times New Roman" w:cs="Times New Roman"/>
                  <w:sz w:val="20"/>
                  <w:szCs w:val="20"/>
                  <w:lang w:val="en-US"/>
                </w:rPr>
                <w:delText>{</w:delText>
              </w:r>
            </w:del>
          </w:p>
          <w:p w:rsidR="00A0107C" w:rsidRDefault="00B96BF1" w14:paraId="5E753BDF" w14:textId="77777777">
            <w:pPr>
              <w:rPr>
                <w:del w:author="Deepak Kodihalli" w:date="2019-11-04T09:18:00Z" w:id="110"/>
                <w:rFonts w:ascii="Times New Roman" w:hAnsi="Times New Roman" w:cs="Times New Roman"/>
                <w:sz w:val="20"/>
                <w:szCs w:val="20"/>
                <w:lang w:val="en-US"/>
              </w:rPr>
            </w:pPr>
            <w:del w:author="Deepak Kodihalli" w:date="2019-11-04T09:18:00Z" w:id="111">
              <w:r>
                <w:rPr>
                  <w:rFonts w:ascii="Times New Roman" w:hAnsi="Times New Roman" w:cs="Times New Roman"/>
                  <w:sz w:val="20"/>
                  <w:szCs w:val="20"/>
                  <w:lang w:val="en-US"/>
                </w:rPr>
                <w:delText xml:space="preserve">   ERROR_LOG = 0x0000</w:delText>
              </w:r>
            </w:del>
          </w:p>
          <w:p w:rsidR="00A0107C" w:rsidRDefault="00B96BF1" w14:paraId="5286CB4D" w14:textId="77777777">
            <w:pPr>
              <w:rPr>
                <w:rFonts w:ascii="Times New Roman" w:hAnsi="Times New Roman" w:cs="Times New Roman"/>
                <w:sz w:val="20"/>
                <w:szCs w:val="20"/>
                <w:lang w:val="en-US"/>
              </w:rPr>
            </w:pPr>
            <w:del w:author="Deepak Kodihalli" w:date="2019-11-04T09:18:00Z" w:id="112">
              <w:r>
                <w:rPr>
                  <w:rFonts w:ascii="Times New Roman" w:hAnsi="Times New Roman" w:cs="Times New Roman"/>
                  <w:sz w:val="20"/>
                  <w:szCs w:val="20"/>
                  <w:lang w:val="en-US"/>
                </w:rPr>
                <w:delText>}</w:delText>
              </w:r>
            </w:del>
          </w:p>
        </w:tc>
      </w:tr>
      <w:tr w:rsidR="00A0107C" w:rsidTr="2116B5A5" w14:paraId="51BCA8E1" w14:textId="77777777">
        <w:tc>
          <w:tcPr>
            <w:tcW w:w="1665" w:type="dxa"/>
            <w:shd w:val="clear" w:color="auto" w:fill="auto"/>
            <w:tcMar/>
          </w:tcPr>
          <w:p w:rsidR="00A0107C" w:rsidRDefault="00B96BF1" w14:paraId="5A1D2CD0" w14:textId="77777777">
            <w:pPr>
              <w:rPr>
                <w:rFonts w:ascii="Times New Roman" w:hAnsi="Times New Roman" w:cs="Times New Roman"/>
                <w:sz w:val="20"/>
                <w:szCs w:val="20"/>
                <w:lang w:val="en-US"/>
              </w:rPr>
            </w:pPr>
            <w:r>
              <w:rPr>
                <w:rFonts w:ascii="Times New Roman" w:hAnsi="Times New Roman" w:cs="Times New Roman"/>
                <w:sz w:val="20"/>
                <w:szCs w:val="20"/>
                <w:lang w:val="en-US"/>
              </w:rPr>
              <w:t>2:5</w:t>
            </w:r>
          </w:p>
        </w:tc>
        <w:tc>
          <w:tcPr>
            <w:tcW w:w="1416" w:type="dxa"/>
            <w:shd w:val="clear" w:color="auto" w:fill="auto"/>
            <w:tcMar/>
          </w:tcPr>
          <w:p w:rsidR="00A0107C" w:rsidRDefault="00B96BF1" w14:paraId="2C4D1E53" w14:textId="77777777">
            <w:pPr>
              <w:rPr>
                <w:rFonts w:ascii="Times New Roman" w:hAnsi="Times New Roman" w:cs="Times New Roman"/>
                <w:sz w:val="20"/>
                <w:szCs w:val="20"/>
                <w:lang w:val="en-US"/>
              </w:rPr>
            </w:pPr>
            <w:r>
              <w:rPr>
                <w:rFonts w:ascii="Times New Roman" w:hAnsi="Times New Roman" w:cs="Times New Roman"/>
                <w:sz w:val="20"/>
                <w:szCs w:val="20"/>
                <w:lang w:val="en-US"/>
              </w:rPr>
              <w:t>uint32</w:t>
            </w:r>
          </w:p>
        </w:tc>
        <w:tc>
          <w:tcPr>
            <w:tcW w:w="5532" w:type="dxa"/>
            <w:shd w:val="clear" w:color="auto" w:fill="auto"/>
            <w:tcMar/>
          </w:tcPr>
          <w:p w:rsidR="00A0107C" w:rsidRDefault="00B96BF1" w14:paraId="25912C2C" w14:textId="77777777">
            <w:pPr>
              <w:rPr>
                <w:rFonts w:ascii="Times New Roman" w:hAnsi="Times New Roman" w:cs="Times New Roman"/>
                <w:sz w:val="20"/>
                <w:szCs w:val="20"/>
                <w:lang w:val="en-US"/>
              </w:rPr>
            </w:pPr>
            <w:proofErr w:type="spellStart"/>
            <w:r>
              <w:rPr>
                <w:rFonts w:ascii="Times New Roman" w:hAnsi="Times New Roman" w:cs="Times New Roman"/>
                <w:b/>
                <w:sz w:val="20"/>
                <w:szCs w:val="20"/>
                <w:lang w:val="en-US"/>
              </w:rPr>
              <w:t>FileHandle</w:t>
            </w:r>
            <w:proofErr w:type="spellEnd"/>
          </w:p>
          <w:p w:rsidR="00A0107C" w:rsidRDefault="00B96BF1" w14:paraId="4D585B8A" w14:textId="77777777">
            <w:pPr>
              <w:rPr>
                <w:rFonts w:ascii="Times New Roman" w:hAnsi="Times New Roman" w:cs="Times New Roman"/>
                <w:sz w:val="20"/>
                <w:szCs w:val="20"/>
                <w:lang w:val="en-US"/>
              </w:rPr>
            </w:pPr>
            <w:r>
              <w:rPr>
                <w:rFonts w:ascii="Times New Roman" w:hAnsi="Times New Roman" w:cs="Times New Roman"/>
                <w:sz w:val="20"/>
                <w:szCs w:val="20"/>
                <w:lang w:val="en-US"/>
              </w:rPr>
              <w:t>A handle to the file</w:t>
            </w:r>
          </w:p>
        </w:tc>
      </w:tr>
      <w:tr w:rsidR="00A0107C" w:rsidTr="2116B5A5" w14:paraId="75890C4F" w14:textId="77777777">
        <w:tc>
          <w:tcPr>
            <w:tcW w:w="1665" w:type="dxa"/>
            <w:shd w:val="clear" w:color="auto" w:fill="auto"/>
            <w:tcMar/>
          </w:tcPr>
          <w:p w:rsidR="00A0107C" w:rsidRDefault="00B96BF1" w14:paraId="4DA7A138" w14:textId="4D021754">
            <w:pPr>
              <w:rPr>
                <w:rFonts w:ascii="Times New Roman" w:hAnsi="Times New Roman" w:cs="Times New Roman"/>
                <w:sz w:val="20"/>
                <w:szCs w:val="20"/>
                <w:lang w:val="en-US"/>
              </w:rPr>
            </w:pPr>
            <w:r w:rsidRPr="2116B5A5" w:rsidR="2116B5A5">
              <w:rPr>
                <w:rFonts w:ascii="Times New Roman" w:hAnsi="Times New Roman" w:cs="Times New Roman"/>
                <w:sz w:val="20"/>
                <w:szCs w:val="20"/>
                <w:lang w:val="en-US"/>
              </w:rPr>
              <w:t>6:</w:t>
            </w:r>
            <w:ins w:author="Joan Ries" w:date="2021-05-25T17:02:53.499Z" w:id="555136421">
              <w:r w:rsidRPr="2116B5A5" w:rsidR="2116B5A5">
                <w:rPr>
                  <w:rFonts w:ascii="Times New Roman" w:hAnsi="Times New Roman" w:cs="Times New Roman"/>
                  <w:sz w:val="20"/>
                  <w:szCs w:val="20"/>
                  <w:lang w:val="en-US"/>
                </w:rPr>
                <w:t>13</w:t>
              </w:r>
            </w:ins>
            <w:del w:author="Joan Ries" w:date="2021-05-25T17:02:53.604Z" w:id="1426051619">
              <w:r w:rsidRPr="2116B5A5" w:rsidDel="2116B5A5">
                <w:rPr>
                  <w:rFonts w:ascii="Times New Roman" w:hAnsi="Times New Roman" w:cs="Times New Roman"/>
                  <w:sz w:val="20"/>
                  <w:szCs w:val="20"/>
                  <w:lang w:val="en-US"/>
                </w:rPr>
                <w:delText>9</w:delText>
              </w:r>
            </w:del>
          </w:p>
        </w:tc>
        <w:tc>
          <w:tcPr>
            <w:tcW w:w="1416" w:type="dxa"/>
            <w:shd w:val="clear" w:color="auto" w:fill="auto"/>
            <w:tcMar/>
          </w:tcPr>
          <w:p w:rsidR="00A0107C" w:rsidRDefault="00B96BF1" w14:paraId="32E0C73F" w14:textId="7E62C19F">
            <w:pPr>
              <w:rPr>
                <w:rFonts w:ascii="Times New Roman" w:hAnsi="Times New Roman" w:cs="Times New Roman"/>
                <w:sz w:val="20"/>
                <w:szCs w:val="20"/>
                <w:lang w:val="en-US"/>
              </w:rPr>
            </w:pPr>
            <w:r w:rsidRPr="2116B5A5" w:rsidR="2116B5A5">
              <w:rPr>
                <w:rFonts w:ascii="Times New Roman" w:hAnsi="Times New Roman" w:cs="Times New Roman"/>
                <w:sz w:val="20"/>
                <w:szCs w:val="20"/>
                <w:lang w:val="en-US"/>
              </w:rPr>
              <w:t>uint</w:t>
            </w:r>
            <w:ins w:author="Joan Ries" w:date="2021-05-25T17:02:57.97Z" w:id="286683516">
              <w:r w:rsidRPr="2116B5A5" w:rsidR="2116B5A5">
                <w:rPr>
                  <w:rFonts w:ascii="Times New Roman" w:hAnsi="Times New Roman" w:cs="Times New Roman"/>
                  <w:sz w:val="20"/>
                  <w:szCs w:val="20"/>
                  <w:lang w:val="en-US"/>
                </w:rPr>
                <w:t>64</w:t>
              </w:r>
            </w:ins>
            <w:del w:author="Joan Ries" w:date="2021-05-25T17:02:58.554Z" w:id="1760621948">
              <w:r w:rsidRPr="2116B5A5" w:rsidDel="2116B5A5">
                <w:rPr>
                  <w:rFonts w:ascii="Times New Roman" w:hAnsi="Times New Roman" w:cs="Times New Roman"/>
                  <w:sz w:val="20"/>
                  <w:szCs w:val="20"/>
                  <w:lang w:val="en-US"/>
                </w:rPr>
                <w:delText>32</w:delText>
              </w:r>
            </w:del>
          </w:p>
        </w:tc>
        <w:tc>
          <w:tcPr>
            <w:tcW w:w="5532" w:type="dxa"/>
            <w:shd w:val="clear" w:color="auto" w:fill="auto"/>
            <w:tcMar/>
          </w:tcPr>
          <w:p w:rsidR="00A0107C" w:rsidRDefault="00B96BF1" w14:paraId="744896EC" w14:textId="77777777">
            <w:pPr>
              <w:rPr>
                <w:rFonts w:ascii="Times New Roman" w:hAnsi="Times New Roman" w:cs="Times New Roman"/>
                <w:sz w:val="20"/>
                <w:szCs w:val="20"/>
                <w:lang w:val="en-US"/>
              </w:rPr>
            </w:pPr>
            <w:r>
              <w:rPr>
                <w:rFonts w:ascii="Times New Roman" w:hAnsi="Times New Roman" w:cs="Times New Roman"/>
                <w:b/>
                <w:sz w:val="20"/>
                <w:szCs w:val="20"/>
                <w:lang w:val="en-US"/>
              </w:rPr>
              <w:t>Length</w:t>
            </w:r>
          </w:p>
          <w:p w:rsidR="00A0107C" w:rsidRDefault="00B96BF1" w14:paraId="1FD2D02D" w14:textId="77777777">
            <w:pPr>
              <w:rPr>
                <w:rFonts w:ascii="Times New Roman" w:hAnsi="Times New Roman" w:cs="Times New Roman"/>
                <w:sz w:val="20"/>
                <w:szCs w:val="20"/>
                <w:lang w:val="en-US"/>
              </w:rPr>
            </w:pPr>
            <w:r>
              <w:rPr>
                <w:rFonts w:ascii="Times New Roman" w:hAnsi="Times New Roman" w:cs="Times New Roman"/>
                <w:sz w:val="20"/>
                <w:szCs w:val="20"/>
                <w:lang w:val="en-US"/>
              </w:rPr>
              <w:t>Size of the file</w:t>
            </w:r>
          </w:p>
        </w:tc>
      </w:tr>
      <w:tr w:rsidR="00A0107C" w:rsidTr="2116B5A5" w14:paraId="1D4D4C67" w14:textId="77777777">
        <w:tc>
          <w:tcPr>
            <w:tcW w:w="1665" w:type="dxa"/>
            <w:shd w:val="clear" w:color="auto" w:fill="auto"/>
            <w:tcMar/>
          </w:tcPr>
          <w:p w:rsidR="00A0107C" w:rsidRDefault="00B96BF1" w14:paraId="25AA3B38"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Byte</w:t>
            </w:r>
          </w:p>
        </w:tc>
        <w:tc>
          <w:tcPr>
            <w:tcW w:w="1416" w:type="dxa"/>
            <w:shd w:val="clear" w:color="auto" w:fill="auto"/>
            <w:tcMar/>
          </w:tcPr>
          <w:p w:rsidR="00A0107C" w:rsidRDefault="00B96BF1" w14:paraId="0EAEAB63"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Type</w:t>
            </w:r>
          </w:p>
        </w:tc>
        <w:tc>
          <w:tcPr>
            <w:tcW w:w="5532" w:type="dxa"/>
            <w:shd w:val="clear" w:color="auto" w:fill="auto"/>
            <w:tcMar/>
          </w:tcPr>
          <w:p w:rsidR="00A0107C" w:rsidRDefault="00B96BF1" w14:paraId="5DF1B8D9" w14:textId="77777777">
            <w:pPr>
              <w:jc w:val="center"/>
              <w:rPr>
                <w:rFonts w:ascii="Times New Roman" w:hAnsi="Times New Roman" w:cs="Times New Roman"/>
                <w:b/>
                <w:sz w:val="20"/>
                <w:szCs w:val="20"/>
                <w:lang w:val="en-US"/>
              </w:rPr>
            </w:pPr>
            <w:r>
              <w:rPr>
                <w:rFonts w:ascii="Times New Roman" w:hAnsi="Times New Roman" w:cs="Times New Roman"/>
                <w:b/>
                <w:sz w:val="20"/>
                <w:szCs w:val="20"/>
                <w:lang w:val="en-US"/>
              </w:rPr>
              <w:t>Response Data</w:t>
            </w:r>
          </w:p>
        </w:tc>
      </w:tr>
      <w:tr w:rsidR="00A0107C" w:rsidTr="2116B5A5" w14:paraId="01E9FE37" w14:textId="77777777">
        <w:tc>
          <w:tcPr>
            <w:tcW w:w="1665" w:type="dxa"/>
            <w:shd w:val="clear" w:color="auto" w:fill="auto"/>
            <w:tcMar/>
          </w:tcPr>
          <w:p w:rsidR="00A0107C" w:rsidRDefault="00B96BF1" w14:paraId="3978D0A7" w14:textId="77777777">
            <w:pPr>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1416" w:type="dxa"/>
            <w:shd w:val="clear" w:color="auto" w:fill="auto"/>
            <w:tcMar/>
          </w:tcPr>
          <w:p w:rsidR="00A0107C" w:rsidRDefault="00B96BF1" w14:paraId="6AE96A36" w14:textId="77777777">
            <w:pPr>
              <w:rPr>
                <w:rFonts w:ascii="Times New Roman" w:hAnsi="Times New Roman" w:cs="Times New Roman"/>
                <w:sz w:val="20"/>
                <w:szCs w:val="20"/>
                <w:lang w:val="en-US"/>
              </w:rPr>
            </w:pPr>
            <w:r>
              <w:rPr>
                <w:rFonts w:ascii="Times New Roman" w:hAnsi="Times New Roman" w:cs="Times New Roman"/>
                <w:sz w:val="20"/>
                <w:szCs w:val="20"/>
                <w:lang w:val="en-US"/>
              </w:rPr>
              <w:t>enum8</w:t>
            </w:r>
          </w:p>
        </w:tc>
        <w:tc>
          <w:tcPr>
            <w:tcW w:w="5532" w:type="dxa"/>
            <w:shd w:val="clear" w:color="auto" w:fill="auto"/>
            <w:tcMar/>
          </w:tcPr>
          <w:p w:rsidR="00A0107C" w:rsidRDefault="00B96BF1" w14:paraId="179C87C4" w14:textId="77777777">
            <w:pPr>
              <w:rPr>
                <w:rFonts w:ascii="Times New Roman" w:hAnsi="Times New Roman" w:cs="Times New Roman"/>
                <w:b/>
                <w:sz w:val="20"/>
                <w:szCs w:val="20"/>
              </w:rPr>
            </w:pPr>
            <w:proofErr w:type="spellStart"/>
            <w:r>
              <w:rPr>
                <w:rFonts w:ascii="Times New Roman" w:hAnsi="Times New Roman" w:cs="Times New Roman"/>
                <w:b/>
                <w:sz w:val="20"/>
                <w:szCs w:val="20"/>
              </w:rPr>
              <w:t>CompletionCode</w:t>
            </w:r>
            <w:proofErr w:type="spellEnd"/>
          </w:p>
          <w:p w:rsidR="00A0107C" w:rsidRDefault="00B96BF1" w14:paraId="6B111E47" w14:textId="77777777">
            <w:pPr>
              <w:rPr>
                <w:rFonts w:ascii="Times New Roman" w:hAnsi="Times New Roman" w:cs="Times New Roman"/>
                <w:sz w:val="20"/>
                <w:szCs w:val="20"/>
              </w:rPr>
            </w:pPr>
            <w:r>
              <w:rPr>
                <w:rFonts w:ascii="Times New Roman" w:hAnsi="Times New Roman" w:cs="Times New Roman"/>
                <w:sz w:val="20"/>
                <w:szCs w:val="20"/>
              </w:rPr>
              <w:t>value:</w:t>
            </w:r>
          </w:p>
          <w:p w:rsidR="00A0107C" w:rsidRDefault="00B96BF1" w14:paraId="0AC36CDA" w14:textId="77777777">
            <w:pPr>
              <w:rPr>
                <w:ins w:author="Joan Ries" w:date="2019-11-26T09:28:00Z" w:id="113"/>
                <w:rFonts w:ascii="Times New Roman" w:hAnsi="Times New Roman" w:cs="Times New Roman"/>
                <w:sz w:val="20"/>
                <w:szCs w:val="20"/>
              </w:rPr>
            </w:pPr>
            <w:r>
              <w:rPr>
                <w:rFonts w:ascii="Times New Roman" w:hAnsi="Times New Roman" w:cs="Times New Roman"/>
                <w:sz w:val="20"/>
                <w:szCs w:val="20"/>
              </w:rPr>
              <w:t xml:space="preserve">{ </w:t>
            </w:r>
          </w:p>
          <w:p w:rsidR="00A0107C" w:rsidRDefault="00B96BF1" w14:paraId="06339FC5" w14:textId="77777777">
            <w:pPr>
              <w:rPr>
                <w:rFonts w:ascii="Times New Roman" w:hAnsi="Times New Roman" w:cs="Times New Roman"/>
                <w:sz w:val="20"/>
                <w:szCs w:val="20"/>
              </w:rPr>
            </w:pPr>
            <w:ins w:author="Joan Ries" w:date="2019-11-26T09:28:00Z" w:id="114">
              <w:r>
                <w:rPr>
                  <w:rFonts w:ascii="Times New Roman" w:hAnsi="Times New Roman" w:cs="Times New Roman"/>
                  <w:sz w:val="20"/>
                  <w:szCs w:val="20"/>
                </w:rPr>
                <w:t xml:space="preserve">   </w:t>
              </w:r>
            </w:ins>
            <w:r>
              <w:rPr>
                <w:rFonts w:ascii="Times New Roman" w:hAnsi="Times New Roman" w:cs="Times New Roman"/>
                <w:sz w:val="20"/>
                <w:szCs w:val="20"/>
              </w:rPr>
              <w:t>PLDM_BASE_CODES,</w:t>
            </w:r>
          </w:p>
          <w:p w:rsidR="00A0107C" w:rsidRDefault="00B96BF1" w14:paraId="0585015E" w14:textId="77777777">
            <w:pPr>
              <w:rPr>
                <w:ins w:author="Joan Ries" w:date="2019-11-26T09:28:00Z" w:id="115"/>
                <w:rFonts w:ascii="Times New Roman" w:hAnsi="Times New Roman" w:cs="Times New Roman"/>
                <w:sz w:val="20"/>
                <w:szCs w:val="20"/>
              </w:rPr>
            </w:pPr>
            <w:ins w:author="Joan Ries" w:date="2019-11-26T09:28:00Z" w:id="116">
              <w:r>
                <w:rPr>
                  <w:rFonts w:ascii="Times New Roman" w:hAnsi="Times New Roman" w:cs="Times New Roman"/>
                  <w:sz w:val="20"/>
                  <w:szCs w:val="20"/>
                </w:rPr>
                <w:t xml:space="preserve">   </w:t>
              </w:r>
            </w:ins>
            <w:r>
              <w:rPr>
                <w:rFonts w:ascii="Times New Roman" w:hAnsi="Times New Roman" w:cs="Times New Roman"/>
                <w:sz w:val="20"/>
                <w:szCs w:val="20"/>
              </w:rPr>
              <w:t>INVALID_FILE_HANDLE</w:t>
            </w:r>
            <w:ins w:author="Joan Ries" w:date="2019-11-26T09:28:00Z" w:id="117">
              <w:r>
                <w:rPr>
                  <w:rFonts w:ascii="Times New Roman" w:hAnsi="Times New Roman" w:cs="Times New Roman"/>
                  <w:sz w:val="20"/>
                  <w:szCs w:val="20"/>
                </w:rPr>
                <w:t>=0x86</w:t>
              </w:r>
            </w:ins>
            <w:r>
              <w:rPr>
                <w:rFonts w:ascii="Times New Roman" w:hAnsi="Times New Roman" w:cs="Times New Roman"/>
                <w:sz w:val="20"/>
                <w:szCs w:val="20"/>
              </w:rPr>
              <w:t xml:space="preserve">, </w:t>
            </w:r>
          </w:p>
          <w:p w:rsidR="00A0107C" w:rsidRDefault="00B96BF1" w14:paraId="5A921A7C" w14:textId="77777777">
            <w:pPr>
              <w:rPr>
                <w:rFonts w:ascii="Times New Roman" w:hAnsi="Times New Roman" w:cs="Times New Roman"/>
                <w:sz w:val="20"/>
                <w:szCs w:val="20"/>
              </w:rPr>
            </w:pPr>
            <w:ins w:author="Joan Ries" w:date="2019-11-26T09:28:00Z" w:id="118">
              <w:r>
                <w:rPr>
                  <w:rFonts w:ascii="Times New Roman" w:hAnsi="Times New Roman" w:cs="Times New Roman"/>
                  <w:sz w:val="20"/>
                  <w:szCs w:val="20"/>
                </w:rPr>
                <w:t xml:space="preserve">   </w:t>
              </w:r>
            </w:ins>
            <w:ins w:author="Deepak Kodihalli" w:date="2019-11-04T09:34:00Z" w:id="119">
              <w:r>
                <w:rPr>
                  <w:rFonts w:ascii="Times New Roman" w:hAnsi="Times New Roman" w:cs="Times New Roman"/>
                  <w:sz w:val="20"/>
                  <w:szCs w:val="20"/>
                </w:rPr>
                <w:t>INVALID_FILE_TYPE</w:t>
              </w:r>
            </w:ins>
            <w:ins w:author="Joan Ries" w:date="2019-11-26T09:28:00Z" w:id="120">
              <w:r>
                <w:rPr>
                  <w:rFonts w:ascii="Times New Roman" w:hAnsi="Times New Roman" w:cs="Times New Roman"/>
                  <w:sz w:val="20"/>
                  <w:szCs w:val="20"/>
                </w:rPr>
                <w:t>=0x89</w:t>
              </w:r>
            </w:ins>
          </w:p>
          <w:p w:rsidR="00A0107C" w:rsidRDefault="00B96BF1" w14:paraId="320EEEC0" w14:textId="77777777">
            <w:pPr>
              <w:rPr>
                <w:rFonts w:ascii="Times New Roman" w:hAnsi="Times New Roman" w:cs="Times New Roman"/>
                <w:sz w:val="20"/>
                <w:szCs w:val="20"/>
              </w:rPr>
            </w:pPr>
            <w:r>
              <w:rPr>
                <w:rFonts w:ascii="Times New Roman" w:hAnsi="Times New Roman" w:cs="Times New Roman"/>
                <w:sz w:val="20"/>
                <w:szCs w:val="20"/>
              </w:rPr>
              <w:t>}</w:t>
            </w:r>
          </w:p>
        </w:tc>
      </w:tr>
    </w:tbl>
    <w:p w:rsidR="00A0107C" w:rsidRDefault="00A0107C" w14:paraId="08CA3BE1" w14:textId="77777777">
      <w:pPr>
        <w:rPr>
          <w:ins w:author="Deepak Kodihalli" w:date="2019-11-04T09:09:00Z" w:id="121"/>
          <w:rFonts w:ascii="Times New Roman" w:hAnsi="Times New Roman" w:cs="Times New Roman"/>
          <w:sz w:val="20"/>
          <w:szCs w:val="20"/>
          <w:lang w:val="en-US"/>
        </w:rPr>
      </w:pPr>
    </w:p>
    <w:p w:rsidR="00A0107C" w:rsidRDefault="00A0107C" w14:paraId="5167ED8C" w14:textId="77777777">
      <w:pPr>
        <w:rPr>
          <w:ins w:author="Deepak Kodihalli" w:date="2019-11-04T09:09:00Z" w:id="122"/>
          <w:rFonts w:ascii="Times New Roman" w:hAnsi="Times New Roman" w:cs="Times New Roman"/>
          <w:sz w:val="20"/>
          <w:szCs w:val="20"/>
          <w:lang w:val="en-US"/>
        </w:rPr>
      </w:pPr>
    </w:p>
    <w:p w:rsidR="00A0107C" w:rsidRDefault="00B96BF1" w14:paraId="1B10F748" w14:textId="77777777">
      <w:pPr>
        <w:rPr>
          <w:ins w:author="Deepak Kodihalli" w:date="2019-11-04T09:09:00Z" w:id="123"/>
          <w:rFonts w:ascii="Times New Roman" w:hAnsi="Times New Roman" w:cs="Times New Roman"/>
          <w:sz w:val="20"/>
          <w:szCs w:val="20"/>
          <w:lang w:val="en-US"/>
        </w:rPr>
      </w:pPr>
      <w:ins w:author="Deepak Kodihalli" w:date="2019-11-04T09:09:00Z" w:id="124">
        <w:r>
          <w:rPr>
            <w:rFonts w:ascii="Times New Roman" w:hAnsi="Times New Roman" w:cs="Times New Roman"/>
            <w:i/>
            <w:sz w:val="20"/>
            <w:szCs w:val="20"/>
            <w:lang w:val="en-US"/>
          </w:rPr>
          <w:t xml:space="preserve">11) </w:t>
        </w:r>
        <w:proofErr w:type="spellStart"/>
        <w:r>
          <w:rPr>
            <w:rFonts w:ascii="Times New Roman" w:hAnsi="Times New Roman" w:cs="Times New Roman"/>
            <w:i/>
            <w:sz w:val="20"/>
            <w:szCs w:val="20"/>
            <w:lang w:val="en-US"/>
          </w:rPr>
          <w:t>ReadFileByType</w:t>
        </w:r>
        <w:proofErr w:type="spellEnd"/>
      </w:ins>
    </w:p>
    <w:p w:rsidR="00A0107C" w:rsidRDefault="00A0107C" w14:paraId="74EB5121" w14:textId="77777777">
      <w:pPr>
        <w:rPr>
          <w:ins w:author="Deepak Kodihalli" w:date="2019-11-04T09:09:00Z" w:id="125"/>
          <w:rFonts w:ascii="Times New Roman" w:hAnsi="Times New Roman" w:cs="Times New Roman"/>
          <w:sz w:val="20"/>
          <w:szCs w:val="20"/>
          <w:lang w:val="en-US"/>
        </w:rPr>
      </w:pPr>
    </w:p>
    <w:p w:rsidR="00A0107C" w:rsidRDefault="00B96BF1" w14:paraId="0294663D" w14:textId="77777777">
      <w:pPr>
        <w:rPr>
          <w:ins w:author="Deepak Kodihalli" w:date="2019-11-04T09:09:00Z" w:id="126"/>
          <w:rFonts w:ascii="Times New Roman" w:hAnsi="Times New Roman" w:cs="Times New Roman"/>
          <w:sz w:val="20"/>
          <w:szCs w:val="20"/>
          <w:lang w:val="en-US"/>
        </w:rPr>
      </w:pPr>
      <w:ins w:author="Deepak Kodihalli" w:date="2019-11-04T09:09:00Z" w:id="127">
        <w:r>
          <w:rPr>
            <w:rFonts w:ascii="Times New Roman" w:hAnsi="Times New Roman" w:cs="Times New Roman"/>
            <w:sz w:val="20"/>
            <w:szCs w:val="20"/>
            <w:lang w:val="en-US"/>
          </w:rPr>
          <w:t>This command is used to read a file, specified by type and handle.</w:t>
        </w:r>
      </w:ins>
    </w:p>
    <w:p w:rsidR="00A0107C" w:rsidRDefault="00A0107C" w14:paraId="1222E065" w14:textId="77777777">
      <w:pPr>
        <w:rPr>
          <w:rFonts w:ascii="Times New Roman" w:hAnsi="Times New Roman" w:cs="Times New Roman"/>
          <w:sz w:val="20"/>
          <w:szCs w:val="20"/>
          <w:lang w:val="en-US"/>
        </w:rPr>
      </w:pPr>
    </w:p>
    <w:tbl>
      <w:tblPr>
        <w:tblStyle w:val="TableGrid"/>
        <w:tblW w:w="8613" w:type="dxa"/>
        <w:tblLook w:val="04A0" w:firstRow="1" w:lastRow="0" w:firstColumn="1" w:lastColumn="0" w:noHBand="0" w:noVBand="1"/>
      </w:tblPr>
      <w:tblGrid>
        <w:gridCol w:w="1665"/>
        <w:gridCol w:w="1416"/>
        <w:gridCol w:w="5532"/>
      </w:tblGrid>
      <w:tr w:rsidR="00A0107C" w14:paraId="358C7660" w14:textId="77777777">
        <w:trPr>
          <w:ins w:author="Deepak Kodihalli" w:date="2019-11-04T09:09:00Z" w:id="128"/>
        </w:trPr>
        <w:tc>
          <w:tcPr>
            <w:tcW w:w="1665" w:type="dxa"/>
            <w:shd w:val="clear" w:color="auto" w:fill="auto"/>
          </w:tcPr>
          <w:p w:rsidR="00A0107C" w:rsidRDefault="00B96BF1" w14:paraId="5F0738F1" w14:textId="77777777">
            <w:pPr>
              <w:jc w:val="center"/>
              <w:rPr>
                <w:rFonts w:ascii="Times New Roman" w:hAnsi="Times New Roman" w:cs="Times New Roman"/>
                <w:b/>
                <w:sz w:val="20"/>
                <w:szCs w:val="20"/>
                <w:lang w:val="en-US"/>
              </w:rPr>
            </w:pPr>
            <w:ins w:author="Deepak Kodihalli" w:date="2019-11-04T09:09:00Z" w:id="129">
              <w:r>
                <w:rPr>
                  <w:rFonts w:ascii="Times New Roman" w:hAnsi="Times New Roman" w:cs="Times New Roman"/>
                  <w:b/>
                  <w:sz w:val="20"/>
                  <w:szCs w:val="20"/>
                  <w:lang w:val="en-US"/>
                </w:rPr>
                <w:t>Byte</w:t>
              </w:r>
            </w:ins>
          </w:p>
        </w:tc>
        <w:tc>
          <w:tcPr>
            <w:tcW w:w="1416" w:type="dxa"/>
            <w:shd w:val="clear" w:color="auto" w:fill="auto"/>
          </w:tcPr>
          <w:p w:rsidR="00A0107C" w:rsidRDefault="00B96BF1" w14:paraId="33205383" w14:textId="77777777">
            <w:pPr>
              <w:jc w:val="center"/>
              <w:rPr>
                <w:rFonts w:ascii="Times New Roman" w:hAnsi="Times New Roman" w:cs="Times New Roman"/>
                <w:b/>
                <w:sz w:val="20"/>
                <w:szCs w:val="20"/>
                <w:lang w:val="en-US"/>
              </w:rPr>
            </w:pPr>
            <w:ins w:author="Deepak Kodihalli" w:date="2019-11-04T09:09:00Z" w:id="130">
              <w:r>
                <w:rPr>
                  <w:rFonts w:ascii="Times New Roman" w:hAnsi="Times New Roman" w:cs="Times New Roman"/>
                  <w:b/>
                  <w:sz w:val="20"/>
                  <w:szCs w:val="20"/>
                  <w:lang w:val="en-US"/>
                </w:rPr>
                <w:t>Type</w:t>
              </w:r>
            </w:ins>
          </w:p>
        </w:tc>
        <w:tc>
          <w:tcPr>
            <w:tcW w:w="5532" w:type="dxa"/>
            <w:shd w:val="clear" w:color="auto" w:fill="auto"/>
          </w:tcPr>
          <w:p w:rsidR="00A0107C" w:rsidRDefault="00B96BF1" w14:paraId="7A3099E2" w14:textId="77777777">
            <w:pPr>
              <w:jc w:val="center"/>
              <w:rPr>
                <w:rFonts w:ascii="Times New Roman" w:hAnsi="Times New Roman" w:cs="Times New Roman"/>
                <w:b/>
                <w:sz w:val="20"/>
                <w:szCs w:val="20"/>
                <w:lang w:val="en-US"/>
              </w:rPr>
            </w:pPr>
            <w:ins w:author="Deepak Kodihalli" w:date="2019-11-04T09:09:00Z" w:id="131">
              <w:r>
                <w:rPr>
                  <w:rFonts w:ascii="Times New Roman" w:hAnsi="Times New Roman" w:cs="Times New Roman"/>
                  <w:b/>
                  <w:sz w:val="20"/>
                  <w:szCs w:val="20"/>
                  <w:lang w:val="en-US"/>
                </w:rPr>
                <w:t>Request Data</w:t>
              </w:r>
            </w:ins>
          </w:p>
        </w:tc>
      </w:tr>
      <w:tr w:rsidR="00A0107C" w14:paraId="5A74B361" w14:textId="77777777">
        <w:trPr>
          <w:ins w:author="Deepak Kodihalli" w:date="2019-11-04T09:11:00Z" w:id="132"/>
        </w:trPr>
        <w:tc>
          <w:tcPr>
            <w:tcW w:w="1665" w:type="dxa"/>
            <w:shd w:val="clear" w:color="auto" w:fill="auto"/>
          </w:tcPr>
          <w:p w:rsidR="00A0107C" w:rsidRDefault="00B96BF1" w14:paraId="68A623B4" w14:textId="77777777">
            <w:pPr>
              <w:rPr>
                <w:rFonts w:ascii="Times New Roman" w:hAnsi="Times New Roman" w:cs="Times New Roman"/>
                <w:sz w:val="20"/>
                <w:szCs w:val="20"/>
                <w:lang w:val="en-US"/>
              </w:rPr>
            </w:pPr>
            <w:ins w:author="Deepak Kodihalli" w:date="2019-11-04T09:11:00Z" w:id="133">
              <w:r>
                <w:rPr>
                  <w:rFonts w:ascii="Times New Roman" w:hAnsi="Times New Roman" w:cs="Times New Roman"/>
                  <w:sz w:val="20"/>
                  <w:szCs w:val="20"/>
                  <w:lang w:val="en-US"/>
                </w:rPr>
                <w:t>0:</w:t>
              </w:r>
            </w:ins>
            <w:ins w:author="Deepak Kodihalli" w:date="2019-11-04T09:12:00Z" w:id="134">
              <w:r>
                <w:rPr>
                  <w:rFonts w:ascii="Times New Roman" w:hAnsi="Times New Roman" w:cs="Times New Roman"/>
                  <w:sz w:val="20"/>
                  <w:szCs w:val="20"/>
                  <w:lang w:val="en-US"/>
                </w:rPr>
                <w:t>1</w:t>
              </w:r>
            </w:ins>
          </w:p>
        </w:tc>
        <w:tc>
          <w:tcPr>
            <w:tcW w:w="1416" w:type="dxa"/>
            <w:shd w:val="clear" w:color="auto" w:fill="auto"/>
          </w:tcPr>
          <w:p w:rsidR="00A0107C" w:rsidRDefault="00B96BF1" w14:paraId="48B4A0A2" w14:textId="77777777">
            <w:pPr>
              <w:rPr>
                <w:rFonts w:ascii="Times New Roman" w:hAnsi="Times New Roman" w:cs="Times New Roman"/>
                <w:sz w:val="20"/>
                <w:szCs w:val="20"/>
                <w:lang w:val="en-US"/>
              </w:rPr>
            </w:pPr>
            <w:ins w:author="Deepak Kodihalli" w:date="2019-11-04T09:32:00Z" w:id="135">
              <w:r>
                <w:rPr>
                  <w:rFonts w:ascii="Times New Roman" w:hAnsi="Times New Roman" w:cs="Times New Roman"/>
                  <w:sz w:val="20"/>
                  <w:szCs w:val="20"/>
                  <w:lang w:val="en-US"/>
                </w:rPr>
                <w:t>enum</w:t>
              </w:r>
            </w:ins>
            <w:ins w:author="Deepak Kodihalli" w:date="2019-11-04T09:11:00Z" w:id="136">
              <w:r>
                <w:rPr>
                  <w:rFonts w:ascii="Times New Roman" w:hAnsi="Times New Roman" w:cs="Times New Roman"/>
                  <w:sz w:val="20"/>
                  <w:szCs w:val="20"/>
                  <w:lang w:val="en-US"/>
                </w:rPr>
                <w:t>16</w:t>
              </w:r>
            </w:ins>
          </w:p>
        </w:tc>
        <w:tc>
          <w:tcPr>
            <w:tcW w:w="5532" w:type="dxa"/>
            <w:shd w:val="clear" w:color="auto" w:fill="auto"/>
          </w:tcPr>
          <w:p w:rsidR="00A0107C" w:rsidRDefault="00B96BF1" w14:paraId="54834470" w14:textId="77777777">
            <w:pPr>
              <w:rPr>
                <w:ins w:author="Deepak Kodihalli" w:date="2019-11-04T09:11:00Z" w:id="137"/>
                <w:rFonts w:ascii="Times New Roman" w:hAnsi="Times New Roman" w:cs="Times New Roman"/>
                <w:bCs/>
                <w:sz w:val="20"/>
                <w:szCs w:val="20"/>
                <w:lang w:val="en-US"/>
              </w:rPr>
            </w:pPr>
            <w:proofErr w:type="spellStart"/>
            <w:ins w:author="Deepak Kodihalli" w:date="2019-11-04T09:11:00Z" w:id="138">
              <w:r>
                <w:rPr>
                  <w:rFonts w:ascii="Times New Roman" w:hAnsi="Times New Roman" w:cs="Times New Roman"/>
                  <w:b/>
                  <w:sz w:val="20"/>
                  <w:szCs w:val="20"/>
                  <w:lang w:val="en-US"/>
                </w:rPr>
                <w:t>FileType</w:t>
              </w:r>
              <w:proofErr w:type="spellEnd"/>
            </w:ins>
          </w:p>
          <w:p w:rsidR="00A0107C" w:rsidRDefault="00B96BF1" w14:paraId="4AE55182" w14:textId="77777777">
            <w:pPr>
              <w:rPr>
                <w:rFonts w:ascii="Times New Roman" w:hAnsi="Times New Roman" w:cs="Times New Roman"/>
                <w:bCs/>
                <w:sz w:val="20"/>
                <w:szCs w:val="20"/>
                <w:lang w:val="en-US"/>
              </w:rPr>
            </w:pPr>
            <w:ins w:author="Deepak Kodihalli" w:date="2019-11-04T09:11:00Z" w:id="139">
              <w:r>
                <w:rPr>
                  <w:rFonts w:ascii="Times New Roman" w:hAnsi="Times New Roman" w:cs="Times New Roman"/>
                  <w:bCs/>
                  <w:sz w:val="20"/>
                  <w:szCs w:val="20"/>
                  <w:lang w:val="en-US"/>
                </w:rPr>
                <w:t>Type of the file</w:t>
              </w:r>
            </w:ins>
          </w:p>
        </w:tc>
      </w:tr>
      <w:tr w:rsidR="00A0107C" w14:paraId="243AE115" w14:textId="77777777">
        <w:trPr>
          <w:ins w:author="Deepak Kodihalli" w:date="2019-11-04T09:09:00Z" w:id="140"/>
        </w:trPr>
        <w:tc>
          <w:tcPr>
            <w:tcW w:w="1665" w:type="dxa"/>
            <w:shd w:val="clear" w:color="auto" w:fill="auto"/>
          </w:tcPr>
          <w:p w:rsidR="00A0107C" w:rsidRDefault="00B96BF1" w14:paraId="4A127132" w14:textId="77777777">
            <w:pPr>
              <w:rPr>
                <w:rFonts w:ascii="Times New Roman" w:hAnsi="Times New Roman" w:cs="Times New Roman"/>
                <w:sz w:val="20"/>
                <w:szCs w:val="20"/>
                <w:lang w:val="en-US"/>
              </w:rPr>
            </w:pPr>
            <w:ins w:author="Deepak Kodihalli" w:date="2019-11-04T09:12:00Z" w:id="141">
              <w:r>
                <w:rPr>
                  <w:rFonts w:ascii="Times New Roman" w:hAnsi="Times New Roman" w:cs="Times New Roman"/>
                  <w:sz w:val="20"/>
                  <w:szCs w:val="20"/>
                  <w:lang w:val="en-US"/>
                </w:rPr>
                <w:t>2</w:t>
              </w:r>
            </w:ins>
            <w:ins w:author="Deepak Kodihalli" w:date="2019-11-04T09:09:00Z" w:id="142">
              <w:r>
                <w:rPr>
                  <w:rFonts w:ascii="Times New Roman" w:hAnsi="Times New Roman" w:cs="Times New Roman"/>
                  <w:sz w:val="20"/>
                  <w:szCs w:val="20"/>
                  <w:lang w:val="en-US"/>
                </w:rPr>
                <w:t>:</w:t>
              </w:r>
            </w:ins>
            <w:ins w:author="Deepak Kodihalli" w:date="2019-11-04T09:12:00Z" w:id="143">
              <w:r>
                <w:rPr>
                  <w:rFonts w:ascii="Times New Roman" w:hAnsi="Times New Roman" w:cs="Times New Roman"/>
                  <w:sz w:val="20"/>
                  <w:szCs w:val="20"/>
                  <w:lang w:val="en-US"/>
                </w:rPr>
                <w:t>5</w:t>
              </w:r>
            </w:ins>
          </w:p>
        </w:tc>
        <w:tc>
          <w:tcPr>
            <w:tcW w:w="1416" w:type="dxa"/>
            <w:shd w:val="clear" w:color="auto" w:fill="auto"/>
          </w:tcPr>
          <w:p w:rsidR="00A0107C" w:rsidRDefault="00B96BF1" w14:paraId="408D66A7" w14:textId="77777777">
            <w:pPr>
              <w:rPr>
                <w:rFonts w:ascii="Times New Roman" w:hAnsi="Times New Roman" w:cs="Times New Roman"/>
                <w:sz w:val="20"/>
                <w:szCs w:val="20"/>
                <w:lang w:val="en-US"/>
              </w:rPr>
            </w:pPr>
            <w:ins w:author="Deepak Kodihalli" w:date="2019-11-04T09:09:00Z" w:id="144">
              <w:r>
                <w:rPr>
                  <w:rFonts w:ascii="Times New Roman" w:hAnsi="Times New Roman" w:cs="Times New Roman"/>
                  <w:sz w:val="20"/>
                  <w:szCs w:val="20"/>
                  <w:lang w:val="en-US"/>
                </w:rPr>
                <w:t>uint32</w:t>
              </w:r>
            </w:ins>
          </w:p>
        </w:tc>
        <w:tc>
          <w:tcPr>
            <w:tcW w:w="5532" w:type="dxa"/>
            <w:shd w:val="clear" w:color="auto" w:fill="auto"/>
          </w:tcPr>
          <w:p w:rsidR="00A0107C" w:rsidRDefault="00B96BF1" w14:paraId="0BA7E632" w14:textId="77777777">
            <w:pPr>
              <w:rPr>
                <w:ins w:author="Deepak Kodihalli" w:date="2019-11-04T09:09:00Z" w:id="145"/>
                <w:rFonts w:ascii="Times New Roman" w:hAnsi="Times New Roman" w:cs="Times New Roman"/>
                <w:sz w:val="20"/>
                <w:szCs w:val="20"/>
                <w:lang w:val="en-US"/>
              </w:rPr>
            </w:pPr>
            <w:proofErr w:type="spellStart"/>
            <w:ins w:author="Deepak Kodihalli" w:date="2019-11-04T09:09:00Z" w:id="146">
              <w:r>
                <w:rPr>
                  <w:rFonts w:ascii="Times New Roman" w:hAnsi="Times New Roman" w:cs="Times New Roman"/>
                  <w:b/>
                  <w:sz w:val="20"/>
                  <w:szCs w:val="20"/>
                  <w:lang w:val="en-US"/>
                </w:rPr>
                <w:t>FileNameHandle</w:t>
              </w:r>
              <w:proofErr w:type="spellEnd"/>
            </w:ins>
          </w:p>
          <w:p w:rsidR="00A0107C" w:rsidRDefault="00B96BF1" w14:paraId="4336B141" w14:textId="77777777">
            <w:pPr>
              <w:rPr>
                <w:rFonts w:ascii="Times New Roman" w:hAnsi="Times New Roman" w:cs="Times New Roman"/>
                <w:sz w:val="20"/>
                <w:szCs w:val="20"/>
                <w:lang w:val="en-US"/>
              </w:rPr>
            </w:pPr>
            <w:ins w:author="Deepak Kodihalli" w:date="2019-11-04T09:09:00Z" w:id="147">
              <w:r>
                <w:rPr>
                  <w:rFonts w:ascii="Times New Roman" w:hAnsi="Times New Roman" w:cs="Times New Roman"/>
                  <w:sz w:val="20"/>
                  <w:szCs w:val="20"/>
                  <w:lang w:val="en-US"/>
                </w:rPr>
                <w:t>A handle to the file</w:t>
              </w:r>
            </w:ins>
          </w:p>
        </w:tc>
      </w:tr>
      <w:tr w:rsidR="00A0107C" w14:paraId="2BF759E7" w14:textId="77777777">
        <w:trPr>
          <w:ins w:author="Deepak Kodihalli" w:date="2019-11-04T09:09:00Z" w:id="148"/>
        </w:trPr>
        <w:tc>
          <w:tcPr>
            <w:tcW w:w="1665" w:type="dxa"/>
            <w:shd w:val="clear" w:color="auto" w:fill="auto"/>
          </w:tcPr>
          <w:p w:rsidR="00A0107C" w:rsidRDefault="00B96BF1" w14:paraId="01D9ADA3" w14:textId="77777777">
            <w:pPr>
              <w:rPr>
                <w:rFonts w:ascii="Times New Roman" w:hAnsi="Times New Roman" w:cs="Times New Roman"/>
                <w:sz w:val="20"/>
                <w:szCs w:val="20"/>
                <w:lang w:val="en-US"/>
              </w:rPr>
            </w:pPr>
            <w:ins w:author="Deepak Kodihalli" w:date="2019-11-04T09:12:00Z" w:id="149">
              <w:r>
                <w:rPr>
                  <w:rFonts w:ascii="Times New Roman" w:hAnsi="Times New Roman" w:cs="Times New Roman"/>
                  <w:sz w:val="20"/>
                  <w:szCs w:val="20"/>
                  <w:lang w:val="en-US"/>
                </w:rPr>
                <w:t>6</w:t>
              </w:r>
            </w:ins>
            <w:ins w:author="Deepak Kodihalli" w:date="2019-11-04T09:09:00Z" w:id="150">
              <w:r>
                <w:rPr>
                  <w:rFonts w:ascii="Times New Roman" w:hAnsi="Times New Roman" w:cs="Times New Roman"/>
                  <w:sz w:val="20"/>
                  <w:szCs w:val="20"/>
                  <w:lang w:val="en-US"/>
                </w:rPr>
                <w:t>:</w:t>
              </w:r>
            </w:ins>
            <w:ins w:author="Deepak Kodihalli" w:date="2019-11-04T09:12:00Z" w:id="151">
              <w:r>
                <w:rPr>
                  <w:rFonts w:ascii="Times New Roman" w:hAnsi="Times New Roman" w:cs="Times New Roman"/>
                  <w:sz w:val="20"/>
                  <w:szCs w:val="20"/>
                  <w:lang w:val="en-US"/>
                </w:rPr>
                <w:t>9</w:t>
              </w:r>
            </w:ins>
          </w:p>
        </w:tc>
        <w:tc>
          <w:tcPr>
            <w:tcW w:w="1416" w:type="dxa"/>
            <w:shd w:val="clear" w:color="auto" w:fill="auto"/>
          </w:tcPr>
          <w:p w:rsidR="00A0107C" w:rsidRDefault="00B96BF1" w14:paraId="16E6F2E0" w14:textId="77777777">
            <w:pPr>
              <w:rPr>
                <w:rFonts w:ascii="Times New Roman" w:hAnsi="Times New Roman" w:cs="Times New Roman"/>
                <w:sz w:val="20"/>
                <w:szCs w:val="20"/>
                <w:lang w:val="en-US"/>
              </w:rPr>
            </w:pPr>
            <w:ins w:author="Deepak Kodihalli" w:date="2019-11-04T09:09:00Z" w:id="152">
              <w:r>
                <w:rPr>
                  <w:rFonts w:ascii="Times New Roman" w:hAnsi="Times New Roman" w:cs="Times New Roman"/>
                  <w:sz w:val="20"/>
                  <w:szCs w:val="20"/>
                  <w:lang w:val="en-US"/>
                </w:rPr>
                <w:t>uint32</w:t>
              </w:r>
            </w:ins>
          </w:p>
        </w:tc>
        <w:tc>
          <w:tcPr>
            <w:tcW w:w="5532" w:type="dxa"/>
            <w:shd w:val="clear" w:color="auto" w:fill="auto"/>
          </w:tcPr>
          <w:p w:rsidR="00A0107C" w:rsidRDefault="00B96BF1" w14:paraId="350038BF" w14:textId="77777777">
            <w:pPr>
              <w:rPr>
                <w:ins w:author="Deepak Kodihalli" w:date="2019-11-04T09:09:00Z" w:id="153"/>
                <w:rFonts w:ascii="Times New Roman" w:hAnsi="Times New Roman" w:cs="Times New Roman"/>
                <w:sz w:val="20"/>
                <w:szCs w:val="20"/>
                <w:lang w:val="en-US"/>
              </w:rPr>
            </w:pPr>
            <w:ins w:author="Deepak Kodihalli" w:date="2019-11-04T09:09:00Z" w:id="154">
              <w:r>
                <w:rPr>
                  <w:rFonts w:ascii="Times New Roman" w:hAnsi="Times New Roman" w:cs="Times New Roman"/>
                  <w:b/>
                  <w:sz w:val="20"/>
                  <w:szCs w:val="20"/>
                  <w:lang w:val="en-US"/>
                </w:rPr>
                <w:t>Offset</w:t>
              </w:r>
            </w:ins>
          </w:p>
          <w:p w:rsidR="00A0107C" w:rsidRDefault="00B96BF1" w14:paraId="648DB8CC" w14:textId="77777777">
            <w:pPr>
              <w:rPr>
                <w:rFonts w:ascii="Times New Roman" w:hAnsi="Times New Roman" w:cs="Times New Roman"/>
                <w:sz w:val="20"/>
                <w:szCs w:val="20"/>
                <w:lang w:val="en-US"/>
              </w:rPr>
            </w:pPr>
            <w:ins w:author="Deepak Kodihalli" w:date="2019-11-04T09:09:00Z" w:id="155">
              <w:r>
                <w:rPr>
                  <w:rFonts w:ascii="Times New Roman" w:hAnsi="Times New Roman" w:cs="Times New Roman"/>
                  <w:sz w:val="20"/>
                  <w:szCs w:val="20"/>
                  <w:lang w:val="en-US"/>
                </w:rPr>
                <w:t>Offset to the file at which the read should begin</w:t>
              </w:r>
            </w:ins>
          </w:p>
        </w:tc>
      </w:tr>
      <w:tr w:rsidR="00A0107C" w14:paraId="6660E48E" w14:textId="77777777">
        <w:trPr>
          <w:ins w:author="Deepak Kodihalli" w:date="2019-11-04T09:09:00Z" w:id="156"/>
        </w:trPr>
        <w:tc>
          <w:tcPr>
            <w:tcW w:w="1665" w:type="dxa"/>
            <w:shd w:val="clear" w:color="auto" w:fill="auto"/>
          </w:tcPr>
          <w:p w:rsidR="00A0107C" w:rsidRDefault="00B96BF1" w14:paraId="4B40CD0E" w14:textId="77777777">
            <w:pPr>
              <w:rPr>
                <w:rFonts w:ascii="Times New Roman" w:hAnsi="Times New Roman" w:cs="Times New Roman"/>
                <w:sz w:val="20"/>
                <w:szCs w:val="20"/>
                <w:lang w:val="en-US"/>
              </w:rPr>
            </w:pPr>
            <w:ins w:author="Deepak Kodihalli" w:date="2019-11-04T09:13:00Z" w:id="157">
              <w:r>
                <w:rPr>
                  <w:rFonts w:ascii="Times New Roman" w:hAnsi="Times New Roman" w:cs="Times New Roman"/>
                  <w:sz w:val="20"/>
                  <w:szCs w:val="20"/>
                  <w:lang w:val="en-US"/>
                </w:rPr>
                <w:t>10</w:t>
              </w:r>
            </w:ins>
            <w:ins w:author="Deepak Kodihalli" w:date="2019-11-04T09:09:00Z" w:id="158">
              <w:r>
                <w:rPr>
                  <w:rFonts w:ascii="Times New Roman" w:hAnsi="Times New Roman" w:cs="Times New Roman"/>
                  <w:sz w:val="20"/>
                  <w:szCs w:val="20"/>
                  <w:lang w:val="en-US"/>
                </w:rPr>
                <w:t>:1</w:t>
              </w:r>
            </w:ins>
            <w:ins w:author="Deepak Kodihalli" w:date="2019-11-04T09:13:00Z" w:id="159">
              <w:r>
                <w:rPr>
                  <w:rFonts w:ascii="Times New Roman" w:hAnsi="Times New Roman" w:cs="Times New Roman"/>
                  <w:sz w:val="20"/>
                  <w:szCs w:val="20"/>
                  <w:lang w:val="en-US"/>
                </w:rPr>
                <w:t>3</w:t>
              </w:r>
            </w:ins>
          </w:p>
        </w:tc>
        <w:tc>
          <w:tcPr>
            <w:tcW w:w="1416" w:type="dxa"/>
            <w:shd w:val="clear" w:color="auto" w:fill="auto"/>
          </w:tcPr>
          <w:p w:rsidR="00A0107C" w:rsidRDefault="00B96BF1" w14:paraId="10077FA2" w14:textId="77777777">
            <w:pPr>
              <w:rPr>
                <w:rFonts w:ascii="Times New Roman" w:hAnsi="Times New Roman" w:cs="Times New Roman"/>
                <w:sz w:val="20"/>
                <w:szCs w:val="20"/>
                <w:lang w:val="en-US"/>
              </w:rPr>
            </w:pPr>
            <w:ins w:author="Deepak Kodihalli" w:date="2019-11-04T09:09:00Z" w:id="160">
              <w:r>
                <w:rPr>
                  <w:rFonts w:ascii="Times New Roman" w:hAnsi="Times New Roman" w:cs="Times New Roman"/>
                  <w:sz w:val="20"/>
                  <w:szCs w:val="20"/>
                  <w:lang w:val="en-US"/>
                </w:rPr>
                <w:t>uint32</w:t>
              </w:r>
            </w:ins>
          </w:p>
        </w:tc>
        <w:tc>
          <w:tcPr>
            <w:tcW w:w="5532" w:type="dxa"/>
            <w:shd w:val="clear" w:color="auto" w:fill="auto"/>
          </w:tcPr>
          <w:p w:rsidR="00A0107C" w:rsidRDefault="00B96BF1" w14:paraId="0AB832C3" w14:textId="77777777">
            <w:pPr>
              <w:rPr>
                <w:ins w:author="Deepak Kodihalli" w:date="2019-11-04T09:09:00Z" w:id="161"/>
                <w:rFonts w:ascii="Times New Roman" w:hAnsi="Times New Roman" w:cs="Times New Roman"/>
                <w:sz w:val="20"/>
                <w:szCs w:val="20"/>
                <w:lang w:val="en-US"/>
              </w:rPr>
            </w:pPr>
            <w:ins w:author="Deepak Kodihalli" w:date="2019-11-04T09:09:00Z" w:id="162">
              <w:r>
                <w:rPr>
                  <w:rFonts w:ascii="Times New Roman" w:hAnsi="Times New Roman" w:cs="Times New Roman"/>
                  <w:b/>
                  <w:sz w:val="20"/>
                  <w:szCs w:val="20"/>
                  <w:lang w:val="en-US"/>
                </w:rPr>
                <w:t>Length</w:t>
              </w:r>
            </w:ins>
          </w:p>
          <w:p w:rsidR="00A0107C" w:rsidRDefault="00B96BF1" w14:paraId="57800C33" w14:textId="77777777">
            <w:pPr>
              <w:rPr>
                <w:rFonts w:ascii="Times New Roman" w:hAnsi="Times New Roman" w:cs="Times New Roman"/>
                <w:sz w:val="20"/>
                <w:szCs w:val="20"/>
                <w:lang w:val="en-US"/>
              </w:rPr>
            </w:pPr>
            <w:ins w:author="Deepak Kodihalli" w:date="2019-11-04T09:09:00Z" w:id="163">
              <w:r>
                <w:rPr>
                  <w:rFonts w:ascii="Times New Roman" w:hAnsi="Times New Roman" w:cs="Times New Roman"/>
                  <w:sz w:val="20"/>
                  <w:szCs w:val="20"/>
                  <w:lang w:val="en-US"/>
                </w:rPr>
                <w:t>Number of bytes to be read</w:t>
              </w:r>
            </w:ins>
          </w:p>
        </w:tc>
      </w:tr>
      <w:tr w:rsidR="00A0107C" w14:paraId="7D74D19F" w14:textId="77777777">
        <w:trPr>
          <w:ins w:author="Deepak Kodihalli" w:date="2019-11-04T09:09:00Z" w:id="164"/>
        </w:trPr>
        <w:tc>
          <w:tcPr>
            <w:tcW w:w="1665" w:type="dxa"/>
            <w:shd w:val="clear" w:color="auto" w:fill="auto"/>
          </w:tcPr>
          <w:p w:rsidR="00A0107C" w:rsidRDefault="00B96BF1" w14:paraId="2E2D083C" w14:textId="77777777">
            <w:pPr>
              <w:jc w:val="center"/>
              <w:rPr>
                <w:rFonts w:ascii="Times New Roman" w:hAnsi="Times New Roman" w:cs="Times New Roman"/>
                <w:b/>
                <w:sz w:val="20"/>
                <w:szCs w:val="20"/>
                <w:lang w:val="en-US"/>
              </w:rPr>
            </w:pPr>
            <w:ins w:author="Deepak Kodihalli" w:date="2019-11-04T09:09:00Z" w:id="165">
              <w:r>
                <w:rPr>
                  <w:rFonts w:ascii="Times New Roman" w:hAnsi="Times New Roman" w:cs="Times New Roman"/>
                  <w:b/>
                  <w:sz w:val="20"/>
                  <w:szCs w:val="20"/>
                  <w:lang w:val="en-US"/>
                </w:rPr>
                <w:t>Byte</w:t>
              </w:r>
            </w:ins>
          </w:p>
        </w:tc>
        <w:tc>
          <w:tcPr>
            <w:tcW w:w="1416" w:type="dxa"/>
            <w:shd w:val="clear" w:color="auto" w:fill="auto"/>
          </w:tcPr>
          <w:p w:rsidR="00A0107C" w:rsidRDefault="00B96BF1" w14:paraId="10A1A7D0" w14:textId="77777777">
            <w:pPr>
              <w:jc w:val="center"/>
              <w:rPr>
                <w:rFonts w:ascii="Times New Roman" w:hAnsi="Times New Roman" w:cs="Times New Roman"/>
                <w:b/>
                <w:sz w:val="20"/>
                <w:szCs w:val="20"/>
                <w:lang w:val="en-US"/>
              </w:rPr>
            </w:pPr>
            <w:ins w:author="Deepak Kodihalli" w:date="2019-11-04T09:09:00Z" w:id="166">
              <w:r>
                <w:rPr>
                  <w:rFonts w:ascii="Times New Roman" w:hAnsi="Times New Roman" w:cs="Times New Roman"/>
                  <w:b/>
                  <w:sz w:val="20"/>
                  <w:szCs w:val="20"/>
                  <w:lang w:val="en-US"/>
                </w:rPr>
                <w:t>Type</w:t>
              </w:r>
            </w:ins>
          </w:p>
        </w:tc>
        <w:tc>
          <w:tcPr>
            <w:tcW w:w="5532" w:type="dxa"/>
            <w:shd w:val="clear" w:color="auto" w:fill="auto"/>
          </w:tcPr>
          <w:p w:rsidR="00A0107C" w:rsidRDefault="00B96BF1" w14:paraId="24AF8B04" w14:textId="77777777">
            <w:pPr>
              <w:jc w:val="center"/>
              <w:rPr>
                <w:rFonts w:ascii="Times New Roman" w:hAnsi="Times New Roman" w:cs="Times New Roman"/>
                <w:b/>
                <w:sz w:val="20"/>
                <w:szCs w:val="20"/>
                <w:lang w:val="en-US"/>
              </w:rPr>
            </w:pPr>
            <w:ins w:author="Deepak Kodihalli" w:date="2019-11-04T09:09:00Z" w:id="167">
              <w:r>
                <w:rPr>
                  <w:rFonts w:ascii="Times New Roman" w:hAnsi="Times New Roman" w:cs="Times New Roman"/>
                  <w:b/>
                  <w:sz w:val="20"/>
                  <w:szCs w:val="20"/>
                  <w:lang w:val="en-US"/>
                </w:rPr>
                <w:t>Response Data</w:t>
              </w:r>
            </w:ins>
          </w:p>
        </w:tc>
      </w:tr>
      <w:tr w:rsidR="00A0107C" w14:paraId="325CAAC1" w14:textId="77777777">
        <w:trPr>
          <w:ins w:author="Deepak Kodihalli" w:date="2019-11-04T09:09:00Z" w:id="168"/>
        </w:trPr>
        <w:tc>
          <w:tcPr>
            <w:tcW w:w="1665" w:type="dxa"/>
            <w:shd w:val="clear" w:color="auto" w:fill="auto"/>
          </w:tcPr>
          <w:p w:rsidR="00A0107C" w:rsidRDefault="00B96BF1" w14:paraId="059AB14F" w14:textId="77777777">
            <w:pPr>
              <w:rPr>
                <w:rFonts w:ascii="Times New Roman" w:hAnsi="Times New Roman" w:cs="Times New Roman"/>
                <w:sz w:val="20"/>
                <w:szCs w:val="20"/>
                <w:lang w:val="en-US"/>
              </w:rPr>
            </w:pPr>
            <w:ins w:author="Deepak Kodihalli" w:date="2019-11-04T09:09:00Z" w:id="169">
              <w:r>
                <w:rPr>
                  <w:rFonts w:ascii="Times New Roman" w:hAnsi="Times New Roman" w:cs="Times New Roman"/>
                  <w:sz w:val="20"/>
                  <w:szCs w:val="20"/>
                  <w:lang w:val="en-US"/>
                </w:rPr>
                <w:t>0</w:t>
              </w:r>
            </w:ins>
          </w:p>
        </w:tc>
        <w:tc>
          <w:tcPr>
            <w:tcW w:w="1416" w:type="dxa"/>
            <w:shd w:val="clear" w:color="auto" w:fill="auto"/>
          </w:tcPr>
          <w:p w:rsidR="00A0107C" w:rsidRDefault="00B96BF1" w14:paraId="1A90D095" w14:textId="77777777">
            <w:pPr>
              <w:rPr>
                <w:rFonts w:ascii="Times New Roman" w:hAnsi="Times New Roman" w:cs="Times New Roman"/>
                <w:sz w:val="20"/>
                <w:szCs w:val="20"/>
                <w:lang w:val="en-US"/>
              </w:rPr>
            </w:pPr>
            <w:ins w:author="Deepak Kodihalli" w:date="2019-11-04T09:09:00Z" w:id="170">
              <w:r>
                <w:rPr>
                  <w:rFonts w:ascii="Times New Roman" w:hAnsi="Times New Roman" w:cs="Times New Roman"/>
                  <w:sz w:val="20"/>
                  <w:szCs w:val="20"/>
                  <w:lang w:val="en-US"/>
                </w:rPr>
                <w:t>enum8</w:t>
              </w:r>
            </w:ins>
          </w:p>
        </w:tc>
        <w:tc>
          <w:tcPr>
            <w:tcW w:w="5532" w:type="dxa"/>
            <w:shd w:val="clear" w:color="auto" w:fill="auto"/>
          </w:tcPr>
          <w:p w:rsidR="00A0107C" w:rsidRDefault="00B96BF1" w14:paraId="409EB667" w14:textId="77777777">
            <w:pPr>
              <w:rPr>
                <w:ins w:author="Deepak Kodihalli" w:date="2019-11-04T09:09:00Z" w:id="171"/>
                <w:rFonts w:ascii="Times New Roman" w:hAnsi="Times New Roman" w:cs="Times New Roman"/>
                <w:b/>
                <w:sz w:val="20"/>
                <w:szCs w:val="20"/>
              </w:rPr>
            </w:pPr>
            <w:proofErr w:type="spellStart"/>
            <w:ins w:author="Deepak Kodihalli" w:date="2019-11-04T09:09:00Z" w:id="172">
              <w:r>
                <w:rPr>
                  <w:rFonts w:ascii="Times New Roman" w:hAnsi="Times New Roman" w:cs="Times New Roman"/>
                  <w:b/>
                  <w:sz w:val="20"/>
                  <w:szCs w:val="20"/>
                </w:rPr>
                <w:t>CompletionCode</w:t>
              </w:r>
              <w:proofErr w:type="spellEnd"/>
            </w:ins>
          </w:p>
          <w:p w:rsidR="00A0107C" w:rsidRDefault="00B96BF1" w14:paraId="23C851D4" w14:textId="77777777">
            <w:pPr>
              <w:rPr>
                <w:ins w:author="Deepak Kodihalli" w:date="2019-11-04T09:09:00Z" w:id="173"/>
                <w:rFonts w:ascii="Times New Roman" w:hAnsi="Times New Roman" w:cs="Times New Roman"/>
                <w:sz w:val="20"/>
                <w:szCs w:val="20"/>
              </w:rPr>
            </w:pPr>
            <w:ins w:author="Deepak Kodihalli" w:date="2019-11-04T09:09:00Z" w:id="174">
              <w:r>
                <w:rPr>
                  <w:rFonts w:ascii="Times New Roman" w:hAnsi="Times New Roman" w:cs="Times New Roman"/>
                  <w:sz w:val="20"/>
                  <w:szCs w:val="20"/>
                </w:rPr>
                <w:t>value:</w:t>
              </w:r>
            </w:ins>
          </w:p>
          <w:p w:rsidR="00A0107C" w:rsidRDefault="00B96BF1" w14:paraId="56F805A2" w14:textId="77777777">
            <w:pPr>
              <w:rPr>
                <w:ins w:author="Joan Ries" w:date="2019-11-26T09:29:00Z" w:id="175"/>
                <w:rFonts w:ascii="Times New Roman" w:hAnsi="Times New Roman" w:cs="Times New Roman"/>
                <w:sz w:val="20"/>
                <w:szCs w:val="20"/>
              </w:rPr>
            </w:pPr>
            <w:ins w:author="Deepak Kodihalli" w:date="2019-11-04T09:09:00Z" w:id="176">
              <w:r>
                <w:rPr>
                  <w:rFonts w:ascii="Times New Roman" w:hAnsi="Times New Roman" w:cs="Times New Roman"/>
                  <w:sz w:val="20"/>
                  <w:szCs w:val="20"/>
                </w:rPr>
                <w:t xml:space="preserve">{ </w:t>
              </w:r>
            </w:ins>
          </w:p>
          <w:p w:rsidR="00A0107C" w:rsidRDefault="00B96BF1" w14:paraId="03FD0CF8" w14:textId="77777777">
            <w:pPr>
              <w:rPr>
                <w:ins w:author="Joan Ries" w:date="2019-11-26T09:29:00Z" w:id="177"/>
                <w:rFonts w:ascii="Times New Roman" w:hAnsi="Times New Roman" w:cs="Times New Roman"/>
                <w:sz w:val="20"/>
                <w:szCs w:val="20"/>
              </w:rPr>
            </w:pPr>
            <w:ins w:author="Joan Ries" w:date="2019-11-26T09:29:00Z" w:id="178">
              <w:r>
                <w:rPr>
                  <w:rFonts w:ascii="Times New Roman" w:hAnsi="Times New Roman" w:cs="Times New Roman"/>
                  <w:sz w:val="20"/>
                  <w:szCs w:val="20"/>
                </w:rPr>
                <w:t xml:space="preserve">   </w:t>
              </w:r>
            </w:ins>
            <w:ins w:author="Deepak Kodihalli" w:date="2019-11-04T09:09:00Z" w:id="179">
              <w:r>
                <w:rPr>
                  <w:rFonts w:ascii="Times New Roman" w:hAnsi="Times New Roman" w:cs="Times New Roman"/>
                  <w:sz w:val="20"/>
                  <w:szCs w:val="20"/>
                </w:rPr>
                <w:t xml:space="preserve">PLDM_BASE_CODES, </w:t>
              </w:r>
            </w:ins>
          </w:p>
          <w:p w:rsidR="00A0107C" w:rsidRDefault="00B96BF1" w14:paraId="1DE735E7" w14:textId="77777777">
            <w:pPr>
              <w:rPr>
                <w:ins w:author="Joan Ries" w:date="2019-11-26T09:29:00Z" w:id="180"/>
                <w:rFonts w:ascii="Times New Roman" w:hAnsi="Times New Roman" w:cs="Times New Roman"/>
                <w:sz w:val="20"/>
                <w:szCs w:val="20"/>
              </w:rPr>
            </w:pPr>
            <w:ins w:author="Joan Ries" w:date="2019-11-26T09:29:00Z" w:id="181">
              <w:r>
                <w:rPr>
                  <w:rFonts w:ascii="Times New Roman" w:hAnsi="Times New Roman" w:cs="Times New Roman"/>
                  <w:sz w:val="20"/>
                  <w:szCs w:val="20"/>
                </w:rPr>
                <w:t xml:space="preserve">   </w:t>
              </w:r>
            </w:ins>
            <w:ins w:author="Deepak Kodihalli" w:date="2019-11-04T09:09:00Z" w:id="182">
              <w:r>
                <w:rPr>
                  <w:rFonts w:ascii="Times New Roman" w:hAnsi="Times New Roman" w:cs="Times New Roman"/>
                  <w:sz w:val="20"/>
                  <w:szCs w:val="20"/>
                </w:rPr>
                <w:t>INVALID_FILE_HANDLE</w:t>
              </w:r>
            </w:ins>
            <w:ins w:author="Joan Ries" w:date="2019-11-26T09:29:00Z" w:id="183">
              <w:r>
                <w:rPr>
                  <w:rFonts w:ascii="Times New Roman" w:hAnsi="Times New Roman" w:cs="Times New Roman"/>
                  <w:sz w:val="20"/>
                  <w:szCs w:val="20"/>
                </w:rPr>
                <w:t>=0x86</w:t>
              </w:r>
            </w:ins>
            <w:ins w:author="Deepak Kodihalli" w:date="2019-11-04T09:09:00Z" w:id="184">
              <w:r>
                <w:rPr>
                  <w:rFonts w:ascii="Times New Roman" w:hAnsi="Times New Roman" w:cs="Times New Roman"/>
                  <w:sz w:val="20"/>
                  <w:szCs w:val="20"/>
                </w:rPr>
                <w:t xml:space="preserve">, </w:t>
              </w:r>
            </w:ins>
          </w:p>
          <w:p w:rsidR="00A0107C" w:rsidRDefault="00B96BF1" w14:paraId="4A0B8E0C" w14:textId="77777777">
            <w:pPr>
              <w:rPr>
                <w:ins w:author="Joan Ries" w:date="2019-11-26T09:29:00Z" w:id="185"/>
                <w:rFonts w:ascii="Times New Roman" w:hAnsi="Times New Roman" w:cs="Times New Roman"/>
                <w:sz w:val="20"/>
                <w:szCs w:val="20"/>
              </w:rPr>
            </w:pPr>
            <w:ins w:author="Joan Ries" w:date="2019-11-26T09:29:00Z" w:id="186">
              <w:r>
                <w:rPr>
                  <w:rFonts w:ascii="Times New Roman" w:hAnsi="Times New Roman" w:cs="Times New Roman"/>
                  <w:sz w:val="20"/>
                  <w:szCs w:val="20"/>
                </w:rPr>
                <w:t xml:space="preserve">   </w:t>
              </w:r>
            </w:ins>
            <w:ins w:author="Deepak Kodihalli" w:date="2019-11-04T09:09:00Z" w:id="187">
              <w:r>
                <w:rPr>
                  <w:rFonts w:ascii="Times New Roman" w:hAnsi="Times New Roman" w:cs="Times New Roman"/>
                  <w:sz w:val="20"/>
                  <w:szCs w:val="20"/>
                </w:rPr>
                <w:t>DATA_OUT_OF_RANGE</w:t>
              </w:r>
            </w:ins>
            <w:ins w:author="Joan Ries" w:date="2019-11-26T09:29:00Z" w:id="188">
              <w:r>
                <w:rPr>
                  <w:rFonts w:ascii="Times New Roman" w:hAnsi="Times New Roman" w:cs="Times New Roman"/>
                  <w:sz w:val="20"/>
                  <w:szCs w:val="20"/>
                </w:rPr>
                <w:t>=0x87</w:t>
              </w:r>
            </w:ins>
            <w:ins w:author="Deepak Kodihalli" w:date="2019-11-04T09:34:00Z" w:id="189">
              <w:r>
                <w:rPr>
                  <w:rFonts w:ascii="Times New Roman" w:hAnsi="Times New Roman" w:cs="Times New Roman"/>
                  <w:sz w:val="20"/>
                  <w:szCs w:val="20"/>
                </w:rPr>
                <w:t xml:space="preserve">, </w:t>
              </w:r>
            </w:ins>
          </w:p>
          <w:p w:rsidR="00A0107C" w:rsidRDefault="00B96BF1" w14:paraId="385545DD" w14:textId="77777777">
            <w:pPr>
              <w:rPr>
                <w:ins w:author="Deepak Kodihalli" w:date="2019-11-04T09:09:00Z" w:id="190"/>
                <w:rFonts w:ascii="Times New Roman" w:hAnsi="Times New Roman" w:cs="Times New Roman"/>
                <w:sz w:val="20"/>
                <w:szCs w:val="20"/>
              </w:rPr>
            </w:pPr>
            <w:ins w:author="Joan Ries" w:date="2019-11-26T09:29:00Z" w:id="191">
              <w:r>
                <w:rPr>
                  <w:rFonts w:ascii="Times New Roman" w:hAnsi="Times New Roman" w:cs="Times New Roman"/>
                  <w:sz w:val="20"/>
                  <w:szCs w:val="20"/>
                </w:rPr>
                <w:t xml:space="preserve">   </w:t>
              </w:r>
            </w:ins>
            <w:ins w:author="Deepak Kodihalli" w:date="2019-11-04T09:34:00Z" w:id="192">
              <w:r>
                <w:rPr>
                  <w:rFonts w:ascii="Times New Roman" w:hAnsi="Times New Roman" w:cs="Times New Roman"/>
                  <w:sz w:val="20"/>
                  <w:szCs w:val="20"/>
                </w:rPr>
                <w:t>INVALID_FILE_T</w:t>
              </w:r>
            </w:ins>
            <w:ins w:author="Deepak Kodihalli" w:date="2019-11-04T09:35:00Z" w:id="193">
              <w:r>
                <w:rPr>
                  <w:rFonts w:ascii="Times New Roman" w:hAnsi="Times New Roman" w:cs="Times New Roman"/>
                  <w:sz w:val="20"/>
                  <w:szCs w:val="20"/>
                </w:rPr>
                <w:t>YPE</w:t>
              </w:r>
            </w:ins>
            <w:ins w:author="Joan Ries" w:date="2019-11-26T09:29:00Z" w:id="194">
              <w:r>
                <w:rPr>
                  <w:rFonts w:ascii="Times New Roman" w:hAnsi="Times New Roman" w:cs="Times New Roman"/>
                  <w:sz w:val="20"/>
                  <w:szCs w:val="20"/>
                </w:rPr>
                <w:t>=0x89</w:t>
              </w:r>
            </w:ins>
          </w:p>
          <w:p w:rsidR="00A0107C" w:rsidRDefault="00B96BF1" w14:paraId="3A661184" w14:textId="77777777">
            <w:pPr>
              <w:rPr>
                <w:ins w:author="Deepak Kodihalli" w:date="2019-11-04T09:09:00Z" w:id="195"/>
                <w:rFonts w:ascii="Times New Roman" w:hAnsi="Times New Roman" w:cs="Times New Roman"/>
                <w:sz w:val="20"/>
                <w:szCs w:val="20"/>
              </w:rPr>
            </w:pPr>
            <w:ins w:author="Deepak Kodihalli" w:date="2019-11-04T09:09:00Z" w:id="196">
              <w:r>
                <w:rPr>
                  <w:rFonts w:ascii="Times New Roman" w:hAnsi="Times New Roman" w:cs="Times New Roman"/>
                  <w:sz w:val="20"/>
                  <w:szCs w:val="20"/>
                </w:rPr>
                <w:t>}</w:t>
              </w:r>
            </w:ins>
          </w:p>
          <w:p w:rsidR="00A0107C" w:rsidRDefault="00B96BF1" w14:paraId="78BAD3CF" w14:textId="77777777">
            <w:pPr>
              <w:rPr>
                <w:rFonts w:ascii="Times New Roman" w:hAnsi="Times New Roman" w:cs="Times New Roman"/>
                <w:sz w:val="20"/>
                <w:szCs w:val="20"/>
                <w:lang w:val="en-US"/>
              </w:rPr>
            </w:pPr>
            <w:ins w:author="Deepak Kodihalli" w:date="2019-11-04T09:09:00Z" w:id="197">
              <w:r>
                <w:rPr>
                  <w:rFonts w:ascii="Times New Roman" w:hAnsi="Times New Roman" w:cs="Times New Roman"/>
                  <w:sz w:val="20"/>
                  <w:szCs w:val="20"/>
                  <w:lang w:val="en-US"/>
                </w:rPr>
                <w:t xml:space="preserve">If request offset &gt; file size, then </w:t>
              </w:r>
              <w:r>
                <w:rPr>
                  <w:rFonts w:ascii="Times New Roman" w:hAnsi="Times New Roman" w:cs="Times New Roman"/>
                  <w:sz w:val="20"/>
                  <w:szCs w:val="20"/>
                </w:rPr>
                <w:t>DATA_OUT_OF_RANGE shall be returned.</w:t>
              </w:r>
            </w:ins>
          </w:p>
        </w:tc>
      </w:tr>
      <w:tr w:rsidR="00A0107C" w14:paraId="2E9F2BA9" w14:textId="77777777">
        <w:trPr>
          <w:ins w:author="Deepak Kodihalli" w:date="2019-11-04T09:09:00Z" w:id="198"/>
        </w:trPr>
        <w:tc>
          <w:tcPr>
            <w:tcW w:w="1665" w:type="dxa"/>
            <w:shd w:val="clear" w:color="auto" w:fill="auto"/>
          </w:tcPr>
          <w:p w:rsidR="00A0107C" w:rsidRDefault="00B96BF1" w14:paraId="280F8003" w14:textId="77777777">
            <w:pPr>
              <w:rPr>
                <w:rFonts w:ascii="Times New Roman" w:hAnsi="Times New Roman" w:cs="Times New Roman"/>
                <w:sz w:val="20"/>
                <w:szCs w:val="20"/>
                <w:lang w:val="en-US"/>
              </w:rPr>
            </w:pPr>
            <w:ins w:author="Deepak Kodihalli" w:date="2019-11-04T09:09:00Z" w:id="199">
              <w:r>
                <w:rPr>
                  <w:rFonts w:ascii="Times New Roman" w:hAnsi="Times New Roman" w:cs="Times New Roman"/>
                  <w:sz w:val="20"/>
                  <w:szCs w:val="20"/>
                  <w:lang w:val="en-US"/>
                </w:rPr>
                <w:t>1:4</w:t>
              </w:r>
            </w:ins>
          </w:p>
        </w:tc>
        <w:tc>
          <w:tcPr>
            <w:tcW w:w="1416" w:type="dxa"/>
            <w:shd w:val="clear" w:color="auto" w:fill="auto"/>
          </w:tcPr>
          <w:p w:rsidR="00A0107C" w:rsidRDefault="00B96BF1" w14:paraId="75AEBB05" w14:textId="77777777">
            <w:pPr>
              <w:rPr>
                <w:rFonts w:ascii="Times New Roman" w:hAnsi="Times New Roman" w:cs="Times New Roman"/>
                <w:sz w:val="20"/>
                <w:szCs w:val="20"/>
                <w:lang w:val="en-US"/>
              </w:rPr>
            </w:pPr>
            <w:ins w:author="Deepak Kodihalli" w:date="2019-11-04T09:09:00Z" w:id="200">
              <w:r>
                <w:rPr>
                  <w:rFonts w:ascii="Times New Roman" w:hAnsi="Times New Roman" w:cs="Times New Roman"/>
                  <w:sz w:val="20"/>
                  <w:szCs w:val="20"/>
                  <w:lang w:val="en-US"/>
                </w:rPr>
                <w:t>uint32</w:t>
              </w:r>
            </w:ins>
          </w:p>
        </w:tc>
        <w:tc>
          <w:tcPr>
            <w:tcW w:w="5532" w:type="dxa"/>
            <w:shd w:val="clear" w:color="auto" w:fill="auto"/>
          </w:tcPr>
          <w:p w:rsidR="00A0107C" w:rsidRDefault="00B96BF1" w14:paraId="4B49970B" w14:textId="77777777">
            <w:pPr>
              <w:rPr>
                <w:ins w:author="Deepak Kodihalli" w:date="2019-11-04T09:09:00Z" w:id="201"/>
                <w:rFonts w:ascii="Times New Roman" w:hAnsi="Times New Roman" w:cs="Times New Roman"/>
                <w:sz w:val="20"/>
                <w:szCs w:val="20"/>
                <w:lang w:val="en-US"/>
              </w:rPr>
            </w:pPr>
            <w:ins w:author="Deepak Kodihalli" w:date="2019-11-04T09:09:00Z" w:id="202">
              <w:r>
                <w:rPr>
                  <w:rFonts w:ascii="Times New Roman" w:hAnsi="Times New Roman" w:cs="Times New Roman"/>
                  <w:b/>
                  <w:sz w:val="20"/>
                  <w:szCs w:val="20"/>
                  <w:lang w:val="en-US"/>
                </w:rPr>
                <w:t>Length</w:t>
              </w:r>
            </w:ins>
          </w:p>
          <w:p w:rsidR="00A0107C" w:rsidRDefault="00B96BF1" w14:paraId="61344DF2" w14:textId="77777777">
            <w:pPr>
              <w:rPr>
                <w:rFonts w:ascii="Times New Roman" w:hAnsi="Times New Roman" w:cs="Times New Roman"/>
                <w:sz w:val="20"/>
                <w:szCs w:val="20"/>
                <w:lang w:val="en-US"/>
              </w:rPr>
            </w:pPr>
            <w:ins w:author="Deepak Kodihalli" w:date="2019-11-04T09:09:00Z" w:id="203">
              <w:r>
                <w:rPr>
                  <w:rFonts w:ascii="Times New Roman" w:hAnsi="Times New Roman" w:cs="Times New Roman"/>
                  <w:sz w:val="20"/>
                  <w:szCs w:val="20"/>
                  <w:lang w:val="en-US"/>
                </w:rPr>
                <w:t>Number of bytes read. This could be less than what the requester asked for.</w:t>
              </w:r>
            </w:ins>
          </w:p>
        </w:tc>
      </w:tr>
      <w:tr w:rsidR="00A0107C" w14:paraId="3AFAACBA" w14:textId="77777777">
        <w:trPr>
          <w:ins w:author="Deepak Kodihalli" w:date="2019-11-04T09:09:00Z" w:id="204"/>
        </w:trPr>
        <w:tc>
          <w:tcPr>
            <w:tcW w:w="1665" w:type="dxa"/>
            <w:shd w:val="clear" w:color="auto" w:fill="auto"/>
          </w:tcPr>
          <w:p w:rsidR="00A0107C" w:rsidRDefault="00B96BF1" w14:paraId="2B5AB7B4" w14:textId="77777777">
            <w:pPr>
              <w:rPr>
                <w:rFonts w:ascii="Times New Roman" w:hAnsi="Times New Roman" w:cs="Times New Roman"/>
                <w:sz w:val="20"/>
                <w:szCs w:val="20"/>
                <w:lang w:val="en-US"/>
              </w:rPr>
            </w:pPr>
            <w:ins w:author="Deepak Kodihalli" w:date="2019-11-04T09:09:00Z" w:id="205">
              <w:r>
                <w:rPr>
                  <w:rFonts w:ascii="Times New Roman" w:hAnsi="Times New Roman" w:cs="Times New Roman"/>
                  <w:sz w:val="20"/>
                  <w:szCs w:val="20"/>
                  <w:lang w:val="en-US"/>
                </w:rPr>
                <w:t>Variable</w:t>
              </w:r>
            </w:ins>
          </w:p>
        </w:tc>
        <w:tc>
          <w:tcPr>
            <w:tcW w:w="1416" w:type="dxa"/>
            <w:shd w:val="clear" w:color="auto" w:fill="auto"/>
          </w:tcPr>
          <w:p w:rsidR="00A0107C" w:rsidRDefault="00B96BF1" w14:paraId="52464EE7" w14:textId="77777777">
            <w:pPr>
              <w:rPr>
                <w:rFonts w:ascii="Times New Roman" w:hAnsi="Times New Roman" w:cs="Times New Roman"/>
                <w:sz w:val="20"/>
                <w:szCs w:val="20"/>
                <w:lang w:val="en-US"/>
              </w:rPr>
            </w:pPr>
            <w:ins w:author="Deepak Kodihalli" w:date="2019-11-04T09:09:00Z" w:id="206">
              <w:r>
                <w:rPr>
                  <w:rFonts w:ascii="Times New Roman" w:hAnsi="Times New Roman" w:cs="Times New Roman"/>
                  <w:sz w:val="20"/>
                  <w:szCs w:val="20"/>
                  <w:lang w:val="en-US"/>
                </w:rPr>
                <w:t>-</w:t>
              </w:r>
            </w:ins>
          </w:p>
        </w:tc>
        <w:tc>
          <w:tcPr>
            <w:tcW w:w="5532" w:type="dxa"/>
            <w:shd w:val="clear" w:color="auto" w:fill="auto"/>
          </w:tcPr>
          <w:p w:rsidR="00A0107C" w:rsidRDefault="00B96BF1" w14:paraId="6E4DDDF0" w14:textId="77777777">
            <w:pPr>
              <w:rPr>
                <w:ins w:author="Deepak Kodihalli" w:date="2019-11-04T09:09:00Z" w:id="207"/>
                <w:rFonts w:ascii="Times New Roman" w:hAnsi="Times New Roman" w:cs="Times New Roman"/>
                <w:sz w:val="20"/>
                <w:szCs w:val="20"/>
                <w:lang w:val="en-US"/>
              </w:rPr>
            </w:pPr>
            <w:proofErr w:type="spellStart"/>
            <w:ins w:author="Deepak Kodihalli" w:date="2019-11-04T09:09:00Z" w:id="208">
              <w:r>
                <w:rPr>
                  <w:rFonts w:ascii="Times New Roman" w:hAnsi="Times New Roman" w:cs="Times New Roman"/>
                  <w:b/>
                  <w:sz w:val="20"/>
                  <w:szCs w:val="20"/>
                  <w:lang w:val="en-US"/>
                </w:rPr>
                <w:t>FileData</w:t>
              </w:r>
              <w:proofErr w:type="spellEnd"/>
            </w:ins>
          </w:p>
          <w:p w:rsidR="00A0107C" w:rsidRDefault="00B96BF1" w14:paraId="3C484137" w14:textId="77777777">
            <w:pPr>
              <w:rPr>
                <w:rFonts w:ascii="Times New Roman" w:hAnsi="Times New Roman" w:cs="Times New Roman"/>
                <w:sz w:val="20"/>
                <w:szCs w:val="20"/>
                <w:lang w:val="en-US"/>
              </w:rPr>
            </w:pPr>
            <w:ins w:author="Deepak Kodihalli" w:date="2019-11-04T09:09:00Z" w:id="209">
              <w:r>
                <w:rPr>
                  <w:rFonts w:ascii="Times New Roman" w:hAnsi="Times New Roman" w:cs="Times New Roman"/>
                  <w:sz w:val="20"/>
                  <w:szCs w:val="20"/>
                  <w:lang w:val="en-US"/>
                </w:rPr>
                <w:t>File data starting from request offset to (request offset + response length – 1)</w:t>
              </w:r>
            </w:ins>
          </w:p>
        </w:tc>
      </w:tr>
    </w:tbl>
    <w:p w:rsidR="00A0107C" w:rsidRDefault="00A0107C" w14:paraId="3DC13BEE" w14:textId="77777777">
      <w:pPr>
        <w:rPr>
          <w:ins w:author="Deepak Kodihalli" w:date="2019-11-04T09:13:00Z" w:id="210"/>
          <w:rFonts w:ascii="Times New Roman" w:hAnsi="Times New Roman" w:cs="Times New Roman"/>
          <w:sz w:val="20"/>
          <w:szCs w:val="20"/>
          <w:lang w:val="en-US"/>
        </w:rPr>
      </w:pPr>
    </w:p>
    <w:p w:rsidR="00A0107C" w:rsidRDefault="00A0107C" w14:paraId="3924E391" w14:textId="77777777">
      <w:pPr>
        <w:rPr>
          <w:ins w:author="Deepak Kodihalli" w:date="2019-11-04T09:13:00Z" w:id="211"/>
          <w:rFonts w:ascii="Times New Roman" w:hAnsi="Times New Roman" w:cs="Times New Roman"/>
          <w:sz w:val="20"/>
          <w:szCs w:val="20"/>
          <w:lang w:val="en-US"/>
        </w:rPr>
      </w:pPr>
    </w:p>
    <w:p w:rsidR="00A0107C" w:rsidRDefault="00A0107C" w14:paraId="573AFDCD" w14:textId="77777777">
      <w:pPr>
        <w:rPr>
          <w:ins w:author="Deepak Kodihalli" w:date="2019-11-04T09:13:00Z" w:id="212"/>
          <w:rFonts w:ascii="Times New Roman" w:hAnsi="Times New Roman" w:cs="Times New Roman"/>
          <w:sz w:val="20"/>
          <w:szCs w:val="20"/>
          <w:lang w:val="en-US"/>
        </w:rPr>
      </w:pPr>
    </w:p>
    <w:p w:rsidR="00A0107C" w:rsidRDefault="00B96BF1" w14:paraId="0D27904C" w14:textId="77777777">
      <w:pPr>
        <w:rPr>
          <w:ins w:author="Deepak Kodihalli" w:date="2019-11-04T09:13:00Z" w:id="213"/>
          <w:rFonts w:ascii="Times New Roman" w:hAnsi="Times New Roman" w:cs="Times New Roman"/>
          <w:sz w:val="20"/>
          <w:szCs w:val="20"/>
          <w:lang w:val="en-US"/>
        </w:rPr>
      </w:pPr>
      <w:ins w:author="Deepak Kodihalli" w:date="2019-11-04T09:13:00Z" w:id="214">
        <w:r>
          <w:rPr>
            <w:rFonts w:ascii="Times New Roman" w:hAnsi="Times New Roman" w:cs="Times New Roman"/>
            <w:i/>
            <w:sz w:val="20"/>
            <w:szCs w:val="20"/>
            <w:lang w:val="en-US"/>
          </w:rPr>
          <w:t xml:space="preserve">12) </w:t>
        </w:r>
        <w:proofErr w:type="spellStart"/>
        <w:r>
          <w:rPr>
            <w:rFonts w:ascii="Times New Roman" w:hAnsi="Times New Roman" w:cs="Times New Roman"/>
            <w:i/>
            <w:sz w:val="20"/>
            <w:szCs w:val="20"/>
            <w:lang w:val="en-US"/>
          </w:rPr>
          <w:t>WriteFileByType</w:t>
        </w:r>
        <w:proofErr w:type="spellEnd"/>
      </w:ins>
    </w:p>
    <w:p w:rsidR="00A0107C" w:rsidRDefault="00A0107C" w14:paraId="41D75986" w14:textId="77777777">
      <w:pPr>
        <w:rPr>
          <w:ins w:author="Deepak Kodihalli" w:date="2019-11-04T09:13:00Z" w:id="215"/>
          <w:rFonts w:ascii="Times New Roman" w:hAnsi="Times New Roman" w:cs="Times New Roman"/>
          <w:sz w:val="20"/>
          <w:szCs w:val="20"/>
          <w:lang w:val="en-US"/>
        </w:rPr>
      </w:pPr>
    </w:p>
    <w:p w:rsidR="00A0107C" w:rsidRDefault="00B96BF1" w14:paraId="7D924012" w14:textId="77777777">
      <w:pPr>
        <w:rPr>
          <w:ins w:author="Deepak Kodihalli" w:date="2019-11-04T09:13:00Z" w:id="216"/>
          <w:rFonts w:ascii="Times New Roman" w:hAnsi="Times New Roman" w:cs="Times New Roman"/>
          <w:sz w:val="20"/>
          <w:szCs w:val="20"/>
          <w:lang w:val="en-US"/>
        </w:rPr>
      </w:pPr>
      <w:ins w:author="Deepak Kodihalli" w:date="2019-11-04T09:13:00Z" w:id="217">
        <w:r>
          <w:rPr>
            <w:rFonts w:ascii="Times New Roman" w:hAnsi="Times New Roman" w:cs="Times New Roman"/>
            <w:sz w:val="20"/>
            <w:szCs w:val="20"/>
            <w:lang w:val="en-US"/>
          </w:rPr>
          <w:t>This command is used to write to a file</w:t>
        </w:r>
      </w:ins>
      <w:ins w:author="Deepak Kodihalli" w:date="2019-11-04T09:14:00Z" w:id="218">
        <w:r>
          <w:rPr>
            <w:rFonts w:ascii="Times New Roman" w:hAnsi="Times New Roman" w:cs="Times New Roman"/>
            <w:sz w:val="20"/>
            <w:szCs w:val="20"/>
            <w:lang w:val="en-US"/>
          </w:rPr>
          <w:t>, specified by type and handle.</w:t>
        </w:r>
      </w:ins>
    </w:p>
    <w:p w:rsidR="00A0107C" w:rsidRDefault="00A0107C" w14:paraId="6EB0DCEF" w14:textId="77777777">
      <w:pPr>
        <w:rPr>
          <w:rFonts w:ascii="Times New Roman" w:hAnsi="Times New Roman" w:cs="Times New Roman"/>
          <w:sz w:val="20"/>
          <w:szCs w:val="20"/>
          <w:lang w:val="en-US"/>
        </w:rPr>
      </w:pPr>
    </w:p>
    <w:tbl>
      <w:tblPr>
        <w:tblStyle w:val="TableGrid"/>
        <w:tblW w:w="8613" w:type="dxa"/>
        <w:tblLook w:val="04A0" w:firstRow="1" w:lastRow="0" w:firstColumn="1" w:lastColumn="0" w:noHBand="0" w:noVBand="1"/>
      </w:tblPr>
      <w:tblGrid>
        <w:gridCol w:w="1665"/>
        <w:gridCol w:w="1416"/>
        <w:gridCol w:w="5532"/>
      </w:tblGrid>
      <w:tr w:rsidR="00A0107C" w14:paraId="1CA68755" w14:textId="77777777">
        <w:trPr>
          <w:ins w:author="Deepak Kodihalli" w:date="2019-11-04T09:13:00Z" w:id="219"/>
        </w:trPr>
        <w:tc>
          <w:tcPr>
            <w:tcW w:w="1665" w:type="dxa"/>
            <w:shd w:val="clear" w:color="auto" w:fill="auto"/>
          </w:tcPr>
          <w:p w:rsidR="00A0107C" w:rsidRDefault="00B96BF1" w14:paraId="1218BA55" w14:textId="77777777">
            <w:pPr>
              <w:jc w:val="center"/>
              <w:rPr>
                <w:rFonts w:ascii="Times New Roman" w:hAnsi="Times New Roman" w:cs="Times New Roman"/>
                <w:b/>
                <w:sz w:val="20"/>
                <w:szCs w:val="20"/>
                <w:lang w:val="en-US"/>
              </w:rPr>
            </w:pPr>
            <w:ins w:author="Deepak Kodihalli" w:date="2019-11-04T09:13:00Z" w:id="220">
              <w:r>
                <w:rPr>
                  <w:rFonts w:ascii="Times New Roman" w:hAnsi="Times New Roman" w:cs="Times New Roman"/>
                  <w:b/>
                  <w:sz w:val="20"/>
                  <w:szCs w:val="20"/>
                  <w:lang w:val="en-US"/>
                </w:rPr>
                <w:t>Byte</w:t>
              </w:r>
            </w:ins>
          </w:p>
        </w:tc>
        <w:tc>
          <w:tcPr>
            <w:tcW w:w="1416" w:type="dxa"/>
            <w:shd w:val="clear" w:color="auto" w:fill="auto"/>
          </w:tcPr>
          <w:p w:rsidR="00A0107C" w:rsidRDefault="00B96BF1" w14:paraId="59B10BF2" w14:textId="77777777">
            <w:pPr>
              <w:jc w:val="center"/>
              <w:rPr>
                <w:rFonts w:ascii="Times New Roman" w:hAnsi="Times New Roman" w:cs="Times New Roman"/>
                <w:b/>
                <w:sz w:val="20"/>
                <w:szCs w:val="20"/>
                <w:lang w:val="en-US"/>
              </w:rPr>
            </w:pPr>
            <w:ins w:author="Deepak Kodihalli" w:date="2019-11-04T09:13:00Z" w:id="221">
              <w:r>
                <w:rPr>
                  <w:rFonts w:ascii="Times New Roman" w:hAnsi="Times New Roman" w:cs="Times New Roman"/>
                  <w:b/>
                  <w:sz w:val="20"/>
                  <w:szCs w:val="20"/>
                  <w:lang w:val="en-US"/>
                </w:rPr>
                <w:t>Type</w:t>
              </w:r>
            </w:ins>
          </w:p>
        </w:tc>
        <w:tc>
          <w:tcPr>
            <w:tcW w:w="5532" w:type="dxa"/>
            <w:shd w:val="clear" w:color="auto" w:fill="auto"/>
          </w:tcPr>
          <w:p w:rsidR="00A0107C" w:rsidRDefault="00B96BF1" w14:paraId="78241E2C" w14:textId="77777777">
            <w:pPr>
              <w:jc w:val="center"/>
              <w:rPr>
                <w:rFonts w:ascii="Times New Roman" w:hAnsi="Times New Roman" w:cs="Times New Roman"/>
                <w:b/>
                <w:sz w:val="20"/>
                <w:szCs w:val="20"/>
                <w:lang w:val="en-US"/>
              </w:rPr>
            </w:pPr>
            <w:ins w:author="Deepak Kodihalli" w:date="2019-11-04T09:13:00Z" w:id="222">
              <w:r>
                <w:rPr>
                  <w:rFonts w:ascii="Times New Roman" w:hAnsi="Times New Roman" w:cs="Times New Roman"/>
                  <w:b/>
                  <w:sz w:val="20"/>
                  <w:szCs w:val="20"/>
                  <w:lang w:val="en-US"/>
                </w:rPr>
                <w:t>Request Data</w:t>
              </w:r>
            </w:ins>
          </w:p>
        </w:tc>
      </w:tr>
      <w:tr w:rsidR="00A0107C" w14:paraId="2426C166" w14:textId="77777777">
        <w:trPr>
          <w:ins w:author="Deepak Kodihalli" w:date="2019-11-04T09:15:00Z" w:id="223"/>
        </w:trPr>
        <w:tc>
          <w:tcPr>
            <w:tcW w:w="1665" w:type="dxa"/>
            <w:shd w:val="clear" w:color="auto" w:fill="auto"/>
          </w:tcPr>
          <w:p w:rsidR="00A0107C" w:rsidRDefault="00B96BF1" w14:paraId="3BA27968" w14:textId="77777777">
            <w:pPr>
              <w:rPr>
                <w:rFonts w:ascii="Times New Roman" w:hAnsi="Times New Roman" w:cs="Times New Roman"/>
                <w:sz w:val="20"/>
                <w:szCs w:val="20"/>
                <w:lang w:val="en-US"/>
              </w:rPr>
            </w:pPr>
            <w:ins w:author="Deepak Kodihalli" w:date="2019-11-04T09:15:00Z" w:id="224">
              <w:r>
                <w:rPr>
                  <w:rFonts w:ascii="Times New Roman" w:hAnsi="Times New Roman" w:cs="Times New Roman"/>
                  <w:sz w:val="20"/>
                  <w:szCs w:val="20"/>
                  <w:lang w:val="en-US"/>
                </w:rPr>
                <w:t>0:1</w:t>
              </w:r>
            </w:ins>
          </w:p>
        </w:tc>
        <w:tc>
          <w:tcPr>
            <w:tcW w:w="1416" w:type="dxa"/>
            <w:shd w:val="clear" w:color="auto" w:fill="auto"/>
          </w:tcPr>
          <w:p w:rsidR="00A0107C" w:rsidRDefault="00B96BF1" w14:paraId="63186717" w14:textId="77777777">
            <w:pPr>
              <w:rPr>
                <w:rFonts w:ascii="Times New Roman" w:hAnsi="Times New Roman" w:cs="Times New Roman"/>
                <w:sz w:val="20"/>
                <w:szCs w:val="20"/>
                <w:lang w:val="en-US"/>
              </w:rPr>
            </w:pPr>
            <w:ins w:author="Deepak Kodihalli" w:date="2019-11-04T09:32:00Z" w:id="225">
              <w:r>
                <w:rPr>
                  <w:rFonts w:ascii="Times New Roman" w:hAnsi="Times New Roman" w:cs="Times New Roman"/>
                  <w:sz w:val="20"/>
                  <w:szCs w:val="20"/>
                  <w:lang w:val="en-US"/>
                </w:rPr>
                <w:t>enum</w:t>
              </w:r>
            </w:ins>
            <w:ins w:author="Deepak Kodihalli" w:date="2019-11-04T09:15:00Z" w:id="226">
              <w:r>
                <w:rPr>
                  <w:rFonts w:ascii="Times New Roman" w:hAnsi="Times New Roman" w:cs="Times New Roman"/>
                  <w:sz w:val="20"/>
                  <w:szCs w:val="20"/>
                  <w:lang w:val="en-US"/>
                </w:rPr>
                <w:t>16</w:t>
              </w:r>
            </w:ins>
          </w:p>
        </w:tc>
        <w:tc>
          <w:tcPr>
            <w:tcW w:w="5532" w:type="dxa"/>
            <w:shd w:val="clear" w:color="auto" w:fill="auto"/>
          </w:tcPr>
          <w:p w:rsidR="00A0107C" w:rsidRDefault="00B96BF1" w14:paraId="3A37D52B" w14:textId="77777777">
            <w:pPr>
              <w:rPr>
                <w:ins w:author="Deepak Kodihalli" w:date="2019-11-04T09:15:00Z" w:id="227"/>
                <w:rFonts w:ascii="Times New Roman" w:hAnsi="Times New Roman" w:cs="Times New Roman"/>
                <w:bCs/>
                <w:sz w:val="20"/>
                <w:szCs w:val="20"/>
                <w:lang w:val="en-US"/>
              </w:rPr>
            </w:pPr>
            <w:proofErr w:type="spellStart"/>
            <w:ins w:author="Deepak Kodihalli" w:date="2019-11-04T09:15:00Z" w:id="228">
              <w:r>
                <w:rPr>
                  <w:rFonts w:ascii="Times New Roman" w:hAnsi="Times New Roman" w:cs="Times New Roman"/>
                  <w:b/>
                  <w:sz w:val="20"/>
                  <w:szCs w:val="20"/>
                  <w:lang w:val="en-US"/>
                </w:rPr>
                <w:t>FileType</w:t>
              </w:r>
              <w:proofErr w:type="spellEnd"/>
            </w:ins>
          </w:p>
          <w:p w:rsidR="00A0107C" w:rsidRDefault="00B96BF1" w14:paraId="0AF9971C" w14:textId="77777777">
            <w:pPr>
              <w:rPr>
                <w:rFonts w:ascii="Times New Roman" w:hAnsi="Times New Roman" w:cs="Times New Roman"/>
                <w:bCs/>
                <w:sz w:val="20"/>
                <w:szCs w:val="20"/>
                <w:lang w:val="en-US"/>
              </w:rPr>
            </w:pPr>
            <w:ins w:author="Deepak Kodihalli" w:date="2019-11-04T09:15:00Z" w:id="229">
              <w:r>
                <w:rPr>
                  <w:rFonts w:ascii="Times New Roman" w:hAnsi="Times New Roman" w:cs="Times New Roman"/>
                  <w:bCs/>
                  <w:sz w:val="20"/>
                  <w:szCs w:val="20"/>
                  <w:lang w:val="en-US"/>
                </w:rPr>
                <w:lastRenderedPageBreak/>
                <w:t>Type of the file.</w:t>
              </w:r>
            </w:ins>
          </w:p>
        </w:tc>
      </w:tr>
      <w:tr w:rsidR="00A0107C" w14:paraId="23CF3DA5" w14:textId="77777777">
        <w:trPr>
          <w:ins w:author="Deepak Kodihalli" w:date="2019-11-04T09:13:00Z" w:id="230"/>
        </w:trPr>
        <w:tc>
          <w:tcPr>
            <w:tcW w:w="1665" w:type="dxa"/>
            <w:shd w:val="clear" w:color="auto" w:fill="auto"/>
          </w:tcPr>
          <w:p w:rsidR="00A0107C" w:rsidRDefault="00B96BF1" w14:paraId="7DD630AE" w14:textId="77777777">
            <w:pPr>
              <w:rPr>
                <w:rFonts w:ascii="Times New Roman" w:hAnsi="Times New Roman" w:cs="Times New Roman"/>
                <w:sz w:val="20"/>
                <w:szCs w:val="20"/>
                <w:lang w:val="en-US"/>
              </w:rPr>
            </w:pPr>
            <w:ins w:author="Deepak Kodihalli" w:date="2019-11-04T09:16:00Z" w:id="231">
              <w:r>
                <w:rPr>
                  <w:rFonts w:ascii="Times New Roman" w:hAnsi="Times New Roman" w:cs="Times New Roman"/>
                  <w:sz w:val="20"/>
                  <w:szCs w:val="20"/>
                  <w:lang w:val="en-US"/>
                </w:rPr>
                <w:lastRenderedPageBreak/>
                <w:t>2</w:t>
              </w:r>
            </w:ins>
            <w:ins w:author="Deepak Kodihalli" w:date="2019-11-04T09:13:00Z" w:id="232">
              <w:r>
                <w:rPr>
                  <w:rFonts w:ascii="Times New Roman" w:hAnsi="Times New Roman" w:cs="Times New Roman"/>
                  <w:sz w:val="20"/>
                  <w:szCs w:val="20"/>
                  <w:lang w:val="en-US"/>
                </w:rPr>
                <w:t>:</w:t>
              </w:r>
            </w:ins>
            <w:ins w:author="Deepak Kodihalli" w:date="2019-11-04T09:16:00Z" w:id="233">
              <w:r>
                <w:rPr>
                  <w:rFonts w:ascii="Times New Roman" w:hAnsi="Times New Roman" w:cs="Times New Roman"/>
                  <w:sz w:val="20"/>
                  <w:szCs w:val="20"/>
                  <w:lang w:val="en-US"/>
                </w:rPr>
                <w:t>5</w:t>
              </w:r>
            </w:ins>
          </w:p>
        </w:tc>
        <w:tc>
          <w:tcPr>
            <w:tcW w:w="1416" w:type="dxa"/>
            <w:shd w:val="clear" w:color="auto" w:fill="auto"/>
          </w:tcPr>
          <w:p w:rsidR="00A0107C" w:rsidRDefault="00B96BF1" w14:paraId="1D16801E" w14:textId="77777777">
            <w:pPr>
              <w:rPr>
                <w:rFonts w:ascii="Times New Roman" w:hAnsi="Times New Roman" w:cs="Times New Roman"/>
                <w:sz w:val="20"/>
                <w:szCs w:val="20"/>
                <w:lang w:val="en-US"/>
              </w:rPr>
            </w:pPr>
            <w:ins w:author="Deepak Kodihalli" w:date="2019-11-04T09:13:00Z" w:id="234">
              <w:r>
                <w:rPr>
                  <w:rFonts w:ascii="Times New Roman" w:hAnsi="Times New Roman" w:cs="Times New Roman"/>
                  <w:sz w:val="20"/>
                  <w:szCs w:val="20"/>
                  <w:lang w:val="en-US"/>
                </w:rPr>
                <w:t>uint32</w:t>
              </w:r>
            </w:ins>
          </w:p>
        </w:tc>
        <w:tc>
          <w:tcPr>
            <w:tcW w:w="5532" w:type="dxa"/>
            <w:shd w:val="clear" w:color="auto" w:fill="auto"/>
          </w:tcPr>
          <w:p w:rsidR="00A0107C" w:rsidRDefault="00B96BF1" w14:paraId="033DD0F3" w14:textId="77777777">
            <w:pPr>
              <w:rPr>
                <w:ins w:author="Deepak Kodihalli" w:date="2019-11-04T09:13:00Z" w:id="235"/>
                <w:rFonts w:ascii="Times New Roman" w:hAnsi="Times New Roman" w:cs="Times New Roman"/>
                <w:sz w:val="20"/>
                <w:szCs w:val="20"/>
                <w:lang w:val="en-US"/>
              </w:rPr>
            </w:pPr>
            <w:proofErr w:type="spellStart"/>
            <w:ins w:author="Deepak Kodihalli" w:date="2019-11-04T09:13:00Z" w:id="236">
              <w:r>
                <w:rPr>
                  <w:rFonts w:ascii="Times New Roman" w:hAnsi="Times New Roman" w:cs="Times New Roman"/>
                  <w:b/>
                  <w:sz w:val="20"/>
                  <w:szCs w:val="20"/>
                  <w:lang w:val="en-US"/>
                </w:rPr>
                <w:t>FileNameHandle</w:t>
              </w:r>
              <w:proofErr w:type="spellEnd"/>
            </w:ins>
          </w:p>
          <w:p w:rsidR="00A0107C" w:rsidRDefault="00B96BF1" w14:paraId="7585A9C7" w14:textId="77777777">
            <w:pPr>
              <w:rPr>
                <w:rFonts w:ascii="Times New Roman" w:hAnsi="Times New Roman" w:cs="Times New Roman"/>
                <w:sz w:val="20"/>
                <w:szCs w:val="20"/>
                <w:lang w:val="en-US"/>
              </w:rPr>
            </w:pPr>
            <w:ins w:author="Deepak Kodihalli" w:date="2019-11-04T09:13:00Z" w:id="237">
              <w:r>
                <w:rPr>
                  <w:rFonts w:ascii="Times New Roman" w:hAnsi="Times New Roman" w:cs="Times New Roman"/>
                  <w:sz w:val="20"/>
                  <w:szCs w:val="20"/>
                  <w:lang w:val="en-US"/>
                </w:rPr>
                <w:t>A handle to the file</w:t>
              </w:r>
            </w:ins>
          </w:p>
        </w:tc>
      </w:tr>
      <w:tr w:rsidR="00A0107C" w14:paraId="4BE94E30" w14:textId="77777777">
        <w:trPr>
          <w:ins w:author="Deepak Kodihalli" w:date="2019-11-04T09:13:00Z" w:id="238"/>
        </w:trPr>
        <w:tc>
          <w:tcPr>
            <w:tcW w:w="1665" w:type="dxa"/>
            <w:shd w:val="clear" w:color="auto" w:fill="auto"/>
          </w:tcPr>
          <w:p w:rsidR="00A0107C" w:rsidRDefault="00B96BF1" w14:paraId="607CA135" w14:textId="77777777">
            <w:pPr>
              <w:rPr>
                <w:rFonts w:ascii="Times New Roman" w:hAnsi="Times New Roman" w:cs="Times New Roman"/>
                <w:sz w:val="20"/>
                <w:szCs w:val="20"/>
                <w:lang w:val="en-US"/>
              </w:rPr>
            </w:pPr>
            <w:ins w:author="Deepak Kodihalli" w:date="2019-11-04T09:16:00Z" w:id="239">
              <w:r>
                <w:rPr>
                  <w:rFonts w:ascii="Times New Roman" w:hAnsi="Times New Roman" w:cs="Times New Roman"/>
                  <w:sz w:val="20"/>
                  <w:szCs w:val="20"/>
                  <w:lang w:val="en-US"/>
                </w:rPr>
                <w:t>6</w:t>
              </w:r>
            </w:ins>
            <w:ins w:author="Deepak Kodihalli" w:date="2019-11-04T09:13:00Z" w:id="240">
              <w:r>
                <w:rPr>
                  <w:rFonts w:ascii="Times New Roman" w:hAnsi="Times New Roman" w:cs="Times New Roman"/>
                  <w:sz w:val="20"/>
                  <w:szCs w:val="20"/>
                  <w:lang w:val="en-US"/>
                </w:rPr>
                <w:t>:</w:t>
              </w:r>
            </w:ins>
            <w:ins w:author="Deepak Kodihalli" w:date="2019-11-04T09:16:00Z" w:id="241">
              <w:r>
                <w:rPr>
                  <w:rFonts w:ascii="Times New Roman" w:hAnsi="Times New Roman" w:cs="Times New Roman"/>
                  <w:sz w:val="20"/>
                  <w:szCs w:val="20"/>
                  <w:lang w:val="en-US"/>
                </w:rPr>
                <w:t>9</w:t>
              </w:r>
            </w:ins>
          </w:p>
        </w:tc>
        <w:tc>
          <w:tcPr>
            <w:tcW w:w="1416" w:type="dxa"/>
            <w:shd w:val="clear" w:color="auto" w:fill="auto"/>
          </w:tcPr>
          <w:p w:rsidR="00A0107C" w:rsidRDefault="00B96BF1" w14:paraId="284145EC" w14:textId="77777777">
            <w:pPr>
              <w:rPr>
                <w:rFonts w:ascii="Times New Roman" w:hAnsi="Times New Roman" w:cs="Times New Roman"/>
                <w:sz w:val="20"/>
                <w:szCs w:val="20"/>
                <w:lang w:val="en-US"/>
              </w:rPr>
            </w:pPr>
            <w:ins w:author="Deepak Kodihalli" w:date="2019-11-04T09:13:00Z" w:id="242">
              <w:r>
                <w:rPr>
                  <w:rFonts w:ascii="Times New Roman" w:hAnsi="Times New Roman" w:cs="Times New Roman"/>
                  <w:sz w:val="20"/>
                  <w:szCs w:val="20"/>
                  <w:lang w:val="en-US"/>
                </w:rPr>
                <w:t>uint32</w:t>
              </w:r>
            </w:ins>
          </w:p>
        </w:tc>
        <w:tc>
          <w:tcPr>
            <w:tcW w:w="5532" w:type="dxa"/>
            <w:shd w:val="clear" w:color="auto" w:fill="auto"/>
          </w:tcPr>
          <w:p w:rsidR="00A0107C" w:rsidRDefault="00B96BF1" w14:paraId="6B243624" w14:textId="77777777">
            <w:pPr>
              <w:rPr>
                <w:ins w:author="Deepak Kodihalli" w:date="2019-11-04T09:13:00Z" w:id="243"/>
                <w:rFonts w:ascii="Times New Roman" w:hAnsi="Times New Roman" w:cs="Times New Roman"/>
                <w:sz w:val="20"/>
                <w:szCs w:val="20"/>
                <w:lang w:val="en-US"/>
              </w:rPr>
            </w:pPr>
            <w:ins w:author="Deepak Kodihalli" w:date="2019-11-04T09:13:00Z" w:id="244">
              <w:r>
                <w:rPr>
                  <w:rFonts w:ascii="Times New Roman" w:hAnsi="Times New Roman" w:cs="Times New Roman"/>
                  <w:b/>
                  <w:sz w:val="20"/>
                  <w:szCs w:val="20"/>
                  <w:lang w:val="en-US"/>
                </w:rPr>
                <w:t>Offset</w:t>
              </w:r>
            </w:ins>
          </w:p>
          <w:p w:rsidR="00A0107C" w:rsidRDefault="00B96BF1" w14:paraId="673DE0E3" w14:textId="77777777">
            <w:pPr>
              <w:rPr>
                <w:rFonts w:ascii="Times New Roman" w:hAnsi="Times New Roman" w:cs="Times New Roman"/>
                <w:sz w:val="20"/>
                <w:szCs w:val="20"/>
                <w:lang w:val="en-US"/>
              </w:rPr>
            </w:pPr>
            <w:ins w:author="Deepak Kodihalli" w:date="2019-11-04T09:13:00Z" w:id="245">
              <w:r>
                <w:rPr>
                  <w:rFonts w:ascii="Times New Roman" w:hAnsi="Times New Roman" w:cs="Times New Roman"/>
                  <w:sz w:val="20"/>
                  <w:szCs w:val="20"/>
                  <w:lang w:val="en-US"/>
                </w:rPr>
                <w:t>Offset in the file at which the write should begin</w:t>
              </w:r>
            </w:ins>
          </w:p>
        </w:tc>
      </w:tr>
      <w:tr w:rsidR="00A0107C" w14:paraId="09BF5362" w14:textId="77777777">
        <w:trPr>
          <w:ins w:author="Deepak Kodihalli" w:date="2019-11-04T09:13:00Z" w:id="246"/>
        </w:trPr>
        <w:tc>
          <w:tcPr>
            <w:tcW w:w="1665" w:type="dxa"/>
            <w:shd w:val="clear" w:color="auto" w:fill="auto"/>
          </w:tcPr>
          <w:p w:rsidR="00A0107C" w:rsidRDefault="00B96BF1" w14:paraId="50696C97" w14:textId="77777777">
            <w:pPr>
              <w:rPr>
                <w:rFonts w:ascii="Times New Roman" w:hAnsi="Times New Roman" w:cs="Times New Roman"/>
                <w:sz w:val="20"/>
                <w:szCs w:val="20"/>
                <w:lang w:val="en-US"/>
              </w:rPr>
            </w:pPr>
            <w:ins w:author="Deepak Kodihalli" w:date="2019-11-04T09:16:00Z" w:id="247">
              <w:r>
                <w:rPr>
                  <w:rFonts w:ascii="Times New Roman" w:hAnsi="Times New Roman" w:cs="Times New Roman"/>
                  <w:sz w:val="20"/>
                  <w:szCs w:val="20"/>
                  <w:lang w:val="en-US"/>
                </w:rPr>
                <w:t>10</w:t>
              </w:r>
            </w:ins>
            <w:ins w:author="Deepak Kodihalli" w:date="2019-11-04T09:13:00Z" w:id="248">
              <w:r>
                <w:rPr>
                  <w:rFonts w:ascii="Times New Roman" w:hAnsi="Times New Roman" w:cs="Times New Roman"/>
                  <w:sz w:val="20"/>
                  <w:szCs w:val="20"/>
                  <w:lang w:val="en-US"/>
                </w:rPr>
                <w:t>:1</w:t>
              </w:r>
            </w:ins>
            <w:ins w:author="Deepak Kodihalli" w:date="2019-11-04T09:16:00Z" w:id="249">
              <w:r>
                <w:rPr>
                  <w:rFonts w:ascii="Times New Roman" w:hAnsi="Times New Roman" w:cs="Times New Roman"/>
                  <w:sz w:val="20"/>
                  <w:szCs w:val="20"/>
                  <w:lang w:val="en-US"/>
                </w:rPr>
                <w:t>3</w:t>
              </w:r>
            </w:ins>
          </w:p>
        </w:tc>
        <w:tc>
          <w:tcPr>
            <w:tcW w:w="1416" w:type="dxa"/>
            <w:shd w:val="clear" w:color="auto" w:fill="auto"/>
          </w:tcPr>
          <w:p w:rsidR="00A0107C" w:rsidRDefault="00B96BF1" w14:paraId="7777BEEF" w14:textId="77777777">
            <w:pPr>
              <w:rPr>
                <w:rFonts w:ascii="Times New Roman" w:hAnsi="Times New Roman" w:cs="Times New Roman"/>
                <w:sz w:val="20"/>
                <w:szCs w:val="20"/>
                <w:lang w:val="en-US"/>
              </w:rPr>
            </w:pPr>
            <w:ins w:author="Deepak Kodihalli" w:date="2019-11-04T09:13:00Z" w:id="250">
              <w:r>
                <w:rPr>
                  <w:rFonts w:ascii="Times New Roman" w:hAnsi="Times New Roman" w:cs="Times New Roman"/>
                  <w:sz w:val="20"/>
                  <w:szCs w:val="20"/>
                  <w:lang w:val="en-US"/>
                </w:rPr>
                <w:t>uint32</w:t>
              </w:r>
            </w:ins>
          </w:p>
        </w:tc>
        <w:tc>
          <w:tcPr>
            <w:tcW w:w="5532" w:type="dxa"/>
            <w:shd w:val="clear" w:color="auto" w:fill="auto"/>
          </w:tcPr>
          <w:p w:rsidR="00A0107C" w:rsidRDefault="00B96BF1" w14:paraId="47E4CE1C" w14:textId="77777777">
            <w:pPr>
              <w:rPr>
                <w:ins w:author="Deepak Kodihalli" w:date="2019-11-04T09:13:00Z" w:id="251"/>
                <w:rFonts w:ascii="Times New Roman" w:hAnsi="Times New Roman" w:cs="Times New Roman"/>
                <w:sz w:val="20"/>
                <w:szCs w:val="20"/>
                <w:lang w:val="en-US"/>
              </w:rPr>
            </w:pPr>
            <w:ins w:author="Deepak Kodihalli" w:date="2019-11-04T09:13:00Z" w:id="252">
              <w:r>
                <w:rPr>
                  <w:rFonts w:ascii="Times New Roman" w:hAnsi="Times New Roman" w:cs="Times New Roman"/>
                  <w:b/>
                  <w:sz w:val="20"/>
                  <w:szCs w:val="20"/>
                  <w:lang w:val="en-US"/>
                </w:rPr>
                <w:t>Length</w:t>
              </w:r>
            </w:ins>
          </w:p>
          <w:p w:rsidR="00A0107C" w:rsidRDefault="00B96BF1" w14:paraId="2FC3E89B" w14:textId="77777777">
            <w:pPr>
              <w:rPr>
                <w:rFonts w:ascii="Times New Roman" w:hAnsi="Times New Roman" w:cs="Times New Roman"/>
                <w:sz w:val="20"/>
                <w:szCs w:val="20"/>
                <w:lang w:val="en-US"/>
              </w:rPr>
            </w:pPr>
            <w:ins w:author="Deepak Kodihalli" w:date="2019-11-04T09:13:00Z" w:id="253">
              <w:r>
                <w:rPr>
                  <w:rFonts w:ascii="Times New Roman" w:hAnsi="Times New Roman" w:cs="Times New Roman"/>
                  <w:sz w:val="20"/>
                  <w:szCs w:val="20"/>
                  <w:lang w:val="en-US"/>
                </w:rPr>
                <w:t>Number of bytes to be written</w:t>
              </w:r>
            </w:ins>
          </w:p>
        </w:tc>
      </w:tr>
      <w:tr w:rsidR="00A0107C" w14:paraId="1C479822" w14:textId="77777777">
        <w:trPr>
          <w:ins w:author="Deepak Kodihalli" w:date="2019-11-04T09:13:00Z" w:id="254"/>
        </w:trPr>
        <w:tc>
          <w:tcPr>
            <w:tcW w:w="1665" w:type="dxa"/>
            <w:shd w:val="clear" w:color="auto" w:fill="auto"/>
          </w:tcPr>
          <w:p w:rsidR="00A0107C" w:rsidRDefault="00B96BF1" w14:paraId="0BEE9E9C" w14:textId="77777777">
            <w:pPr>
              <w:rPr>
                <w:rFonts w:ascii="Times New Roman" w:hAnsi="Times New Roman" w:cs="Times New Roman"/>
                <w:sz w:val="20"/>
                <w:szCs w:val="20"/>
                <w:lang w:val="en-US"/>
              </w:rPr>
            </w:pPr>
            <w:ins w:author="Deepak Kodihalli" w:date="2019-11-04T09:13:00Z" w:id="255">
              <w:r>
                <w:rPr>
                  <w:rFonts w:ascii="Times New Roman" w:hAnsi="Times New Roman" w:cs="Times New Roman"/>
                  <w:sz w:val="20"/>
                  <w:szCs w:val="20"/>
                  <w:lang w:val="en-US"/>
                </w:rPr>
                <w:t>Variable</w:t>
              </w:r>
            </w:ins>
          </w:p>
        </w:tc>
        <w:tc>
          <w:tcPr>
            <w:tcW w:w="1416" w:type="dxa"/>
            <w:shd w:val="clear" w:color="auto" w:fill="auto"/>
          </w:tcPr>
          <w:p w:rsidR="00A0107C" w:rsidRDefault="00B96BF1" w14:paraId="5C478F80" w14:textId="77777777">
            <w:pPr>
              <w:rPr>
                <w:rFonts w:ascii="Times New Roman" w:hAnsi="Times New Roman" w:cs="Times New Roman"/>
                <w:sz w:val="20"/>
                <w:szCs w:val="20"/>
                <w:lang w:val="en-US"/>
              </w:rPr>
            </w:pPr>
            <w:ins w:author="Deepak Kodihalli" w:date="2019-11-04T09:13:00Z" w:id="256">
              <w:r>
                <w:rPr>
                  <w:rFonts w:ascii="Times New Roman" w:hAnsi="Times New Roman" w:cs="Times New Roman"/>
                  <w:sz w:val="20"/>
                  <w:szCs w:val="20"/>
                  <w:lang w:val="en-US"/>
                </w:rPr>
                <w:t>-</w:t>
              </w:r>
            </w:ins>
          </w:p>
        </w:tc>
        <w:tc>
          <w:tcPr>
            <w:tcW w:w="5532" w:type="dxa"/>
            <w:shd w:val="clear" w:color="auto" w:fill="auto"/>
          </w:tcPr>
          <w:p w:rsidR="00A0107C" w:rsidRDefault="00B96BF1" w14:paraId="4059109E" w14:textId="77777777">
            <w:pPr>
              <w:rPr>
                <w:ins w:author="Deepak Kodihalli" w:date="2019-11-04T09:13:00Z" w:id="257"/>
                <w:rFonts w:ascii="Times New Roman" w:hAnsi="Times New Roman" w:cs="Times New Roman"/>
                <w:sz w:val="20"/>
                <w:szCs w:val="20"/>
                <w:lang w:val="en-US"/>
              </w:rPr>
            </w:pPr>
            <w:proofErr w:type="spellStart"/>
            <w:ins w:author="Deepak Kodihalli" w:date="2019-11-04T09:13:00Z" w:id="258">
              <w:r>
                <w:rPr>
                  <w:rFonts w:ascii="Times New Roman" w:hAnsi="Times New Roman" w:cs="Times New Roman"/>
                  <w:b/>
                  <w:sz w:val="20"/>
                  <w:szCs w:val="20"/>
                  <w:lang w:val="en-US"/>
                </w:rPr>
                <w:t>FileData</w:t>
              </w:r>
              <w:proofErr w:type="spellEnd"/>
            </w:ins>
          </w:p>
          <w:p w:rsidR="00A0107C" w:rsidRDefault="00B96BF1" w14:paraId="33DF658D" w14:textId="77777777">
            <w:pPr>
              <w:rPr>
                <w:rFonts w:ascii="Times New Roman" w:hAnsi="Times New Roman" w:cs="Times New Roman"/>
                <w:b/>
                <w:sz w:val="20"/>
                <w:szCs w:val="20"/>
                <w:lang w:val="en-US"/>
              </w:rPr>
            </w:pPr>
            <w:ins w:author="Deepak Kodihalli" w:date="2019-11-04T09:13:00Z" w:id="259">
              <w:r>
                <w:rPr>
                  <w:rFonts w:ascii="Times New Roman" w:hAnsi="Times New Roman" w:cs="Times New Roman"/>
                  <w:sz w:val="20"/>
                  <w:szCs w:val="20"/>
                  <w:lang w:val="en-US"/>
                </w:rPr>
                <w:t>File data starting from request offset to (request offset + request length – 1)</w:t>
              </w:r>
            </w:ins>
          </w:p>
        </w:tc>
      </w:tr>
      <w:tr w:rsidR="00A0107C" w14:paraId="33F27B1C" w14:textId="77777777">
        <w:trPr>
          <w:ins w:author="Deepak Kodihalli" w:date="2019-11-04T09:13:00Z" w:id="260"/>
        </w:trPr>
        <w:tc>
          <w:tcPr>
            <w:tcW w:w="1665" w:type="dxa"/>
            <w:shd w:val="clear" w:color="auto" w:fill="auto"/>
          </w:tcPr>
          <w:p w:rsidR="00A0107C" w:rsidRDefault="00B96BF1" w14:paraId="01A415E4" w14:textId="77777777">
            <w:pPr>
              <w:jc w:val="center"/>
              <w:rPr>
                <w:rFonts w:ascii="Times New Roman" w:hAnsi="Times New Roman" w:cs="Times New Roman"/>
                <w:b/>
                <w:sz w:val="20"/>
                <w:szCs w:val="20"/>
                <w:lang w:val="en-US"/>
              </w:rPr>
            </w:pPr>
            <w:ins w:author="Deepak Kodihalli" w:date="2019-11-04T09:13:00Z" w:id="261">
              <w:r>
                <w:rPr>
                  <w:rFonts w:ascii="Times New Roman" w:hAnsi="Times New Roman" w:cs="Times New Roman"/>
                  <w:b/>
                  <w:sz w:val="20"/>
                  <w:szCs w:val="20"/>
                  <w:lang w:val="en-US"/>
                </w:rPr>
                <w:t>Byte</w:t>
              </w:r>
            </w:ins>
          </w:p>
        </w:tc>
        <w:tc>
          <w:tcPr>
            <w:tcW w:w="1416" w:type="dxa"/>
            <w:shd w:val="clear" w:color="auto" w:fill="auto"/>
          </w:tcPr>
          <w:p w:rsidR="00A0107C" w:rsidRDefault="00B96BF1" w14:paraId="0EE86E86" w14:textId="77777777">
            <w:pPr>
              <w:jc w:val="center"/>
              <w:rPr>
                <w:rFonts w:ascii="Times New Roman" w:hAnsi="Times New Roman" w:cs="Times New Roman"/>
                <w:b/>
                <w:sz w:val="20"/>
                <w:szCs w:val="20"/>
                <w:lang w:val="en-US"/>
              </w:rPr>
            </w:pPr>
            <w:ins w:author="Deepak Kodihalli" w:date="2019-11-04T09:13:00Z" w:id="262">
              <w:r>
                <w:rPr>
                  <w:rFonts w:ascii="Times New Roman" w:hAnsi="Times New Roman" w:cs="Times New Roman"/>
                  <w:b/>
                  <w:sz w:val="20"/>
                  <w:szCs w:val="20"/>
                  <w:lang w:val="en-US"/>
                </w:rPr>
                <w:t>Type</w:t>
              </w:r>
            </w:ins>
          </w:p>
        </w:tc>
        <w:tc>
          <w:tcPr>
            <w:tcW w:w="5532" w:type="dxa"/>
            <w:shd w:val="clear" w:color="auto" w:fill="auto"/>
          </w:tcPr>
          <w:p w:rsidR="00A0107C" w:rsidRDefault="00B96BF1" w14:paraId="05E4C1FB" w14:textId="77777777">
            <w:pPr>
              <w:jc w:val="center"/>
              <w:rPr>
                <w:rFonts w:ascii="Times New Roman" w:hAnsi="Times New Roman" w:cs="Times New Roman"/>
                <w:b/>
                <w:sz w:val="20"/>
                <w:szCs w:val="20"/>
                <w:lang w:val="en-US"/>
              </w:rPr>
            </w:pPr>
            <w:ins w:author="Deepak Kodihalli" w:date="2019-11-04T09:13:00Z" w:id="263">
              <w:r>
                <w:rPr>
                  <w:rFonts w:ascii="Times New Roman" w:hAnsi="Times New Roman" w:cs="Times New Roman"/>
                  <w:b/>
                  <w:sz w:val="20"/>
                  <w:szCs w:val="20"/>
                  <w:lang w:val="en-US"/>
                </w:rPr>
                <w:t>Response Data</w:t>
              </w:r>
            </w:ins>
          </w:p>
        </w:tc>
      </w:tr>
      <w:tr w:rsidR="00A0107C" w14:paraId="786B6CC1" w14:textId="77777777">
        <w:trPr>
          <w:ins w:author="Deepak Kodihalli" w:date="2019-11-04T09:13:00Z" w:id="264"/>
        </w:trPr>
        <w:tc>
          <w:tcPr>
            <w:tcW w:w="1665" w:type="dxa"/>
            <w:shd w:val="clear" w:color="auto" w:fill="auto"/>
          </w:tcPr>
          <w:p w:rsidR="00A0107C" w:rsidRDefault="00B96BF1" w14:paraId="7869B6D9" w14:textId="77777777">
            <w:pPr>
              <w:rPr>
                <w:rFonts w:ascii="Times New Roman" w:hAnsi="Times New Roman" w:cs="Times New Roman"/>
                <w:sz w:val="20"/>
                <w:szCs w:val="20"/>
                <w:lang w:val="en-US"/>
              </w:rPr>
            </w:pPr>
            <w:ins w:author="Deepak Kodihalli" w:date="2019-11-04T09:13:00Z" w:id="265">
              <w:r>
                <w:rPr>
                  <w:rFonts w:ascii="Times New Roman" w:hAnsi="Times New Roman" w:cs="Times New Roman"/>
                  <w:sz w:val="20"/>
                  <w:szCs w:val="20"/>
                  <w:lang w:val="en-US"/>
                </w:rPr>
                <w:t>0</w:t>
              </w:r>
            </w:ins>
          </w:p>
        </w:tc>
        <w:tc>
          <w:tcPr>
            <w:tcW w:w="1416" w:type="dxa"/>
            <w:shd w:val="clear" w:color="auto" w:fill="auto"/>
          </w:tcPr>
          <w:p w:rsidR="00A0107C" w:rsidRDefault="00B96BF1" w14:paraId="0A98AAF1" w14:textId="77777777">
            <w:pPr>
              <w:rPr>
                <w:rFonts w:ascii="Times New Roman" w:hAnsi="Times New Roman" w:cs="Times New Roman"/>
                <w:sz w:val="20"/>
                <w:szCs w:val="20"/>
                <w:lang w:val="en-US"/>
              </w:rPr>
            </w:pPr>
            <w:ins w:author="Deepak Kodihalli" w:date="2019-11-04T09:13:00Z" w:id="266">
              <w:r>
                <w:rPr>
                  <w:rFonts w:ascii="Times New Roman" w:hAnsi="Times New Roman" w:cs="Times New Roman"/>
                  <w:sz w:val="20"/>
                  <w:szCs w:val="20"/>
                  <w:lang w:val="en-US"/>
                </w:rPr>
                <w:t>enum8</w:t>
              </w:r>
            </w:ins>
          </w:p>
        </w:tc>
        <w:tc>
          <w:tcPr>
            <w:tcW w:w="5532" w:type="dxa"/>
            <w:shd w:val="clear" w:color="auto" w:fill="auto"/>
          </w:tcPr>
          <w:p w:rsidR="00A0107C" w:rsidRDefault="00B96BF1" w14:paraId="1DE2A46A" w14:textId="77777777">
            <w:pPr>
              <w:rPr>
                <w:ins w:author="Deepak Kodihalli" w:date="2019-11-04T09:13:00Z" w:id="267"/>
                <w:rFonts w:ascii="Times New Roman" w:hAnsi="Times New Roman" w:cs="Times New Roman"/>
                <w:b/>
                <w:sz w:val="20"/>
                <w:szCs w:val="20"/>
              </w:rPr>
            </w:pPr>
            <w:proofErr w:type="spellStart"/>
            <w:ins w:author="Deepak Kodihalli" w:date="2019-11-04T09:13:00Z" w:id="268">
              <w:r>
                <w:rPr>
                  <w:rFonts w:ascii="Times New Roman" w:hAnsi="Times New Roman" w:cs="Times New Roman"/>
                  <w:b/>
                  <w:sz w:val="20"/>
                  <w:szCs w:val="20"/>
                </w:rPr>
                <w:t>CompletionCode</w:t>
              </w:r>
              <w:proofErr w:type="spellEnd"/>
            </w:ins>
          </w:p>
          <w:p w:rsidR="00A0107C" w:rsidRDefault="00B96BF1" w14:paraId="1ACA2737" w14:textId="77777777">
            <w:pPr>
              <w:rPr>
                <w:ins w:author="Deepak Kodihalli" w:date="2019-11-04T09:13:00Z" w:id="269"/>
                <w:rFonts w:ascii="Times New Roman" w:hAnsi="Times New Roman" w:cs="Times New Roman"/>
                <w:sz w:val="20"/>
                <w:szCs w:val="20"/>
              </w:rPr>
            </w:pPr>
            <w:ins w:author="Deepak Kodihalli" w:date="2019-11-04T09:13:00Z" w:id="270">
              <w:r>
                <w:rPr>
                  <w:rFonts w:ascii="Times New Roman" w:hAnsi="Times New Roman" w:cs="Times New Roman"/>
                  <w:sz w:val="20"/>
                  <w:szCs w:val="20"/>
                </w:rPr>
                <w:t>value:</w:t>
              </w:r>
            </w:ins>
          </w:p>
          <w:p w:rsidR="00A0107C" w:rsidRDefault="00B96BF1" w14:paraId="584F1F01" w14:textId="77777777">
            <w:pPr>
              <w:rPr>
                <w:ins w:author="Joan Ries" w:date="2019-11-26T09:30:00Z" w:id="271"/>
                <w:rFonts w:ascii="Times New Roman" w:hAnsi="Times New Roman" w:cs="Times New Roman"/>
                <w:sz w:val="20"/>
                <w:szCs w:val="20"/>
              </w:rPr>
            </w:pPr>
            <w:ins w:author="Deepak Kodihalli" w:date="2019-11-04T09:13:00Z" w:id="272">
              <w:r>
                <w:rPr>
                  <w:rFonts w:ascii="Times New Roman" w:hAnsi="Times New Roman" w:cs="Times New Roman"/>
                  <w:sz w:val="20"/>
                  <w:szCs w:val="20"/>
                </w:rPr>
                <w:t xml:space="preserve">{ </w:t>
              </w:r>
            </w:ins>
          </w:p>
          <w:p w:rsidR="00A0107C" w:rsidRDefault="00B96BF1" w14:paraId="6E6541C7" w14:textId="77777777">
            <w:pPr>
              <w:rPr>
                <w:ins w:author="Joan Ries" w:date="2019-11-26T09:30:00Z" w:id="273"/>
                <w:rFonts w:ascii="Times New Roman" w:hAnsi="Times New Roman" w:cs="Times New Roman"/>
                <w:sz w:val="20"/>
                <w:szCs w:val="20"/>
              </w:rPr>
            </w:pPr>
            <w:ins w:author="Joan Ries" w:date="2019-11-26T09:30:00Z" w:id="274">
              <w:r>
                <w:rPr>
                  <w:rFonts w:ascii="Times New Roman" w:hAnsi="Times New Roman" w:cs="Times New Roman"/>
                  <w:sz w:val="20"/>
                  <w:szCs w:val="20"/>
                </w:rPr>
                <w:t xml:space="preserve">   </w:t>
              </w:r>
            </w:ins>
            <w:ins w:author="Deepak Kodihalli" w:date="2019-11-04T09:13:00Z" w:id="275">
              <w:r>
                <w:rPr>
                  <w:rFonts w:ascii="Times New Roman" w:hAnsi="Times New Roman" w:cs="Times New Roman"/>
                  <w:sz w:val="20"/>
                  <w:szCs w:val="20"/>
                </w:rPr>
                <w:t xml:space="preserve">PLDM_BASE_CODES, </w:t>
              </w:r>
            </w:ins>
          </w:p>
          <w:p w:rsidR="00A0107C" w:rsidRDefault="00B96BF1" w14:paraId="3D995605" w14:textId="77777777">
            <w:pPr>
              <w:rPr>
                <w:ins w:author="Joan Ries" w:date="2019-11-26T09:30:00Z" w:id="276"/>
                <w:rFonts w:ascii="Times New Roman" w:hAnsi="Times New Roman" w:cs="Times New Roman"/>
                <w:sz w:val="20"/>
                <w:szCs w:val="20"/>
              </w:rPr>
            </w:pPr>
            <w:ins w:author="Joan Ries" w:date="2019-11-26T09:30:00Z" w:id="277">
              <w:r>
                <w:rPr>
                  <w:rFonts w:ascii="Times New Roman" w:hAnsi="Times New Roman" w:cs="Times New Roman"/>
                  <w:sz w:val="20"/>
                  <w:szCs w:val="20"/>
                </w:rPr>
                <w:t xml:space="preserve">   </w:t>
              </w:r>
            </w:ins>
            <w:ins w:author="Deepak Kodihalli" w:date="2019-11-04T09:13:00Z" w:id="278">
              <w:r>
                <w:rPr>
                  <w:rFonts w:ascii="Times New Roman" w:hAnsi="Times New Roman" w:cs="Times New Roman"/>
                  <w:sz w:val="20"/>
                  <w:szCs w:val="20"/>
                </w:rPr>
                <w:t>INVALID_FILE_HANDLE</w:t>
              </w:r>
            </w:ins>
            <w:ins w:author="Joan Ries" w:date="2019-11-26T09:30:00Z" w:id="279">
              <w:r>
                <w:rPr>
                  <w:rFonts w:ascii="Times New Roman" w:hAnsi="Times New Roman" w:cs="Times New Roman"/>
                  <w:sz w:val="20"/>
                  <w:szCs w:val="20"/>
                </w:rPr>
                <w:t>=0x86</w:t>
              </w:r>
            </w:ins>
            <w:ins w:author="Deepak Kodihalli" w:date="2019-11-04T09:13:00Z" w:id="280">
              <w:r>
                <w:rPr>
                  <w:rFonts w:ascii="Times New Roman" w:hAnsi="Times New Roman" w:cs="Times New Roman"/>
                  <w:sz w:val="20"/>
                  <w:szCs w:val="20"/>
                </w:rPr>
                <w:t xml:space="preserve">, </w:t>
              </w:r>
            </w:ins>
          </w:p>
          <w:p w:rsidR="00A0107C" w:rsidRDefault="00B96BF1" w14:paraId="3E85D8DB" w14:textId="77777777">
            <w:pPr>
              <w:rPr>
                <w:ins w:author="Joan Ries" w:date="2019-11-26T09:30:00Z" w:id="281"/>
                <w:rFonts w:ascii="Times New Roman" w:hAnsi="Times New Roman" w:cs="Times New Roman"/>
                <w:sz w:val="20"/>
                <w:szCs w:val="20"/>
              </w:rPr>
            </w:pPr>
            <w:ins w:author="Joan Ries" w:date="2019-11-26T09:30:00Z" w:id="282">
              <w:r>
                <w:rPr>
                  <w:rFonts w:ascii="Times New Roman" w:hAnsi="Times New Roman" w:cs="Times New Roman"/>
                  <w:sz w:val="20"/>
                  <w:szCs w:val="20"/>
                </w:rPr>
                <w:t xml:space="preserve">   </w:t>
              </w:r>
            </w:ins>
            <w:ins w:author="Deepak Kodihalli" w:date="2019-11-04T09:13:00Z" w:id="283">
              <w:r>
                <w:rPr>
                  <w:rFonts w:ascii="Times New Roman" w:hAnsi="Times New Roman" w:cs="Times New Roman"/>
                  <w:sz w:val="20"/>
                  <w:szCs w:val="20"/>
                </w:rPr>
                <w:t>READ_ONLY</w:t>
              </w:r>
            </w:ins>
            <w:ins w:author="Joan Ries" w:date="2019-11-26T09:30:00Z" w:id="284">
              <w:r>
                <w:rPr>
                  <w:rFonts w:ascii="Times New Roman" w:hAnsi="Times New Roman" w:cs="Times New Roman"/>
                  <w:sz w:val="20"/>
                  <w:szCs w:val="20"/>
                </w:rPr>
                <w:t>=0x88</w:t>
              </w:r>
            </w:ins>
            <w:ins w:author="Deepak Kodihalli" w:date="2019-11-04T09:35:00Z" w:id="285">
              <w:r>
                <w:rPr>
                  <w:rFonts w:ascii="Times New Roman" w:hAnsi="Times New Roman" w:cs="Times New Roman"/>
                  <w:sz w:val="20"/>
                  <w:szCs w:val="20"/>
                </w:rPr>
                <w:t xml:space="preserve">, </w:t>
              </w:r>
            </w:ins>
          </w:p>
          <w:p w:rsidR="00A0107C" w:rsidRDefault="00B96BF1" w14:paraId="2FDD17A3" w14:textId="77777777">
            <w:pPr>
              <w:rPr>
                <w:ins w:author="Deepak Kodihalli" w:date="2019-11-04T09:13:00Z" w:id="286"/>
                <w:rFonts w:ascii="Times New Roman" w:hAnsi="Times New Roman" w:cs="Times New Roman"/>
                <w:sz w:val="20"/>
                <w:szCs w:val="20"/>
              </w:rPr>
            </w:pPr>
            <w:ins w:author="Joan Ries" w:date="2019-11-26T09:30:00Z" w:id="287">
              <w:r>
                <w:rPr>
                  <w:rFonts w:ascii="Times New Roman" w:hAnsi="Times New Roman" w:cs="Times New Roman"/>
                  <w:sz w:val="20"/>
                  <w:szCs w:val="20"/>
                </w:rPr>
                <w:t xml:space="preserve">   </w:t>
              </w:r>
            </w:ins>
            <w:ins w:author="Deepak Kodihalli" w:date="2019-11-04T09:35:00Z" w:id="288">
              <w:r>
                <w:rPr>
                  <w:rFonts w:ascii="Times New Roman" w:hAnsi="Times New Roman" w:cs="Times New Roman"/>
                  <w:sz w:val="20"/>
                  <w:szCs w:val="20"/>
                </w:rPr>
                <w:t>INVALID_FILE_TYPE</w:t>
              </w:r>
            </w:ins>
            <w:ins w:author="Joan Ries" w:date="2019-11-26T09:30:00Z" w:id="289">
              <w:r>
                <w:rPr>
                  <w:rFonts w:ascii="Times New Roman" w:hAnsi="Times New Roman" w:cs="Times New Roman"/>
                  <w:sz w:val="20"/>
                  <w:szCs w:val="20"/>
                </w:rPr>
                <w:t>=0x89</w:t>
              </w:r>
            </w:ins>
          </w:p>
          <w:p w:rsidR="00A0107C" w:rsidRDefault="00B96BF1" w14:paraId="4FE08608" w14:textId="77777777">
            <w:pPr>
              <w:rPr>
                <w:ins w:author="Deepak Kodihalli" w:date="2019-11-04T09:13:00Z" w:id="290"/>
                <w:rFonts w:ascii="Times New Roman" w:hAnsi="Times New Roman" w:cs="Times New Roman"/>
                <w:sz w:val="20"/>
                <w:szCs w:val="20"/>
              </w:rPr>
            </w:pPr>
            <w:ins w:author="Deepak Kodihalli" w:date="2019-11-04T09:13:00Z" w:id="291">
              <w:r>
                <w:rPr>
                  <w:rFonts w:ascii="Times New Roman" w:hAnsi="Times New Roman" w:cs="Times New Roman"/>
                  <w:sz w:val="20"/>
                  <w:szCs w:val="20"/>
                </w:rPr>
                <w:t>}</w:t>
              </w:r>
            </w:ins>
          </w:p>
          <w:p w:rsidR="00A0107C" w:rsidRDefault="00B96BF1" w14:paraId="7382B51F" w14:textId="77777777">
            <w:pPr>
              <w:rPr>
                <w:rFonts w:ascii="Times New Roman" w:hAnsi="Times New Roman" w:cs="Times New Roman"/>
                <w:sz w:val="20"/>
                <w:szCs w:val="20"/>
                <w:lang w:val="en-US"/>
              </w:rPr>
            </w:pPr>
            <w:ins w:author="Deepak Kodihalli" w:date="2019-11-04T09:13:00Z" w:id="292">
              <w:r>
                <w:rPr>
                  <w:rFonts w:ascii="Times New Roman" w:hAnsi="Times New Roman" w:cs="Times New Roman"/>
                  <w:sz w:val="20"/>
                  <w:szCs w:val="20"/>
                  <w:lang w:val="en-US"/>
                </w:rPr>
                <w:t xml:space="preserve">If request offset + response length &gt; current file size, then </w:t>
              </w:r>
              <w:r>
                <w:rPr>
                  <w:rFonts w:ascii="Times New Roman" w:hAnsi="Times New Roman" w:cs="Times New Roman"/>
                  <w:sz w:val="20"/>
                  <w:szCs w:val="20"/>
                </w:rPr>
                <w:t>file size should be updated in the file attribute table</w:t>
              </w:r>
            </w:ins>
          </w:p>
        </w:tc>
      </w:tr>
      <w:tr w:rsidR="00A0107C" w14:paraId="5F6650E2" w14:textId="77777777">
        <w:trPr>
          <w:ins w:author="Deepak Kodihalli" w:date="2019-11-04T09:13:00Z" w:id="293"/>
        </w:trPr>
        <w:tc>
          <w:tcPr>
            <w:tcW w:w="1665" w:type="dxa"/>
            <w:shd w:val="clear" w:color="auto" w:fill="auto"/>
          </w:tcPr>
          <w:p w:rsidR="00A0107C" w:rsidRDefault="00B96BF1" w14:paraId="4C382A1D" w14:textId="77777777">
            <w:pPr>
              <w:rPr>
                <w:rFonts w:ascii="Times New Roman" w:hAnsi="Times New Roman" w:cs="Times New Roman"/>
                <w:sz w:val="20"/>
                <w:szCs w:val="20"/>
                <w:lang w:val="en-US"/>
              </w:rPr>
            </w:pPr>
            <w:ins w:author="Deepak Kodihalli" w:date="2019-11-04T09:13:00Z" w:id="294">
              <w:r>
                <w:rPr>
                  <w:rFonts w:ascii="Times New Roman" w:hAnsi="Times New Roman" w:cs="Times New Roman"/>
                  <w:sz w:val="20"/>
                  <w:szCs w:val="20"/>
                  <w:lang w:val="en-US"/>
                </w:rPr>
                <w:t>1:4</w:t>
              </w:r>
            </w:ins>
          </w:p>
        </w:tc>
        <w:tc>
          <w:tcPr>
            <w:tcW w:w="1416" w:type="dxa"/>
            <w:shd w:val="clear" w:color="auto" w:fill="auto"/>
          </w:tcPr>
          <w:p w:rsidR="00A0107C" w:rsidRDefault="00B96BF1" w14:paraId="21B47A12" w14:textId="77777777">
            <w:pPr>
              <w:rPr>
                <w:rFonts w:ascii="Times New Roman" w:hAnsi="Times New Roman" w:cs="Times New Roman"/>
                <w:sz w:val="20"/>
                <w:szCs w:val="20"/>
                <w:lang w:val="en-US"/>
              </w:rPr>
            </w:pPr>
            <w:ins w:author="Deepak Kodihalli" w:date="2019-11-04T09:13:00Z" w:id="295">
              <w:r>
                <w:rPr>
                  <w:rFonts w:ascii="Times New Roman" w:hAnsi="Times New Roman" w:cs="Times New Roman"/>
                  <w:sz w:val="20"/>
                  <w:szCs w:val="20"/>
                  <w:lang w:val="en-US"/>
                </w:rPr>
                <w:t>uint32</w:t>
              </w:r>
            </w:ins>
          </w:p>
        </w:tc>
        <w:tc>
          <w:tcPr>
            <w:tcW w:w="5532" w:type="dxa"/>
            <w:shd w:val="clear" w:color="auto" w:fill="auto"/>
          </w:tcPr>
          <w:p w:rsidR="00A0107C" w:rsidRDefault="00B96BF1" w14:paraId="23BBCEB8" w14:textId="77777777">
            <w:pPr>
              <w:rPr>
                <w:ins w:author="Deepak Kodihalli" w:date="2019-11-04T09:13:00Z" w:id="296"/>
                <w:rFonts w:ascii="Times New Roman" w:hAnsi="Times New Roman" w:cs="Times New Roman"/>
                <w:sz w:val="20"/>
                <w:szCs w:val="20"/>
                <w:lang w:val="en-US"/>
              </w:rPr>
            </w:pPr>
            <w:ins w:author="Deepak Kodihalli" w:date="2019-11-04T09:13:00Z" w:id="297">
              <w:r>
                <w:rPr>
                  <w:rFonts w:ascii="Times New Roman" w:hAnsi="Times New Roman" w:cs="Times New Roman"/>
                  <w:b/>
                  <w:sz w:val="20"/>
                  <w:szCs w:val="20"/>
                  <w:lang w:val="en-US"/>
                </w:rPr>
                <w:t>Length</w:t>
              </w:r>
            </w:ins>
          </w:p>
          <w:p w:rsidR="00A0107C" w:rsidRDefault="00B96BF1" w14:paraId="76F63BF0" w14:textId="77777777">
            <w:pPr>
              <w:rPr>
                <w:rFonts w:ascii="Times New Roman" w:hAnsi="Times New Roman" w:cs="Times New Roman"/>
                <w:sz w:val="20"/>
                <w:szCs w:val="20"/>
                <w:lang w:val="en-US"/>
              </w:rPr>
            </w:pPr>
            <w:ins w:author="Deepak Kodihalli" w:date="2019-11-04T09:13:00Z" w:id="298">
              <w:r>
                <w:rPr>
                  <w:rFonts w:ascii="Times New Roman" w:hAnsi="Times New Roman" w:cs="Times New Roman"/>
                  <w:sz w:val="20"/>
                  <w:szCs w:val="20"/>
                  <w:lang w:val="en-US"/>
                </w:rPr>
                <w:t>Number of bytes written. This could be less than what the requester asked for.</w:t>
              </w:r>
            </w:ins>
          </w:p>
        </w:tc>
      </w:tr>
    </w:tbl>
    <w:p w:rsidR="00A0107C" w:rsidRDefault="00A0107C" w14:paraId="7339E11D" w14:textId="77777777">
      <w:pPr>
        <w:rPr>
          <w:ins w:author="Deepak Kodihalli" w:date="2019-11-04T09:27:00Z" w:id="299"/>
          <w:rFonts w:ascii="Times New Roman" w:hAnsi="Times New Roman" w:cs="Times New Roman"/>
          <w:sz w:val="20"/>
          <w:szCs w:val="20"/>
          <w:lang w:val="en-US"/>
        </w:rPr>
      </w:pPr>
    </w:p>
    <w:p w:rsidR="00A0107C" w:rsidRDefault="00A0107C" w14:paraId="0E7E0EC6" w14:textId="77777777">
      <w:pPr>
        <w:rPr>
          <w:ins w:author="Deepak Kodihalli" w:date="2019-11-04T09:27:00Z" w:id="300"/>
          <w:rFonts w:ascii="Times New Roman" w:hAnsi="Times New Roman" w:cs="Times New Roman"/>
          <w:sz w:val="20"/>
          <w:szCs w:val="20"/>
          <w:lang w:val="en-US"/>
        </w:rPr>
      </w:pPr>
    </w:p>
    <w:p w:rsidR="00A0107C" w:rsidRDefault="00B96BF1" w14:paraId="15097183" w14:textId="77777777">
      <w:pPr>
        <w:rPr>
          <w:ins w:author="Deepak Kodihalli" w:date="2019-11-04T09:30:00Z" w:id="301"/>
          <w:rFonts w:ascii="Times New Roman" w:hAnsi="Times New Roman" w:cs="Times New Roman"/>
          <w:sz w:val="20"/>
          <w:szCs w:val="20"/>
          <w:lang w:val="en-US"/>
        </w:rPr>
      </w:pPr>
      <w:ins w:author="Deepak Kodihalli" w:date="2019-11-04T09:30:00Z" w:id="302">
        <w:r>
          <w:rPr>
            <w:rFonts w:ascii="Times New Roman" w:hAnsi="Times New Roman" w:cs="Times New Roman"/>
            <w:i/>
            <w:sz w:val="20"/>
            <w:szCs w:val="20"/>
            <w:lang w:val="en-US"/>
          </w:rPr>
          <w:t>1</w:t>
        </w:r>
      </w:ins>
      <w:del w:author="Joan Ries" w:date="2019-12-02T10:39:00Z" w:id="303">
        <w:r>
          <w:rPr>
            <w:rFonts w:ascii="Times New Roman" w:hAnsi="Times New Roman" w:cs="Times New Roman"/>
            <w:i/>
            <w:sz w:val="20"/>
            <w:szCs w:val="20"/>
            <w:lang w:val="en-US"/>
          </w:rPr>
          <w:delText>0</w:delText>
        </w:r>
      </w:del>
      <w:ins w:author="Joan Ries" w:date="2019-12-02T10:39:00Z" w:id="304">
        <w:r>
          <w:rPr>
            <w:rFonts w:ascii="Times New Roman" w:hAnsi="Times New Roman" w:cs="Times New Roman"/>
            <w:i/>
            <w:sz w:val="20"/>
            <w:szCs w:val="20"/>
            <w:lang w:val="en-US"/>
          </w:rPr>
          <w:t>3</w:t>
        </w:r>
      </w:ins>
      <w:ins w:author="Deepak Kodihalli" w:date="2019-11-04T09:30:00Z" w:id="305">
        <w:r>
          <w:rPr>
            <w:rFonts w:ascii="Times New Roman" w:hAnsi="Times New Roman" w:cs="Times New Roman"/>
            <w:i/>
            <w:sz w:val="20"/>
            <w:szCs w:val="20"/>
            <w:lang w:val="en-US"/>
          </w:rPr>
          <w:t xml:space="preserve">) </w:t>
        </w:r>
      </w:ins>
      <w:proofErr w:type="spellStart"/>
      <w:ins w:author="Deepak Kodihalli" w:date="2019-11-04T09:31:00Z" w:id="306">
        <w:r>
          <w:rPr>
            <w:rFonts w:ascii="Times New Roman" w:hAnsi="Times New Roman" w:cs="Times New Roman"/>
            <w:i/>
            <w:sz w:val="20"/>
            <w:szCs w:val="20"/>
            <w:lang w:val="en-US"/>
          </w:rPr>
          <w:t>FileAck</w:t>
        </w:r>
      </w:ins>
      <w:proofErr w:type="spellEnd"/>
    </w:p>
    <w:p w:rsidR="00A0107C" w:rsidRDefault="00A0107C" w14:paraId="26546F2E" w14:textId="77777777">
      <w:pPr>
        <w:rPr>
          <w:ins w:author="Deepak Kodihalli" w:date="2019-11-04T09:30:00Z" w:id="307"/>
          <w:rFonts w:ascii="Times New Roman" w:hAnsi="Times New Roman" w:cs="Times New Roman"/>
          <w:sz w:val="20"/>
          <w:szCs w:val="20"/>
          <w:lang w:val="en-US"/>
        </w:rPr>
      </w:pPr>
    </w:p>
    <w:p w:rsidR="00A0107C" w:rsidRDefault="00B96BF1" w14:paraId="103A0138" w14:textId="77777777">
      <w:pPr>
        <w:rPr>
          <w:ins w:author="Deepak Kodihalli" w:date="2019-11-04T09:31:00Z" w:id="308"/>
          <w:rFonts w:ascii="Times New Roman" w:hAnsi="Times New Roman" w:cs="Times New Roman"/>
          <w:sz w:val="20"/>
          <w:szCs w:val="20"/>
          <w:lang w:val="en-US"/>
        </w:rPr>
      </w:pPr>
      <w:ins w:author="Deepak Kodihalli" w:date="2019-11-04T09:30:00Z" w:id="309">
        <w:r>
          <w:rPr>
            <w:rFonts w:ascii="Times New Roman" w:hAnsi="Times New Roman" w:cs="Times New Roman"/>
            <w:sz w:val="20"/>
            <w:szCs w:val="20"/>
            <w:lang w:val="en-US"/>
          </w:rPr>
          <w:t xml:space="preserve">This command is used to denote that a </w:t>
        </w:r>
      </w:ins>
      <w:ins w:author="Deepak Kodihalli" w:date="2019-11-04T09:31:00Z" w:id="310">
        <w:r>
          <w:rPr>
            <w:rFonts w:ascii="Times New Roman" w:hAnsi="Times New Roman" w:cs="Times New Roman"/>
            <w:sz w:val="20"/>
            <w:szCs w:val="20"/>
            <w:lang w:val="en-US"/>
          </w:rPr>
          <w:t>file that was transferred has been processed.</w:t>
        </w:r>
      </w:ins>
    </w:p>
    <w:p w:rsidR="00A0107C" w:rsidRDefault="00A0107C" w14:paraId="1C4D7C17" w14:textId="77777777">
      <w:pPr>
        <w:rPr>
          <w:rFonts w:ascii="Times New Roman" w:hAnsi="Times New Roman" w:cs="Times New Roman"/>
          <w:sz w:val="20"/>
          <w:szCs w:val="20"/>
          <w:lang w:val="en-US"/>
        </w:rPr>
      </w:pPr>
    </w:p>
    <w:tbl>
      <w:tblPr>
        <w:tblStyle w:val="TableGrid"/>
        <w:tblW w:w="8613" w:type="dxa"/>
        <w:tblLook w:val="04A0" w:firstRow="1" w:lastRow="0" w:firstColumn="1" w:lastColumn="0" w:noHBand="0" w:noVBand="1"/>
      </w:tblPr>
      <w:tblGrid>
        <w:gridCol w:w="1665"/>
        <w:gridCol w:w="1416"/>
        <w:gridCol w:w="5532"/>
      </w:tblGrid>
      <w:tr w:rsidR="00A0107C" w:rsidTr="2F88626D" w14:paraId="1BC2C6F0" w14:textId="77777777">
        <w:trPr>
          <w:ins w:author="Deepak Kodihalli" w:date="2019-11-04T09:30:00Z" w:id="755220142"/>
        </w:trPr>
        <w:tc>
          <w:tcPr>
            <w:tcW w:w="1665" w:type="dxa"/>
            <w:shd w:val="clear" w:color="auto" w:fill="auto"/>
            <w:tcMar/>
          </w:tcPr>
          <w:p w:rsidR="00A0107C" w:rsidRDefault="00B96BF1" w14:paraId="639E416A" w14:textId="77777777">
            <w:pPr>
              <w:jc w:val="center"/>
              <w:rPr>
                <w:rFonts w:ascii="Times New Roman" w:hAnsi="Times New Roman" w:cs="Times New Roman"/>
                <w:b/>
                <w:sz w:val="20"/>
                <w:szCs w:val="20"/>
                <w:lang w:val="en-US"/>
              </w:rPr>
            </w:pPr>
            <w:ins w:author="Deepak Kodihalli" w:date="2019-11-04T09:30:00Z" w:id="312">
              <w:r>
                <w:rPr>
                  <w:rFonts w:ascii="Times New Roman" w:hAnsi="Times New Roman" w:cs="Times New Roman"/>
                  <w:b/>
                  <w:sz w:val="20"/>
                  <w:szCs w:val="20"/>
                  <w:lang w:val="en-US"/>
                </w:rPr>
                <w:t>Byte</w:t>
              </w:r>
            </w:ins>
          </w:p>
        </w:tc>
        <w:tc>
          <w:tcPr>
            <w:tcW w:w="1416" w:type="dxa"/>
            <w:shd w:val="clear" w:color="auto" w:fill="auto"/>
            <w:tcMar/>
          </w:tcPr>
          <w:p w:rsidR="00A0107C" w:rsidRDefault="00B96BF1" w14:paraId="49406F27" w14:textId="77777777">
            <w:pPr>
              <w:jc w:val="center"/>
              <w:rPr>
                <w:rFonts w:ascii="Times New Roman" w:hAnsi="Times New Roman" w:cs="Times New Roman"/>
                <w:b/>
                <w:sz w:val="20"/>
                <w:szCs w:val="20"/>
                <w:lang w:val="en-US"/>
              </w:rPr>
            </w:pPr>
            <w:ins w:author="Deepak Kodihalli" w:date="2019-11-04T09:30:00Z" w:id="313">
              <w:r>
                <w:rPr>
                  <w:rFonts w:ascii="Times New Roman" w:hAnsi="Times New Roman" w:cs="Times New Roman"/>
                  <w:b/>
                  <w:sz w:val="20"/>
                  <w:szCs w:val="20"/>
                  <w:lang w:val="en-US"/>
                </w:rPr>
                <w:t>Type</w:t>
              </w:r>
            </w:ins>
          </w:p>
        </w:tc>
        <w:tc>
          <w:tcPr>
            <w:tcW w:w="5532" w:type="dxa"/>
            <w:shd w:val="clear" w:color="auto" w:fill="auto"/>
            <w:tcMar/>
          </w:tcPr>
          <w:p w:rsidR="00A0107C" w:rsidRDefault="00B96BF1" w14:paraId="47F4F75F" w14:textId="77777777">
            <w:pPr>
              <w:jc w:val="center"/>
              <w:rPr>
                <w:rFonts w:ascii="Times New Roman" w:hAnsi="Times New Roman" w:cs="Times New Roman"/>
                <w:b/>
                <w:sz w:val="20"/>
                <w:szCs w:val="20"/>
                <w:lang w:val="en-US"/>
              </w:rPr>
            </w:pPr>
            <w:ins w:author="Deepak Kodihalli" w:date="2019-11-04T09:30:00Z" w:id="314">
              <w:r>
                <w:rPr>
                  <w:rFonts w:ascii="Times New Roman" w:hAnsi="Times New Roman" w:cs="Times New Roman"/>
                  <w:b/>
                  <w:sz w:val="20"/>
                  <w:szCs w:val="20"/>
                  <w:lang w:val="en-US"/>
                </w:rPr>
                <w:t>Request Data</w:t>
              </w:r>
            </w:ins>
          </w:p>
        </w:tc>
      </w:tr>
      <w:tr w:rsidR="00A0107C" w:rsidTr="2F88626D" w14:paraId="781B8954" w14:textId="77777777">
        <w:trPr>
          <w:ins w:author="Deepak Kodihalli" w:date="2019-11-04T09:30:00Z" w:id="935880589"/>
        </w:trPr>
        <w:tc>
          <w:tcPr>
            <w:tcW w:w="1665" w:type="dxa"/>
            <w:shd w:val="clear" w:color="auto" w:fill="auto"/>
            <w:tcMar/>
          </w:tcPr>
          <w:p w:rsidR="00A0107C" w:rsidRDefault="00B96BF1" w14:paraId="1A56AD59" w14:textId="77777777">
            <w:pPr>
              <w:rPr>
                <w:rFonts w:ascii="Times New Roman" w:hAnsi="Times New Roman" w:cs="Times New Roman"/>
                <w:sz w:val="20"/>
                <w:szCs w:val="20"/>
                <w:lang w:val="en-US"/>
              </w:rPr>
            </w:pPr>
            <w:ins w:author="Deepak Kodihalli" w:date="2019-11-04T09:30:00Z" w:id="316">
              <w:r>
                <w:rPr>
                  <w:rFonts w:ascii="Times New Roman" w:hAnsi="Times New Roman" w:cs="Times New Roman"/>
                  <w:sz w:val="20"/>
                  <w:szCs w:val="20"/>
                  <w:lang w:val="en-US"/>
                </w:rPr>
                <w:t>0:1</w:t>
              </w:r>
            </w:ins>
          </w:p>
        </w:tc>
        <w:tc>
          <w:tcPr>
            <w:tcW w:w="1416" w:type="dxa"/>
            <w:shd w:val="clear" w:color="auto" w:fill="auto"/>
            <w:tcMar/>
          </w:tcPr>
          <w:p w:rsidR="00A0107C" w:rsidRDefault="00B96BF1" w14:paraId="0A44DFBD" w14:textId="77777777">
            <w:pPr>
              <w:rPr>
                <w:rFonts w:ascii="Times New Roman" w:hAnsi="Times New Roman" w:cs="Times New Roman"/>
                <w:sz w:val="20"/>
                <w:szCs w:val="20"/>
                <w:lang w:val="en-US"/>
              </w:rPr>
            </w:pPr>
            <w:ins w:author="Deepak Kodihalli" w:date="2019-11-04T09:30:00Z" w:id="317">
              <w:r>
                <w:rPr>
                  <w:rFonts w:ascii="Times New Roman" w:hAnsi="Times New Roman" w:cs="Times New Roman"/>
                  <w:sz w:val="20"/>
                  <w:szCs w:val="20"/>
                  <w:lang w:val="en-US"/>
                </w:rPr>
                <w:t>enum16</w:t>
              </w:r>
            </w:ins>
          </w:p>
        </w:tc>
        <w:tc>
          <w:tcPr>
            <w:tcW w:w="5532" w:type="dxa"/>
            <w:shd w:val="clear" w:color="auto" w:fill="auto"/>
            <w:tcMar/>
          </w:tcPr>
          <w:p w:rsidR="00A0107C" w:rsidRDefault="00B96BF1" w14:paraId="0F48162D" w14:textId="77777777">
            <w:pPr>
              <w:rPr>
                <w:ins w:author="Deepak Kodihalli" w:date="2019-11-04T09:30:00Z" w:id="318"/>
                <w:rFonts w:ascii="Times New Roman" w:hAnsi="Times New Roman" w:cs="Times New Roman"/>
                <w:b/>
                <w:sz w:val="20"/>
                <w:szCs w:val="20"/>
                <w:lang w:val="en-US"/>
              </w:rPr>
            </w:pPr>
            <w:proofErr w:type="spellStart"/>
            <w:ins w:author="Deepak Kodihalli" w:date="2019-11-04T09:30:00Z" w:id="319">
              <w:r>
                <w:rPr>
                  <w:rFonts w:ascii="Times New Roman" w:hAnsi="Times New Roman" w:cs="Times New Roman"/>
                  <w:b/>
                  <w:sz w:val="20"/>
                  <w:szCs w:val="20"/>
                  <w:lang w:val="en-US"/>
                </w:rPr>
                <w:t>FileType</w:t>
              </w:r>
              <w:proofErr w:type="spellEnd"/>
            </w:ins>
          </w:p>
          <w:p w:rsidR="00A0107C" w:rsidRDefault="00B96BF1" w14:paraId="5B877EE2" w14:textId="77777777">
            <w:pPr>
              <w:rPr>
                <w:rFonts w:ascii="Times New Roman" w:hAnsi="Times New Roman" w:cs="Times New Roman"/>
                <w:sz w:val="20"/>
                <w:szCs w:val="20"/>
                <w:lang w:val="en-US"/>
              </w:rPr>
            </w:pPr>
            <w:ins w:author="Deepak Kodihalli" w:date="2019-11-04T09:30:00Z" w:id="320">
              <w:r>
                <w:rPr>
                  <w:rFonts w:ascii="Times New Roman" w:hAnsi="Times New Roman" w:cs="Times New Roman"/>
                  <w:sz w:val="20"/>
                  <w:szCs w:val="20"/>
                  <w:lang w:val="en-US"/>
                </w:rPr>
                <w:t>Type of the file</w:t>
              </w:r>
            </w:ins>
          </w:p>
        </w:tc>
      </w:tr>
      <w:tr w:rsidR="00A0107C" w:rsidTr="2F88626D" w14:paraId="0D6AE34E" w14:textId="77777777">
        <w:trPr>
          <w:ins w:author="Deepak Kodihalli" w:date="2019-11-04T09:30:00Z" w:id="690435765"/>
        </w:trPr>
        <w:tc>
          <w:tcPr>
            <w:tcW w:w="1665" w:type="dxa"/>
            <w:shd w:val="clear" w:color="auto" w:fill="auto"/>
            <w:tcMar/>
          </w:tcPr>
          <w:p w:rsidR="00A0107C" w:rsidRDefault="00B96BF1" w14:paraId="53704490" w14:textId="77777777">
            <w:pPr>
              <w:rPr>
                <w:rFonts w:ascii="Times New Roman" w:hAnsi="Times New Roman" w:cs="Times New Roman"/>
                <w:sz w:val="20"/>
                <w:szCs w:val="20"/>
                <w:lang w:val="en-US"/>
              </w:rPr>
            </w:pPr>
            <w:ins w:author="Deepak Kodihalli" w:date="2019-11-04T09:30:00Z" w:id="322">
              <w:r>
                <w:rPr>
                  <w:rFonts w:ascii="Times New Roman" w:hAnsi="Times New Roman" w:cs="Times New Roman"/>
                  <w:sz w:val="20"/>
                  <w:szCs w:val="20"/>
                  <w:lang w:val="en-US"/>
                </w:rPr>
                <w:t>2:5</w:t>
              </w:r>
            </w:ins>
          </w:p>
        </w:tc>
        <w:tc>
          <w:tcPr>
            <w:tcW w:w="1416" w:type="dxa"/>
            <w:shd w:val="clear" w:color="auto" w:fill="auto"/>
            <w:tcMar/>
          </w:tcPr>
          <w:p w:rsidR="00A0107C" w:rsidRDefault="00B96BF1" w14:paraId="15033BA1" w14:textId="77777777">
            <w:pPr>
              <w:rPr>
                <w:rFonts w:ascii="Times New Roman" w:hAnsi="Times New Roman" w:cs="Times New Roman"/>
                <w:sz w:val="20"/>
                <w:szCs w:val="20"/>
                <w:lang w:val="en-US"/>
              </w:rPr>
            </w:pPr>
            <w:ins w:author="Deepak Kodihalli" w:date="2019-11-04T09:30:00Z" w:id="323">
              <w:r>
                <w:rPr>
                  <w:rFonts w:ascii="Times New Roman" w:hAnsi="Times New Roman" w:cs="Times New Roman"/>
                  <w:sz w:val="20"/>
                  <w:szCs w:val="20"/>
                  <w:lang w:val="en-US"/>
                </w:rPr>
                <w:t>uint32</w:t>
              </w:r>
            </w:ins>
          </w:p>
        </w:tc>
        <w:tc>
          <w:tcPr>
            <w:tcW w:w="5532" w:type="dxa"/>
            <w:shd w:val="clear" w:color="auto" w:fill="auto"/>
            <w:tcMar/>
          </w:tcPr>
          <w:p w:rsidR="00A0107C" w:rsidRDefault="00B96BF1" w14:paraId="381357DF" w14:textId="77777777">
            <w:pPr>
              <w:rPr>
                <w:ins w:author="Deepak Kodihalli" w:date="2019-11-04T09:30:00Z" w:id="324"/>
                <w:rFonts w:ascii="Times New Roman" w:hAnsi="Times New Roman" w:cs="Times New Roman"/>
                <w:sz w:val="20"/>
                <w:szCs w:val="20"/>
                <w:lang w:val="en-US"/>
              </w:rPr>
            </w:pPr>
            <w:proofErr w:type="spellStart"/>
            <w:ins w:author="Deepak Kodihalli" w:date="2019-11-04T09:30:00Z" w:id="325">
              <w:r>
                <w:rPr>
                  <w:rFonts w:ascii="Times New Roman" w:hAnsi="Times New Roman" w:cs="Times New Roman"/>
                  <w:b/>
                  <w:sz w:val="20"/>
                  <w:szCs w:val="20"/>
                  <w:lang w:val="en-US"/>
                </w:rPr>
                <w:t>FileHandle</w:t>
              </w:r>
              <w:proofErr w:type="spellEnd"/>
            </w:ins>
          </w:p>
          <w:p w:rsidR="00A0107C" w:rsidRDefault="00B96BF1" w14:paraId="591ECB52" w14:textId="77777777">
            <w:pPr>
              <w:rPr>
                <w:rFonts w:ascii="Times New Roman" w:hAnsi="Times New Roman" w:cs="Times New Roman"/>
                <w:sz w:val="20"/>
                <w:szCs w:val="20"/>
                <w:lang w:val="en-US"/>
              </w:rPr>
            </w:pPr>
            <w:ins w:author="Deepak Kodihalli" w:date="2019-11-04T09:30:00Z" w:id="326">
              <w:r>
                <w:rPr>
                  <w:rFonts w:ascii="Times New Roman" w:hAnsi="Times New Roman" w:cs="Times New Roman"/>
                  <w:sz w:val="20"/>
                  <w:szCs w:val="20"/>
                  <w:lang w:val="en-US"/>
                </w:rPr>
                <w:t>A handle to the file</w:t>
              </w:r>
            </w:ins>
          </w:p>
        </w:tc>
      </w:tr>
      <w:tr w:rsidR="00A0107C" w:rsidTr="2F88626D" w14:paraId="2E51937B" w14:textId="77777777">
        <w:trPr>
          <w:ins w:author="Joan Ries" w:date="2019-12-02T10:50:00Z" w:id="317363200"/>
        </w:trPr>
        <w:tc>
          <w:tcPr>
            <w:tcW w:w="1665" w:type="dxa"/>
            <w:shd w:val="clear" w:color="auto" w:fill="auto"/>
            <w:tcMar/>
          </w:tcPr>
          <w:p w:rsidR="00A0107C" w:rsidRDefault="00B96BF1" w14:paraId="589EEAFF" w14:textId="77777777">
            <w:pPr>
              <w:rPr>
                <w:rFonts w:ascii="Times New Roman" w:hAnsi="Times New Roman" w:cs="Times New Roman"/>
                <w:sz w:val="20"/>
                <w:szCs w:val="20"/>
                <w:lang w:val="en-US"/>
              </w:rPr>
            </w:pPr>
            <w:ins w:author="Joan Ries" w:date="2019-12-02T10:50:00Z" w:id="328">
              <w:r>
                <w:rPr>
                  <w:rFonts w:ascii="Times New Roman" w:hAnsi="Times New Roman" w:cs="Times New Roman"/>
                  <w:sz w:val="20"/>
                  <w:szCs w:val="20"/>
                  <w:lang w:val="en-US"/>
                </w:rPr>
                <w:t>6</w:t>
              </w:r>
            </w:ins>
          </w:p>
        </w:tc>
        <w:tc>
          <w:tcPr>
            <w:tcW w:w="1416" w:type="dxa"/>
            <w:shd w:val="clear" w:color="auto" w:fill="auto"/>
            <w:tcMar/>
          </w:tcPr>
          <w:p w:rsidR="00A0107C" w:rsidRDefault="00B96BF1" w14:paraId="63AA134C" w14:textId="77777777">
            <w:pPr>
              <w:rPr>
                <w:rFonts w:ascii="Times New Roman" w:hAnsi="Times New Roman" w:cs="Times New Roman"/>
                <w:sz w:val="20"/>
                <w:szCs w:val="20"/>
                <w:lang w:val="en-US"/>
              </w:rPr>
            </w:pPr>
            <w:ins w:author="Joan Ries" w:date="2019-12-02T10:50:00Z" w:id="329">
              <w:r>
                <w:rPr>
                  <w:rFonts w:ascii="Times New Roman" w:hAnsi="Times New Roman" w:cs="Times New Roman"/>
                  <w:sz w:val="20"/>
                  <w:szCs w:val="20"/>
                  <w:lang w:val="en-US"/>
                </w:rPr>
                <w:t>enum8</w:t>
              </w:r>
            </w:ins>
          </w:p>
        </w:tc>
        <w:tc>
          <w:tcPr>
            <w:tcW w:w="5532" w:type="dxa"/>
            <w:shd w:val="clear" w:color="auto" w:fill="auto"/>
            <w:tcMar/>
          </w:tcPr>
          <w:p w:rsidR="00A0107C" w:rsidRDefault="00B96BF1" w14:paraId="0EB34293" w14:textId="77777777">
            <w:pPr>
              <w:rPr>
                <w:ins w:author="Joan Ries" w:date="2019-12-02T10:50:00Z" w:id="330"/>
                <w:rFonts w:ascii="Times New Roman" w:hAnsi="Times New Roman" w:cs="Times New Roman"/>
                <w:sz w:val="20"/>
                <w:szCs w:val="20"/>
                <w:lang w:val="en-US"/>
              </w:rPr>
            </w:pPr>
            <w:proofErr w:type="spellStart"/>
            <w:ins w:author="Joan Ries" w:date="2019-12-02T10:50:00Z" w:id="331">
              <w:r>
                <w:rPr>
                  <w:rFonts w:ascii="Times New Roman" w:hAnsi="Times New Roman" w:cs="Times New Roman"/>
                  <w:b/>
                  <w:sz w:val="20"/>
                  <w:szCs w:val="20"/>
                  <w:lang w:val="en-US"/>
                </w:rPr>
                <w:t>FileStatus</w:t>
              </w:r>
              <w:proofErr w:type="spellEnd"/>
            </w:ins>
          </w:p>
          <w:p w:rsidR="00A0107C" w:rsidRDefault="00B96BF1" w14:paraId="0E0DAD77" w14:textId="77777777">
            <w:pPr>
              <w:rPr>
                <w:ins w:author="Joan Ries" w:date="2019-12-02T10:51:00Z" w:id="332"/>
                <w:rFonts w:ascii="Times New Roman" w:hAnsi="Times New Roman" w:cs="Times New Roman"/>
                <w:b/>
                <w:sz w:val="20"/>
                <w:szCs w:val="20"/>
                <w:lang w:val="en-US"/>
              </w:rPr>
            </w:pPr>
            <w:ins w:author="Joan Ries" w:date="2019-12-02T10:51:00Z" w:id="333">
              <w:r>
                <w:rPr>
                  <w:rFonts w:ascii="Times New Roman" w:hAnsi="Times New Roman" w:cs="Times New Roman"/>
                  <w:b/>
                  <w:sz w:val="20"/>
                  <w:szCs w:val="20"/>
                  <w:lang w:val="en-US"/>
                </w:rPr>
                <w:t>Status of the file transfer</w:t>
              </w:r>
            </w:ins>
          </w:p>
          <w:p w:rsidR="00A0107C" w:rsidRDefault="00B96BF1" w14:paraId="3DC45A37" w14:textId="77777777">
            <w:pPr>
              <w:rPr>
                <w:ins w:author="Joan Ries" w:date="2019-12-02T10:51:00Z" w:id="334"/>
                <w:rFonts w:ascii="Times New Roman" w:hAnsi="Times New Roman" w:cs="Times New Roman"/>
                <w:b/>
                <w:sz w:val="20"/>
                <w:szCs w:val="20"/>
                <w:lang w:val="en-US"/>
              </w:rPr>
            </w:pPr>
            <w:ins w:author="Joan Ries" w:date="2019-12-02T10:51:00Z" w:id="335">
              <w:r>
                <w:rPr>
                  <w:rFonts w:ascii="Times New Roman" w:hAnsi="Times New Roman" w:cs="Times New Roman"/>
                  <w:b/>
                  <w:sz w:val="20"/>
                  <w:szCs w:val="20"/>
                  <w:lang w:val="en-US"/>
                </w:rPr>
                <w:t>value:</w:t>
              </w:r>
            </w:ins>
          </w:p>
          <w:p w:rsidR="00A0107C" w:rsidRDefault="00B96BF1" w14:paraId="30C5BB5C" w14:textId="77777777">
            <w:pPr>
              <w:rPr>
                <w:ins w:author="Joan Ries" w:date="2019-12-02T10:51:00Z" w:id="336"/>
                <w:rFonts w:ascii="Times New Roman" w:hAnsi="Times New Roman" w:cs="Times New Roman"/>
                <w:sz w:val="20"/>
                <w:szCs w:val="20"/>
              </w:rPr>
            </w:pPr>
            <w:ins w:author="Joan Ries" w:date="2019-12-02T10:51:00Z" w:id="337">
              <w:r>
                <w:rPr>
                  <w:rFonts w:ascii="Times New Roman" w:hAnsi="Times New Roman" w:cs="Times New Roman"/>
                  <w:sz w:val="20"/>
                  <w:szCs w:val="20"/>
                </w:rPr>
                <w:t xml:space="preserve">{ </w:t>
              </w:r>
            </w:ins>
          </w:p>
          <w:p w:rsidR="00A0107C" w:rsidRDefault="00B96BF1" w14:paraId="2CB187EC" w14:textId="77777777">
            <w:pPr>
              <w:rPr>
                <w:ins w:author="Joan Ries" w:date="2019-12-02T10:51:00Z" w:id="338"/>
                <w:rFonts w:ascii="Times New Roman" w:hAnsi="Times New Roman" w:cs="Times New Roman"/>
                <w:sz w:val="20"/>
                <w:szCs w:val="20"/>
              </w:rPr>
            </w:pPr>
            <w:ins w:author="Joan Ries" w:date="2019-12-02T10:51:00Z" w:id="339">
              <w:r>
                <w:rPr>
                  <w:rFonts w:ascii="Times New Roman" w:hAnsi="Times New Roman" w:cs="Times New Roman"/>
                  <w:sz w:val="20"/>
                  <w:szCs w:val="20"/>
                </w:rPr>
                <w:t xml:space="preserve">   PLDM_BASE_CODES,</w:t>
              </w:r>
            </w:ins>
          </w:p>
          <w:p w:rsidR="00A0107C" w:rsidRDefault="00B96BF1" w14:paraId="31B837DC" w14:textId="77777777">
            <w:pPr>
              <w:rPr>
                <w:ins w:author="Joan Ries" w:date="2019-12-02T10:51:00Z" w:id="340"/>
                <w:rFonts w:ascii="Times New Roman" w:hAnsi="Times New Roman" w:cs="Times New Roman"/>
                <w:sz w:val="20"/>
                <w:szCs w:val="20"/>
              </w:rPr>
            </w:pPr>
            <w:ins w:author="Joan Ries" w:date="2019-12-02T10:51:00Z" w:id="341">
              <w:r>
                <w:rPr>
                  <w:rFonts w:ascii="Times New Roman" w:hAnsi="Times New Roman" w:cs="Times New Roman"/>
                  <w:sz w:val="20"/>
                  <w:szCs w:val="20"/>
                </w:rPr>
                <w:t xml:space="preserve">   ERROR_FILE_DISCARDED=0x8A,</w:t>
              </w:r>
            </w:ins>
          </w:p>
          <w:p w:rsidR="00A0107C" w:rsidRDefault="00B96BF1" w14:paraId="0343C592" w14:textId="25494C40">
            <w:pPr>
              <w:rPr>
                <w:ins w:author="Microsoft Office User" w:date="2021-01-21T15:19:00Z" w:id="342"/>
                <w:rFonts w:ascii="Times New Roman" w:hAnsi="Times New Roman" w:cs="Times New Roman"/>
                <w:sz w:val="20"/>
                <w:szCs w:val="20"/>
              </w:rPr>
            </w:pPr>
            <w:ins w:author="Joan Ries" w:date="2019-12-02T10:51:00Z" w:id="343">
              <w:r>
                <w:rPr>
                  <w:rFonts w:ascii="Times New Roman" w:hAnsi="Times New Roman" w:cs="Times New Roman"/>
                  <w:sz w:val="20"/>
                  <w:szCs w:val="20"/>
                </w:rPr>
                <w:t xml:space="preserve">   FULL_FILE_DISCARDED=0x8B</w:t>
              </w:r>
            </w:ins>
          </w:p>
          <w:p w:rsidR="0067203C" w:rsidRDefault="0067203C" w14:paraId="07FEEB73" w14:textId="5B112B14">
            <w:pPr>
              <w:rPr>
                <w:ins w:author="Joan Ries" w:date="2019-12-02T10:51:00Z" w:id="1075735383"/>
                <w:rFonts w:ascii="Times New Roman" w:hAnsi="Times New Roman" w:cs="Times New Roman"/>
                <w:sz w:val="20"/>
                <w:szCs w:val="20"/>
              </w:rPr>
            </w:pPr>
            <w:commentRangeStart w:id="1559470246"/>
            <w:ins w:author="Microsoft Office User" w:date="2021-01-21T15:20:00Z" w:id="1807034410">
              <w:r w:rsidRPr="2F88626D" w:rsidR="2F88626D">
                <w:rPr>
                  <w:rFonts w:ascii="Times New Roman" w:hAnsi="Times New Roman" w:cs="Times New Roman"/>
                  <w:sz w:val="20"/>
                  <w:szCs w:val="20"/>
                </w:rPr>
                <w:t xml:space="preserve">   </w:t>
              </w:r>
            </w:ins>
            <w:ins w:author="Microsoft Office User" w:date="2021-01-21T15:19:00Z" w:id="79503438">
              <w:r w:rsidRPr="2F88626D" w:rsidR="2F88626D">
                <w:rPr>
                  <w:rFonts w:ascii="Times New Roman" w:hAnsi="Times New Roman" w:cs="Times New Roman"/>
                  <w:sz w:val="20"/>
                  <w:szCs w:val="20"/>
                </w:rPr>
                <w:t>A</w:t>
              </w:r>
            </w:ins>
            <w:ins w:author="Microsoft Office User" w:date="2021-01-21T15:20:00Z" w:id="808840448">
              <w:r w:rsidRPr="2F88626D" w:rsidR="2F88626D">
                <w:rPr>
                  <w:rFonts w:ascii="Times New Roman" w:hAnsi="Times New Roman" w:cs="Times New Roman"/>
                  <w:sz w:val="20"/>
                  <w:szCs w:val="20"/>
                </w:rPr>
                <w:t>UTHORITY_VALIDATION_ERROR=0x8C</w:t>
              </w:r>
            </w:ins>
            <w:commentRangeEnd w:id="1559470246"/>
            <w:r>
              <w:rPr>
                <w:rStyle w:val="CommentReference"/>
              </w:rPr>
              <w:commentReference w:id="1559470246"/>
            </w:r>
          </w:p>
          <w:p w:rsidR="00A0107C" w:rsidRDefault="00B96BF1" w14:paraId="59FF32ED" w14:textId="77777777">
            <w:pPr>
              <w:rPr>
                <w:rFonts w:ascii="Times New Roman" w:hAnsi="Times New Roman" w:cs="Times New Roman"/>
                <w:b/>
                <w:sz w:val="20"/>
                <w:szCs w:val="20"/>
                <w:lang w:val="en-US"/>
              </w:rPr>
            </w:pPr>
            <w:ins w:author="Joan Ries" w:date="2019-12-02T10:51:00Z" w:id="348">
              <w:r>
                <w:rPr>
                  <w:rFonts w:ascii="Times New Roman" w:hAnsi="Times New Roman" w:cs="Times New Roman"/>
                  <w:sz w:val="20"/>
                  <w:szCs w:val="20"/>
                </w:rPr>
                <w:t>}</w:t>
              </w:r>
            </w:ins>
          </w:p>
        </w:tc>
      </w:tr>
      <w:tr w:rsidR="00A0107C" w:rsidTr="2F88626D" w14:paraId="25DB96B6" w14:textId="77777777">
        <w:trPr>
          <w:ins w:author="Deepak Kodihalli" w:date="2019-11-04T09:30:00Z" w:id="1039908027"/>
        </w:trPr>
        <w:tc>
          <w:tcPr>
            <w:tcW w:w="1665" w:type="dxa"/>
            <w:shd w:val="clear" w:color="auto" w:fill="auto"/>
            <w:tcMar/>
          </w:tcPr>
          <w:p w:rsidR="00A0107C" w:rsidRDefault="00B96BF1" w14:paraId="0A9396F3" w14:textId="77777777">
            <w:pPr>
              <w:jc w:val="center"/>
              <w:rPr>
                <w:rFonts w:ascii="Times New Roman" w:hAnsi="Times New Roman" w:cs="Times New Roman"/>
                <w:b/>
                <w:sz w:val="20"/>
                <w:szCs w:val="20"/>
                <w:lang w:val="en-US"/>
              </w:rPr>
            </w:pPr>
            <w:ins w:author="Deepak Kodihalli" w:date="2019-11-04T09:30:00Z" w:id="350">
              <w:r>
                <w:rPr>
                  <w:rFonts w:ascii="Times New Roman" w:hAnsi="Times New Roman" w:cs="Times New Roman"/>
                  <w:b/>
                  <w:sz w:val="20"/>
                  <w:szCs w:val="20"/>
                  <w:lang w:val="en-US"/>
                </w:rPr>
                <w:t>Byte</w:t>
              </w:r>
            </w:ins>
          </w:p>
        </w:tc>
        <w:tc>
          <w:tcPr>
            <w:tcW w:w="1416" w:type="dxa"/>
            <w:shd w:val="clear" w:color="auto" w:fill="auto"/>
            <w:tcMar/>
          </w:tcPr>
          <w:p w:rsidR="00A0107C" w:rsidRDefault="00B96BF1" w14:paraId="5B12A3C5" w14:textId="77777777">
            <w:pPr>
              <w:jc w:val="center"/>
              <w:rPr>
                <w:rFonts w:ascii="Times New Roman" w:hAnsi="Times New Roman" w:cs="Times New Roman"/>
                <w:b/>
                <w:sz w:val="20"/>
                <w:szCs w:val="20"/>
                <w:lang w:val="en-US"/>
              </w:rPr>
            </w:pPr>
            <w:ins w:author="Deepak Kodihalli" w:date="2019-11-04T09:30:00Z" w:id="351">
              <w:r>
                <w:rPr>
                  <w:rFonts w:ascii="Times New Roman" w:hAnsi="Times New Roman" w:cs="Times New Roman"/>
                  <w:b/>
                  <w:sz w:val="20"/>
                  <w:szCs w:val="20"/>
                  <w:lang w:val="en-US"/>
                </w:rPr>
                <w:t>Type</w:t>
              </w:r>
            </w:ins>
          </w:p>
        </w:tc>
        <w:tc>
          <w:tcPr>
            <w:tcW w:w="5532" w:type="dxa"/>
            <w:shd w:val="clear" w:color="auto" w:fill="auto"/>
            <w:tcMar/>
          </w:tcPr>
          <w:p w:rsidR="00A0107C" w:rsidRDefault="00B96BF1" w14:paraId="75219EF2" w14:textId="77777777">
            <w:pPr>
              <w:jc w:val="center"/>
              <w:rPr>
                <w:rFonts w:ascii="Times New Roman" w:hAnsi="Times New Roman" w:cs="Times New Roman"/>
                <w:b/>
                <w:sz w:val="20"/>
                <w:szCs w:val="20"/>
                <w:lang w:val="en-US"/>
              </w:rPr>
            </w:pPr>
            <w:ins w:author="Deepak Kodihalli" w:date="2019-11-04T09:30:00Z" w:id="352">
              <w:r>
                <w:rPr>
                  <w:rFonts w:ascii="Times New Roman" w:hAnsi="Times New Roman" w:cs="Times New Roman"/>
                  <w:b/>
                  <w:sz w:val="20"/>
                  <w:szCs w:val="20"/>
                  <w:lang w:val="en-US"/>
                </w:rPr>
                <w:t>Response Data</w:t>
              </w:r>
            </w:ins>
          </w:p>
        </w:tc>
      </w:tr>
      <w:tr w:rsidR="00A0107C" w:rsidTr="2F88626D" w14:paraId="7ACE0A6A" w14:textId="77777777">
        <w:trPr>
          <w:ins w:author="Deepak Kodihalli" w:date="2019-11-04T09:30:00Z" w:id="1724580704"/>
        </w:trPr>
        <w:tc>
          <w:tcPr>
            <w:tcW w:w="1665" w:type="dxa"/>
            <w:shd w:val="clear" w:color="auto" w:fill="auto"/>
            <w:tcMar/>
          </w:tcPr>
          <w:p w:rsidR="00A0107C" w:rsidRDefault="00B96BF1" w14:paraId="74319410" w14:textId="77777777">
            <w:pPr>
              <w:rPr>
                <w:rFonts w:ascii="Times New Roman" w:hAnsi="Times New Roman" w:cs="Times New Roman"/>
                <w:sz w:val="20"/>
                <w:szCs w:val="20"/>
                <w:lang w:val="en-US"/>
              </w:rPr>
            </w:pPr>
            <w:ins w:author="Deepak Kodihalli" w:date="2019-11-04T09:30:00Z" w:id="354">
              <w:r>
                <w:rPr>
                  <w:rFonts w:ascii="Times New Roman" w:hAnsi="Times New Roman" w:cs="Times New Roman"/>
                  <w:sz w:val="20"/>
                  <w:szCs w:val="20"/>
                  <w:lang w:val="en-US"/>
                </w:rPr>
                <w:t>0</w:t>
              </w:r>
            </w:ins>
          </w:p>
        </w:tc>
        <w:tc>
          <w:tcPr>
            <w:tcW w:w="1416" w:type="dxa"/>
            <w:shd w:val="clear" w:color="auto" w:fill="auto"/>
            <w:tcMar/>
          </w:tcPr>
          <w:p w:rsidR="00A0107C" w:rsidRDefault="00B96BF1" w14:paraId="2D0A22C0" w14:textId="77777777">
            <w:pPr>
              <w:rPr>
                <w:rFonts w:ascii="Times New Roman" w:hAnsi="Times New Roman" w:cs="Times New Roman"/>
                <w:sz w:val="20"/>
                <w:szCs w:val="20"/>
                <w:lang w:val="en-US"/>
              </w:rPr>
            </w:pPr>
            <w:ins w:author="Deepak Kodihalli" w:date="2019-11-04T09:30:00Z" w:id="355">
              <w:r>
                <w:rPr>
                  <w:rFonts w:ascii="Times New Roman" w:hAnsi="Times New Roman" w:cs="Times New Roman"/>
                  <w:sz w:val="20"/>
                  <w:szCs w:val="20"/>
                  <w:lang w:val="en-US"/>
                </w:rPr>
                <w:t>enum8</w:t>
              </w:r>
            </w:ins>
          </w:p>
        </w:tc>
        <w:tc>
          <w:tcPr>
            <w:tcW w:w="5532" w:type="dxa"/>
            <w:shd w:val="clear" w:color="auto" w:fill="auto"/>
            <w:tcMar/>
          </w:tcPr>
          <w:p w:rsidR="00A0107C" w:rsidRDefault="00B96BF1" w14:paraId="78E3D9D1" w14:textId="77777777">
            <w:pPr>
              <w:rPr>
                <w:ins w:author="Deepak Kodihalli" w:date="2019-11-04T09:30:00Z" w:id="356"/>
                <w:rFonts w:ascii="Times New Roman" w:hAnsi="Times New Roman" w:cs="Times New Roman"/>
                <w:b/>
                <w:sz w:val="20"/>
                <w:szCs w:val="20"/>
              </w:rPr>
            </w:pPr>
            <w:proofErr w:type="spellStart"/>
            <w:ins w:author="Deepak Kodihalli" w:date="2019-11-04T09:30:00Z" w:id="357">
              <w:r>
                <w:rPr>
                  <w:rFonts w:ascii="Times New Roman" w:hAnsi="Times New Roman" w:cs="Times New Roman"/>
                  <w:b/>
                  <w:sz w:val="20"/>
                  <w:szCs w:val="20"/>
                </w:rPr>
                <w:t>CompletionCode</w:t>
              </w:r>
              <w:proofErr w:type="spellEnd"/>
            </w:ins>
          </w:p>
          <w:p w:rsidR="00A0107C" w:rsidRDefault="00B96BF1" w14:paraId="58281E5C" w14:textId="77777777">
            <w:pPr>
              <w:rPr>
                <w:ins w:author="Deepak Kodihalli" w:date="2019-11-04T09:30:00Z" w:id="358"/>
                <w:rFonts w:ascii="Times New Roman" w:hAnsi="Times New Roman" w:cs="Times New Roman"/>
                <w:sz w:val="20"/>
                <w:szCs w:val="20"/>
              </w:rPr>
            </w:pPr>
            <w:ins w:author="Deepak Kodihalli" w:date="2019-11-04T09:30:00Z" w:id="359">
              <w:r>
                <w:rPr>
                  <w:rFonts w:ascii="Times New Roman" w:hAnsi="Times New Roman" w:cs="Times New Roman"/>
                  <w:sz w:val="20"/>
                  <w:szCs w:val="20"/>
                </w:rPr>
                <w:t>value:</w:t>
              </w:r>
            </w:ins>
          </w:p>
          <w:p w:rsidR="00A0107C" w:rsidRDefault="00B96BF1" w14:paraId="16219DF2" w14:textId="77777777">
            <w:pPr>
              <w:rPr>
                <w:ins w:author="Joan Ries" w:date="2019-11-26T09:31:00Z" w:id="360"/>
                <w:rFonts w:ascii="Times New Roman" w:hAnsi="Times New Roman" w:cs="Times New Roman"/>
                <w:sz w:val="20"/>
                <w:szCs w:val="20"/>
              </w:rPr>
            </w:pPr>
            <w:ins w:author="Deepak Kodihalli" w:date="2019-11-04T09:30:00Z" w:id="361">
              <w:r>
                <w:rPr>
                  <w:rFonts w:ascii="Times New Roman" w:hAnsi="Times New Roman" w:cs="Times New Roman"/>
                  <w:sz w:val="20"/>
                  <w:szCs w:val="20"/>
                </w:rPr>
                <w:t xml:space="preserve">{ </w:t>
              </w:r>
            </w:ins>
          </w:p>
          <w:p w:rsidR="00A0107C" w:rsidRDefault="00B96BF1" w14:paraId="22B4FD52" w14:textId="77777777">
            <w:pPr>
              <w:rPr>
                <w:ins w:author="Deepak Kodihalli" w:date="2019-11-04T09:30:00Z" w:id="362"/>
                <w:rFonts w:ascii="Times New Roman" w:hAnsi="Times New Roman" w:cs="Times New Roman"/>
                <w:sz w:val="20"/>
                <w:szCs w:val="20"/>
              </w:rPr>
            </w:pPr>
            <w:ins w:author="Joan Ries" w:date="2019-11-26T09:31:00Z" w:id="363">
              <w:r>
                <w:rPr>
                  <w:rFonts w:ascii="Times New Roman" w:hAnsi="Times New Roman" w:cs="Times New Roman"/>
                  <w:sz w:val="20"/>
                  <w:szCs w:val="20"/>
                </w:rPr>
                <w:t xml:space="preserve">   </w:t>
              </w:r>
            </w:ins>
            <w:ins w:author="Deepak Kodihalli" w:date="2019-11-04T09:30:00Z" w:id="364">
              <w:r>
                <w:rPr>
                  <w:rFonts w:ascii="Times New Roman" w:hAnsi="Times New Roman" w:cs="Times New Roman"/>
                  <w:sz w:val="20"/>
                  <w:szCs w:val="20"/>
                </w:rPr>
                <w:t>PLDM_BASE_CODES,</w:t>
              </w:r>
            </w:ins>
          </w:p>
          <w:p w:rsidR="00A0107C" w:rsidRDefault="00B96BF1" w14:paraId="1466F34E" w14:textId="77777777">
            <w:pPr>
              <w:rPr>
                <w:ins w:author="Deepak Kodihalli" w:date="2019-11-04T09:34:00Z" w:id="365"/>
                <w:rFonts w:ascii="Times New Roman" w:hAnsi="Times New Roman" w:cs="Times New Roman"/>
                <w:sz w:val="20"/>
                <w:szCs w:val="20"/>
              </w:rPr>
            </w:pPr>
            <w:ins w:author="Joan Ries" w:date="2019-11-26T09:31:00Z" w:id="366">
              <w:r>
                <w:rPr>
                  <w:rFonts w:ascii="Times New Roman" w:hAnsi="Times New Roman" w:cs="Times New Roman"/>
                  <w:sz w:val="20"/>
                  <w:szCs w:val="20"/>
                </w:rPr>
                <w:t xml:space="preserve">   </w:t>
              </w:r>
            </w:ins>
            <w:ins w:author="Deepak Kodihalli" w:date="2019-11-04T09:30:00Z" w:id="367">
              <w:r>
                <w:rPr>
                  <w:rFonts w:ascii="Times New Roman" w:hAnsi="Times New Roman" w:cs="Times New Roman"/>
                  <w:sz w:val="20"/>
                  <w:szCs w:val="20"/>
                </w:rPr>
                <w:t>INVALID_FILE_HANDLE</w:t>
              </w:r>
            </w:ins>
            <w:ins w:author="Joan Ries" w:date="2019-11-26T09:31:00Z" w:id="368">
              <w:r>
                <w:rPr>
                  <w:rFonts w:ascii="Times New Roman" w:hAnsi="Times New Roman" w:cs="Times New Roman"/>
                  <w:sz w:val="20"/>
                  <w:szCs w:val="20"/>
                </w:rPr>
                <w:t>=0x86</w:t>
              </w:r>
            </w:ins>
            <w:ins w:author="Deepak Kodihalli" w:date="2019-11-04T09:30:00Z" w:id="369">
              <w:r>
                <w:rPr>
                  <w:rFonts w:ascii="Times New Roman" w:hAnsi="Times New Roman" w:cs="Times New Roman"/>
                  <w:sz w:val="20"/>
                  <w:szCs w:val="20"/>
                </w:rPr>
                <w:t xml:space="preserve">, </w:t>
              </w:r>
            </w:ins>
          </w:p>
          <w:p w:rsidR="0067203C" w:rsidRDefault="00B96BF1" w14:paraId="75B29CB8" w14:textId="60332618">
            <w:pPr>
              <w:rPr>
                <w:ins w:author="Joan Ries" w:date="2019-12-02T10:34:00Z" w:id="370"/>
                <w:rFonts w:ascii="Times New Roman" w:hAnsi="Times New Roman" w:cs="Times New Roman"/>
                <w:sz w:val="20"/>
                <w:szCs w:val="20"/>
              </w:rPr>
            </w:pPr>
            <w:ins w:author="Joan Ries" w:date="2019-11-26T09:31:00Z" w:id="371">
              <w:r>
                <w:rPr>
                  <w:rFonts w:ascii="Times New Roman" w:hAnsi="Times New Roman" w:cs="Times New Roman"/>
                  <w:sz w:val="20"/>
                  <w:szCs w:val="20"/>
                </w:rPr>
                <w:t xml:space="preserve">   </w:t>
              </w:r>
            </w:ins>
            <w:ins w:author="Deepak Kodihalli" w:date="2019-11-04T09:34:00Z" w:id="372">
              <w:r>
                <w:rPr>
                  <w:rFonts w:ascii="Times New Roman" w:hAnsi="Times New Roman" w:cs="Times New Roman"/>
                  <w:sz w:val="20"/>
                  <w:szCs w:val="20"/>
                </w:rPr>
                <w:t>INVALID_FILE_TYPE</w:t>
              </w:r>
            </w:ins>
            <w:ins w:author="Joan Ries" w:date="2019-11-26T09:31:00Z" w:id="373">
              <w:r>
                <w:rPr>
                  <w:rFonts w:ascii="Times New Roman" w:hAnsi="Times New Roman" w:cs="Times New Roman"/>
                  <w:sz w:val="20"/>
                  <w:szCs w:val="20"/>
                </w:rPr>
                <w:t>=0x89</w:t>
              </w:r>
            </w:ins>
            <w:ins w:author="Joan Ries" w:date="2019-12-02T10:34:00Z" w:id="374">
              <w:r>
                <w:rPr>
                  <w:rFonts w:ascii="Times New Roman" w:hAnsi="Times New Roman" w:cs="Times New Roman"/>
                  <w:sz w:val="20"/>
                  <w:szCs w:val="20"/>
                </w:rPr>
                <w:t>,</w:t>
              </w:r>
            </w:ins>
          </w:p>
          <w:p w:rsidR="00A0107C" w:rsidRDefault="00A0107C" w14:paraId="6737853D" w14:textId="77777777">
            <w:pPr>
              <w:rPr>
                <w:del w:author="Joan Ries" w:date="2019-12-02T10:52:00Z" w:id="375"/>
                <w:rFonts w:ascii="Times New Roman" w:hAnsi="Times New Roman" w:cs="Times New Roman"/>
                <w:sz w:val="20"/>
                <w:szCs w:val="20"/>
              </w:rPr>
            </w:pPr>
          </w:p>
          <w:p w:rsidR="00A0107C" w:rsidRDefault="00B96BF1" w14:paraId="57FF5E35" w14:textId="77777777">
            <w:pPr>
              <w:rPr>
                <w:rFonts w:ascii="Times New Roman" w:hAnsi="Times New Roman" w:cs="Times New Roman"/>
                <w:sz w:val="20"/>
                <w:szCs w:val="20"/>
              </w:rPr>
            </w:pPr>
            <w:ins w:author="Deepak Kodihalli" w:date="2019-11-04T09:30:00Z" w:id="376">
              <w:r>
                <w:rPr>
                  <w:rFonts w:ascii="Times New Roman" w:hAnsi="Times New Roman" w:cs="Times New Roman"/>
                  <w:sz w:val="20"/>
                  <w:szCs w:val="20"/>
                </w:rPr>
                <w:t>}</w:t>
              </w:r>
            </w:ins>
          </w:p>
        </w:tc>
      </w:tr>
    </w:tbl>
    <w:p w:rsidR="00A0107C" w:rsidRDefault="00A0107C" w14:paraId="4D728BAE" w14:textId="77777777">
      <w:pPr>
        <w:rPr>
          <w:ins w:author="Deepak Kodihalli" w:date="2019-11-04T09:30:00Z" w:id="377"/>
          <w:rFonts w:ascii="Times New Roman" w:hAnsi="Times New Roman" w:cs="Times New Roman"/>
          <w:sz w:val="20"/>
          <w:szCs w:val="20"/>
          <w:lang w:val="en-US"/>
        </w:rPr>
      </w:pPr>
    </w:p>
    <w:p w:rsidR="00A0107C" w:rsidRDefault="00A0107C" w14:paraId="3E655FC3" w14:textId="7B2943C3">
      <w:pPr>
        <w:rPr>
          <w:ins w:author="Justin King" w:date="2021-03-15T16:16:03.07Z" w:id="1610541506"/>
          <w:rFonts w:ascii="Times New Roman" w:hAnsi="Times New Roman" w:cs="Times New Roman"/>
          <w:sz w:val="20"/>
          <w:szCs w:val="20"/>
          <w:lang w:val="en-US"/>
        </w:rPr>
      </w:pPr>
      <w:ins w:author="Justin King" w:date="2021-03-15T16:15:59.942Z" w:id="798825988">
        <w:r w:rsidRPr="5FA5A140" w:rsidR="5FA5A140">
          <w:rPr>
            <w:rFonts w:ascii="Times New Roman" w:hAnsi="Times New Roman" w:cs="Times New Roman"/>
            <w:sz w:val="20"/>
            <w:szCs w:val="20"/>
            <w:lang w:val="en-US"/>
          </w:rPr>
          <w:t>======================</w:t>
        </w:r>
      </w:ins>
      <w:ins w:author="Justin King" w:date="2021-03-15T16:16:02.862Z" w:id="661083503">
        <w:r w:rsidRPr="5FA5A140" w:rsidR="5FA5A140">
          <w:rPr>
            <w:rFonts w:ascii="Times New Roman" w:hAnsi="Times New Roman" w:cs="Times New Roman"/>
            <w:sz w:val="20"/>
            <w:szCs w:val="20"/>
            <w:lang w:val="en-US"/>
          </w:rPr>
          <w:t>===================================</w:t>
        </w:r>
      </w:ins>
    </w:p>
    <w:p w:rsidR="5FA5A140" w:rsidP="5FA5A140" w:rsidRDefault="5FA5A140" w14:paraId="71616E2D" w14:textId="5CF54AE7">
      <w:pPr>
        <w:pStyle w:val="Normal"/>
        <w:rPr>
          <w:ins w:author="Justin King" w:date="2021-03-15T16:16:24.073Z" w:id="487864256"/>
          <w:rFonts w:ascii="Times New Roman" w:hAnsi="Times New Roman" w:cs="Times New Roman"/>
          <w:sz w:val="20"/>
          <w:szCs w:val="20"/>
          <w:lang w:val="en-US"/>
        </w:rPr>
      </w:pPr>
      <w:ins w:author="Justin King" w:date="2021-03-15T16:16:23.456Z" w:id="236601751">
        <w:r w:rsidRPr="5FA5A140" w:rsidR="5FA5A140">
          <w:rPr>
            <w:rFonts w:ascii="Times New Roman" w:hAnsi="Times New Roman" w:cs="Times New Roman"/>
            <w:sz w:val="20"/>
            <w:szCs w:val="20"/>
            <w:lang w:val="en-US"/>
          </w:rPr>
          <w:t xml:space="preserve">Proposal: </w:t>
        </w:r>
        <w:r w:rsidRPr="5FA5A140" w:rsidR="5FA5A140">
          <w:rPr>
            <w:rFonts w:ascii="Times New Roman" w:hAnsi="Times New Roman" w:cs="Times New Roman"/>
            <w:i w:val="1"/>
            <w:iCs w:val="1"/>
            <w:sz w:val="20"/>
            <w:szCs w:val="20"/>
            <w:lang w:val="en-US"/>
            <w:rPrChange w:author="Justin King" w:date="2021-03-15T16:23:06.121Z" w:id="549906042">
              <w:rPr>
                <w:rFonts w:ascii="Times New Roman" w:hAnsi="Times New Roman" w:cs="Times New Roman"/>
                <w:sz w:val="20"/>
                <w:szCs w:val="20"/>
                <w:lang w:val="en-US"/>
              </w:rPr>
            </w:rPrChange>
          </w:rPr>
          <w:t>NewFileAvailableWithMetadata</w:t>
        </w:r>
        <w:r w:rsidRPr="5FA5A140" w:rsidR="5FA5A140">
          <w:rPr>
            <w:rFonts w:ascii="Times New Roman" w:hAnsi="Times New Roman" w:cs="Times New Roman"/>
            <w:i w:val="1"/>
            <w:iCs w:val="1"/>
            <w:sz w:val="20"/>
            <w:szCs w:val="20"/>
            <w:lang w:val="en-US"/>
            <w:rPrChange w:author="Justin King" w:date="2021-03-15T16:23:06.123Z" w:id="711895321">
              <w:rPr>
                <w:rFonts w:ascii="Times New Roman" w:hAnsi="Times New Roman" w:cs="Times New Roman"/>
                <w:sz w:val="20"/>
                <w:szCs w:val="20"/>
                <w:lang w:val="en-US"/>
              </w:rPr>
            </w:rPrChange>
          </w:rPr>
          <w:t xml:space="preserve"> </w:t>
        </w:r>
        <w:r w:rsidRPr="5FA5A140" w:rsidR="5FA5A140">
          <w:rPr>
            <w:rFonts w:ascii="Times New Roman" w:hAnsi="Times New Roman" w:cs="Times New Roman"/>
            <w:sz w:val="20"/>
            <w:szCs w:val="20"/>
            <w:lang w:val="en-US"/>
          </w:rPr>
          <w:t xml:space="preserve">/ </w:t>
        </w:r>
        <w:r w:rsidRPr="5FA5A140" w:rsidR="5FA5A140">
          <w:rPr>
            <w:rFonts w:ascii="Times New Roman" w:hAnsi="Times New Roman" w:cs="Times New Roman"/>
            <w:i w:val="1"/>
            <w:iCs w:val="1"/>
            <w:sz w:val="20"/>
            <w:szCs w:val="20"/>
            <w:lang w:val="en-US"/>
            <w:rPrChange w:author="Justin King" w:date="2021-03-15T16:23:07.833Z" w:id="1089415859">
              <w:rPr>
                <w:rFonts w:ascii="Times New Roman" w:hAnsi="Times New Roman" w:cs="Times New Roman"/>
                <w:sz w:val="20"/>
                <w:szCs w:val="20"/>
                <w:lang w:val="en-US"/>
              </w:rPr>
            </w:rPrChange>
          </w:rPr>
          <w:t>FileAckWithMetadata</w:t>
        </w:r>
      </w:ins>
    </w:p>
    <w:p w:rsidR="5FA5A140" w:rsidP="5FA5A140" w:rsidRDefault="5FA5A140" w14:paraId="65F138BB" w14:textId="7B2943C3">
      <w:pPr>
        <w:rPr>
          <w:ins w:author="Justin King" w:date="2021-03-15T16:16:41.182Z" w:id="896070033"/>
          <w:rFonts w:ascii="Times New Roman" w:hAnsi="Times New Roman" w:cs="Times New Roman"/>
          <w:sz w:val="20"/>
          <w:szCs w:val="20"/>
          <w:lang w:val="en-US"/>
        </w:rPr>
      </w:pPr>
      <w:ins w:author="Justin King" w:date="2021-03-15T16:16:30.263Z" w:id="822215041">
        <w:r w:rsidRPr="5FA5A140" w:rsidR="5FA5A140">
          <w:rPr>
            <w:rFonts w:ascii="Times New Roman" w:hAnsi="Times New Roman" w:cs="Times New Roman"/>
            <w:sz w:val="20"/>
            <w:szCs w:val="20"/>
            <w:lang w:val="en-US"/>
          </w:rPr>
          <w:t>=========================================================</w:t>
        </w:r>
      </w:ins>
    </w:p>
    <w:p w:rsidR="5FA5A140" w:rsidP="5FA5A140" w:rsidRDefault="5FA5A140" w14:paraId="5125DF8C" w14:textId="6F441DA3">
      <w:pPr>
        <w:pStyle w:val="Normal"/>
        <w:rPr>
          <w:ins w:author="Justin King" w:date="2021-03-15T16:16:55.777Z" w:id="1955953000"/>
          <w:rFonts w:ascii="Times New Roman" w:hAnsi="Times New Roman" w:cs="Times New Roman"/>
          <w:i w:val="1"/>
          <w:iCs w:val="1"/>
          <w:sz w:val="20"/>
          <w:szCs w:val="20"/>
          <w:lang w:val="en-US"/>
        </w:rPr>
      </w:pPr>
      <w:ins w:author="Justin King" w:date="2021-03-15T16:16:55.462Z" w:id="323811635">
        <w:r w:rsidRPr="5FA5A140" w:rsidR="5FA5A140">
          <w:rPr>
            <w:rFonts w:ascii="Times New Roman" w:hAnsi="Times New Roman" w:cs="Times New Roman"/>
            <w:sz w:val="20"/>
            <w:szCs w:val="20"/>
            <w:lang w:val="en-US"/>
          </w:rPr>
          <w:t xml:space="preserve">14) </w:t>
        </w:r>
        <w:r w:rsidRPr="5FA5A140" w:rsidR="5FA5A140">
          <w:rPr>
            <w:rFonts w:ascii="Times New Roman" w:hAnsi="Times New Roman" w:cs="Times New Roman"/>
            <w:i w:val="1"/>
            <w:iCs w:val="1"/>
            <w:sz w:val="20"/>
            <w:szCs w:val="20"/>
            <w:lang w:val="en-US"/>
            <w:rPrChange w:author="Justin King" w:date="2021-03-15T16:23:02.24Z" w:id="774660550">
              <w:rPr>
                <w:rFonts w:ascii="Times New Roman" w:hAnsi="Times New Roman" w:cs="Times New Roman"/>
                <w:sz w:val="20"/>
                <w:szCs w:val="20"/>
                <w:lang w:val="en-US"/>
              </w:rPr>
            </w:rPrChange>
          </w:rPr>
          <w:t>NewFileAvailableWithMetadata</w:t>
        </w:r>
      </w:ins>
    </w:p>
    <w:p w:rsidR="5FA5A140" w:rsidP="5FA5A140" w:rsidRDefault="5FA5A140" w14:paraId="6DA33DDF" w14:textId="7D63A051">
      <w:pPr>
        <w:pStyle w:val="Normal"/>
        <w:rPr>
          <w:ins w:author="Justin King" w:date="2021-03-15T16:16:57.361Z" w:id="634145555"/>
          <w:rFonts w:ascii="Times New Roman" w:hAnsi="Times New Roman" w:cs="Times New Roman"/>
          <w:sz w:val="20"/>
          <w:szCs w:val="20"/>
          <w:lang w:val="en-US"/>
        </w:rPr>
      </w:pPr>
    </w:p>
    <w:p w:rsidR="5FA5A140" w:rsidP="5FA5A140" w:rsidRDefault="5FA5A140" w14:paraId="03D78FDB" w14:textId="513C061B">
      <w:pPr>
        <w:pStyle w:val="Normal"/>
        <w:rPr>
          <w:ins w:author="Justin King" w:date="2021-03-15T16:17:32.929Z" w:id="1579830962"/>
          <w:rFonts w:ascii="Times New Roman" w:hAnsi="Times New Roman" w:cs="Times New Roman"/>
          <w:sz w:val="20"/>
          <w:szCs w:val="20"/>
          <w:lang w:val="en-US"/>
        </w:rPr>
      </w:pPr>
      <w:ins w:author="Justin King" w:date="2021-03-15T16:16:59.96Z" w:id="720627246">
        <w:r w:rsidRPr="5FA5A140" w:rsidR="5FA5A140">
          <w:rPr>
            <w:rFonts w:ascii="Times New Roman" w:hAnsi="Times New Roman" w:cs="Times New Roman"/>
            <w:sz w:val="20"/>
            <w:szCs w:val="20"/>
            <w:lang w:val="en-US"/>
          </w:rPr>
          <w:t>This command is used t</w:t>
        </w:r>
      </w:ins>
      <w:ins w:author="Justin King" w:date="2021-03-15T16:17:32.264Z" w:id="601147595">
        <w:r w:rsidRPr="5FA5A140" w:rsidR="5FA5A140">
          <w:rPr>
            <w:rFonts w:ascii="Times New Roman" w:hAnsi="Times New Roman" w:cs="Times New Roman"/>
            <w:sz w:val="20"/>
            <w:szCs w:val="20"/>
            <w:lang w:val="en-US"/>
          </w:rPr>
          <w:t>o a new file is available, and that the file has type-specific metadata.</w:t>
        </w:r>
      </w:ins>
      <w:ins w:author="Justin King" w:date="2021-03-15T16:48:59.93Z" w:id="868575237">
        <w:r w:rsidRPr="5FA5A140" w:rsidR="5FA5A140">
          <w:rPr>
            <w:rFonts w:ascii="Times New Roman" w:hAnsi="Times New Roman" w:cs="Times New Roman"/>
            <w:sz w:val="20"/>
            <w:szCs w:val="20"/>
            <w:lang w:val="en-US"/>
          </w:rPr>
          <w:t xml:space="preserve"> The </w:t>
        </w:r>
      </w:ins>
      <w:ins w:author="Justin King" w:date="2021-03-15T16:49:13.22Z" w:id="1819502516">
        <w:r w:rsidRPr="5FA5A140" w:rsidR="5FA5A140">
          <w:rPr>
            <w:rFonts w:ascii="Times New Roman" w:hAnsi="Times New Roman" w:cs="Times New Roman"/>
            <w:sz w:val="20"/>
            <w:szCs w:val="20"/>
            <w:lang w:val="en-US"/>
          </w:rPr>
          <w:t>type-specific metadata is described later in this document.</w:t>
        </w:r>
      </w:ins>
    </w:p>
    <w:tbl>
      <w:tblPr>
        <w:tblStyle w:val="TableGrid"/>
        <w:tblW w:w="0" w:type="auto"/>
        <w:tblLook w:val="04A0" w:firstRow="1" w:lastRow="0" w:firstColumn="1" w:lastColumn="0" w:noHBand="0" w:noVBand="1"/>
      </w:tblPr>
      <w:tblGrid>
        <w:gridCol w:w="1665"/>
        <w:gridCol w:w="1416"/>
        <w:gridCol w:w="5532"/>
      </w:tblGrid>
      <w:tr w:rsidR="5FA5A140" w:rsidTr="2116B5A5" w14:paraId="2699D96B">
        <w:trPr>
          <w:ins w:author="Justin King" w:date="2021-03-15T16:17:52Z" w:id="337383772"/>
        </w:trPr>
        <w:tc>
          <w:tcPr>
            <w:tcW w:w="1665" w:type="dxa"/>
            <w:shd w:val="clear" w:color="auto" w:fill="auto"/>
            <w:tcMar/>
          </w:tcPr>
          <w:p w:rsidR="5FA5A140" w:rsidP="5FA5A140" w:rsidRDefault="5FA5A140" w14:noSpellErr="1" w14:paraId="06657172">
            <w:pPr>
              <w:jc w:val="center"/>
              <w:rPr>
                <w:rFonts w:ascii="Times New Roman" w:hAnsi="Times New Roman" w:cs="Times New Roman"/>
                <w:b w:val="1"/>
                <w:bCs w:val="1"/>
                <w:sz w:val="20"/>
                <w:szCs w:val="20"/>
                <w:lang w:val="en-US"/>
              </w:rPr>
            </w:pPr>
            <w:ins w:author="Justin King" w:date="2021-03-15T16:17:52.491Z" w:id="232905091">
              <w:r w:rsidRPr="5FA5A140" w:rsidR="5FA5A140">
                <w:rPr>
                  <w:rFonts w:ascii="Times New Roman" w:hAnsi="Times New Roman" w:cs="Times New Roman"/>
                  <w:b w:val="1"/>
                  <w:bCs w:val="1"/>
                  <w:sz w:val="20"/>
                  <w:szCs w:val="20"/>
                  <w:lang w:val="en-US"/>
                </w:rPr>
                <w:t>Byte</w:t>
              </w:r>
            </w:ins>
          </w:p>
        </w:tc>
        <w:tc>
          <w:tcPr>
            <w:tcW w:w="1416" w:type="dxa"/>
            <w:shd w:val="clear" w:color="auto" w:fill="auto"/>
            <w:tcMar/>
          </w:tcPr>
          <w:p w:rsidR="5FA5A140" w:rsidP="5FA5A140" w:rsidRDefault="5FA5A140" w14:noSpellErr="1" w14:paraId="67536895">
            <w:pPr>
              <w:jc w:val="center"/>
              <w:rPr>
                <w:rFonts w:ascii="Times New Roman" w:hAnsi="Times New Roman" w:cs="Times New Roman"/>
                <w:b w:val="1"/>
                <w:bCs w:val="1"/>
                <w:sz w:val="20"/>
                <w:szCs w:val="20"/>
                <w:lang w:val="en-US"/>
              </w:rPr>
            </w:pPr>
            <w:ins w:author="Justin King" w:date="2021-03-15T16:17:52.491Z" w:id="321547378">
              <w:r w:rsidRPr="5FA5A140" w:rsidR="5FA5A140">
                <w:rPr>
                  <w:rFonts w:ascii="Times New Roman" w:hAnsi="Times New Roman" w:cs="Times New Roman"/>
                  <w:b w:val="1"/>
                  <w:bCs w:val="1"/>
                  <w:sz w:val="20"/>
                  <w:szCs w:val="20"/>
                  <w:lang w:val="en-US"/>
                </w:rPr>
                <w:t>Type</w:t>
              </w:r>
            </w:ins>
          </w:p>
        </w:tc>
        <w:tc>
          <w:tcPr>
            <w:tcW w:w="5532" w:type="dxa"/>
            <w:shd w:val="clear" w:color="auto" w:fill="auto"/>
            <w:tcMar/>
          </w:tcPr>
          <w:p w:rsidR="5FA5A140" w:rsidP="5FA5A140" w:rsidRDefault="5FA5A140" w14:noSpellErr="1" w14:paraId="2D519DAA">
            <w:pPr>
              <w:jc w:val="center"/>
              <w:rPr>
                <w:rFonts w:ascii="Times New Roman" w:hAnsi="Times New Roman" w:cs="Times New Roman"/>
                <w:b w:val="1"/>
                <w:bCs w:val="1"/>
                <w:sz w:val="20"/>
                <w:szCs w:val="20"/>
                <w:lang w:val="en-US"/>
              </w:rPr>
            </w:pPr>
            <w:ins w:author="Justin King" w:date="2021-03-15T16:17:52.492Z" w:id="1629196709">
              <w:r w:rsidRPr="5FA5A140" w:rsidR="5FA5A140">
                <w:rPr>
                  <w:rFonts w:ascii="Times New Roman" w:hAnsi="Times New Roman" w:cs="Times New Roman"/>
                  <w:b w:val="1"/>
                  <w:bCs w:val="1"/>
                  <w:sz w:val="20"/>
                  <w:szCs w:val="20"/>
                  <w:lang w:val="en-US"/>
                </w:rPr>
                <w:t>Request Data</w:t>
              </w:r>
            </w:ins>
          </w:p>
        </w:tc>
      </w:tr>
      <w:tr w:rsidR="5FA5A140" w:rsidTr="2116B5A5" w14:paraId="4BB863AC">
        <w:trPr>
          <w:ins w:author="Justin King" w:date="2021-03-15T16:17:52Z" w:id="1048456623"/>
        </w:trPr>
        <w:tc>
          <w:tcPr>
            <w:tcW w:w="1665" w:type="dxa"/>
            <w:shd w:val="clear" w:color="auto" w:fill="auto"/>
            <w:tcMar/>
          </w:tcPr>
          <w:p w:rsidR="5FA5A140" w:rsidP="5FA5A140" w:rsidRDefault="5FA5A140" w14:noSpellErr="1" w14:paraId="14E8A361">
            <w:pPr>
              <w:rPr>
                <w:rFonts w:ascii="Times New Roman" w:hAnsi="Times New Roman" w:cs="Times New Roman"/>
                <w:sz w:val="20"/>
                <w:szCs w:val="20"/>
                <w:lang w:val="en-US"/>
              </w:rPr>
            </w:pPr>
            <w:ins w:author="Justin King" w:date="2021-03-15T16:17:52.493Z" w:id="802685649">
              <w:r w:rsidRPr="5FA5A140" w:rsidR="5FA5A140">
                <w:rPr>
                  <w:rFonts w:ascii="Times New Roman" w:hAnsi="Times New Roman" w:cs="Times New Roman"/>
                  <w:sz w:val="20"/>
                  <w:szCs w:val="20"/>
                  <w:lang w:val="en-US"/>
                </w:rPr>
                <w:t>0:1</w:t>
              </w:r>
            </w:ins>
          </w:p>
        </w:tc>
        <w:tc>
          <w:tcPr>
            <w:tcW w:w="1416" w:type="dxa"/>
            <w:shd w:val="clear" w:color="auto" w:fill="auto"/>
            <w:tcMar/>
          </w:tcPr>
          <w:p w:rsidR="5FA5A140" w:rsidP="5FA5A140" w:rsidRDefault="5FA5A140" w14:noSpellErr="1" w14:paraId="01B097C5">
            <w:pPr>
              <w:rPr>
                <w:rFonts w:ascii="Times New Roman" w:hAnsi="Times New Roman" w:cs="Times New Roman"/>
                <w:sz w:val="20"/>
                <w:szCs w:val="20"/>
                <w:lang w:val="en-US"/>
              </w:rPr>
            </w:pPr>
            <w:ins w:author="Justin King" w:date="2021-03-15T16:17:52.493Z" w:id="1066248062">
              <w:r w:rsidRPr="5FA5A140" w:rsidR="5FA5A140">
                <w:rPr>
                  <w:rFonts w:ascii="Times New Roman" w:hAnsi="Times New Roman" w:cs="Times New Roman"/>
                  <w:sz w:val="20"/>
                  <w:szCs w:val="20"/>
                  <w:lang w:val="en-US"/>
                </w:rPr>
                <w:t>enum16</w:t>
              </w:r>
            </w:ins>
          </w:p>
        </w:tc>
        <w:tc>
          <w:tcPr>
            <w:tcW w:w="5532" w:type="dxa"/>
            <w:shd w:val="clear" w:color="auto" w:fill="auto"/>
            <w:tcMar/>
          </w:tcPr>
          <w:p w:rsidR="5FA5A140" w:rsidP="5FA5A140" w:rsidRDefault="5FA5A140" w14:paraId="3E10A70F">
            <w:pPr>
              <w:rPr>
                <w:ins w:author="Justin King" w:date="2021-03-15T16:17:52.494Z" w:id="1283105192"/>
                <w:rFonts w:ascii="Times New Roman" w:hAnsi="Times New Roman" w:cs="Times New Roman"/>
                <w:b w:val="1"/>
                <w:bCs w:val="1"/>
                <w:sz w:val="20"/>
                <w:szCs w:val="20"/>
                <w:lang w:val="en-US"/>
              </w:rPr>
            </w:pPr>
            <w:ins w:author="Justin King" w:date="2021-03-15T16:17:52.494Z" w:id="883327828">
              <w:r w:rsidRPr="5FA5A140" w:rsidR="5FA5A140">
                <w:rPr>
                  <w:rFonts w:ascii="Times New Roman" w:hAnsi="Times New Roman" w:cs="Times New Roman"/>
                  <w:b w:val="1"/>
                  <w:bCs w:val="1"/>
                  <w:sz w:val="20"/>
                  <w:szCs w:val="20"/>
                  <w:lang w:val="en-US"/>
                </w:rPr>
                <w:t>FileType</w:t>
              </w:r>
            </w:ins>
          </w:p>
          <w:p w:rsidR="5FA5A140" w:rsidP="5FA5A140" w:rsidRDefault="5FA5A140" w14:noSpellErr="1" w14:paraId="3718AB74">
            <w:pPr>
              <w:rPr>
                <w:rFonts w:ascii="Times New Roman" w:hAnsi="Times New Roman" w:cs="Times New Roman"/>
                <w:sz w:val="20"/>
                <w:szCs w:val="20"/>
                <w:lang w:val="en-US"/>
              </w:rPr>
            </w:pPr>
            <w:ins w:author="Justin King" w:date="2021-03-15T16:17:52.495Z" w:id="1233842770">
              <w:r w:rsidRPr="5FA5A140" w:rsidR="5FA5A140">
                <w:rPr>
                  <w:rFonts w:ascii="Times New Roman" w:hAnsi="Times New Roman" w:cs="Times New Roman"/>
                  <w:sz w:val="20"/>
                  <w:szCs w:val="20"/>
                  <w:lang w:val="en-US"/>
                </w:rPr>
                <w:t>Type of the file</w:t>
              </w:r>
            </w:ins>
          </w:p>
        </w:tc>
      </w:tr>
      <w:tr w:rsidR="5FA5A140" w:rsidTr="2116B5A5" w14:paraId="4D29CD79">
        <w:trPr>
          <w:ins w:author="Justin King" w:date="2021-03-15T16:17:52Z" w:id="1881338879"/>
        </w:trPr>
        <w:tc>
          <w:tcPr>
            <w:tcW w:w="1665" w:type="dxa"/>
            <w:shd w:val="clear" w:color="auto" w:fill="auto"/>
            <w:tcMar/>
          </w:tcPr>
          <w:p w:rsidR="5FA5A140" w:rsidP="5FA5A140" w:rsidRDefault="5FA5A140" w14:noSpellErr="1" w14:paraId="77BFD9B3">
            <w:pPr>
              <w:rPr>
                <w:rFonts w:ascii="Times New Roman" w:hAnsi="Times New Roman" w:cs="Times New Roman"/>
                <w:sz w:val="20"/>
                <w:szCs w:val="20"/>
                <w:lang w:val="en-US"/>
              </w:rPr>
            </w:pPr>
            <w:ins w:author="Justin King" w:date="2021-03-15T16:17:52.495Z" w:id="975411906">
              <w:r w:rsidRPr="5FA5A140" w:rsidR="5FA5A140">
                <w:rPr>
                  <w:rFonts w:ascii="Times New Roman" w:hAnsi="Times New Roman" w:cs="Times New Roman"/>
                  <w:sz w:val="20"/>
                  <w:szCs w:val="20"/>
                  <w:lang w:val="en-US"/>
                </w:rPr>
                <w:t>2:5</w:t>
              </w:r>
            </w:ins>
          </w:p>
        </w:tc>
        <w:tc>
          <w:tcPr>
            <w:tcW w:w="1416" w:type="dxa"/>
            <w:shd w:val="clear" w:color="auto" w:fill="auto"/>
            <w:tcMar/>
          </w:tcPr>
          <w:p w:rsidR="5FA5A140" w:rsidP="5FA5A140" w:rsidRDefault="5FA5A140" w14:noSpellErr="1" w14:paraId="64DC9660">
            <w:pPr>
              <w:rPr>
                <w:rFonts w:ascii="Times New Roman" w:hAnsi="Times New Roman" w:cs="Times New Roman"/>
                <w:sz w:val="20"/>
                <w:szCs w:val="20"/>
                <w:lang w:val="en-US"/>
              </w:rPr>
            </w:pPr>
            <w:ins w:author="Justin King" w:date="2021-03-15T16:17:52.496Z" w:id="1828814452">
              <w:r w:rsidRPr="5FA5A140" w:rsidR="5FA5A140">
                <w:rPr>
                  <w:rFonts w:ascii="Times New Roman" w:hAnsi="Times New Roman" w:cs="Times New Roman"/>
                  <w:sz w:val="20"/>
                  <w:szCs w:val="20"/>
                  <w:lang w:val="en-US"/>
                </w:rPr>
                <w:t>uint32</w:t>
              </w:r>
            </w:ins>
          </w:p>
        </w:tc>
        <w:tc>
          <w:tcPr>
            <w:tcW w:w="5532" w:type="dxa"/>
            <w:shd w:val="clear" w:color="auto" w:fill="auto"/>
            <w:tcMar/>
          </w:tcPr>
          <w:p w:rsidR="5FA5A140" w:rsidP="5FA5A140" w:rsidRDefault="5FA5A140" w14:paraId="0D8E58E9">
            <w:pPr>
              <w:rPr>
                <w:ins w:author="Justin King" w:date="2021-03-15T16:17:52.496Z" w:id="162819989"/>
                <w:rFonts w:ascii="Times New Roman" w:hAnsi="Times New Roman" w:cs="Times New Roman"/>
                <w:sz w:val="20"/>
                <w:szCs w:val="20"/>
                <w:lang w:val="en-US"/>
              </w:rPr>
            </w:pPr>
            <w:ins w:author="Justin King" w:date="2021-03-15T16:17:52.496Z" w:id="1901476588">
              <w:r w:rsidRPr="5FA5A140" w:rsidR="5FA5A140">
                <w:rPr>
                  <w:rFonts w:ascii="Times New Roman" w:hAnsi="Times New Roman" w:cs="Times New Roman"/>
                  <w:b w:val="1"/>
                  <w:bCs w:val="1"/>
                  <w:sz w:val="20"/>
                  <w:szCs w:val="20"/>
                  <w:lang w:val="en-US"/>
                </w:rPr>
                <w:t>FileHandle</w:t>
              </w:r>
            </w:ins>
          </w:p>
          <w:p w:rsidR="5FA5A140" w:rsidP="5FA5A140" w:rsidRDefault="5FA5A140" w14:noSpellErr="1" w14:paraId="519D9C21">
            <w:pPr>
              <w:rPr>
                <w:rFonts w:ascii="Times New Roman" w:hAnsi="Times New Roman" w:cs="Times New Roman"/>
                <w:sz w:val="20"/>
                <w:szCs w:val="20"/>
                <w:lang w:val="en-US"/>
              </w:rPr>
            </w:pPr>
            <w:ins w:author="Justin King" w:date="2021-03-15T16:17:52.496Z" w:id="813264487">
              <w:r w:rsidRPr="5FA5A140" w:rsidR="5FA5A140">
                <w:rPr>
                  <w:rFonts w:ascii="Times New Roman" w:hAnsi="Times New Roman" w:cs="Times New Roman"/>
                  <w:sz w:val="20"/>
                  <w:szCs w:val="20"/>
                  <w:lang w:val="en-US"/>
                </w:rPr>
                <w:t>A handle to the file</w:t>
              </w:r>
            </w:ins>
          </w:p>
        </w:tc>
      </w:tr>
      <w:tr w:rsidR="5FA5A140" w:rsidTr="2116B5A5" w14:paraId="16C45804">
        <w:trPr>
          <w:ins w:author="Justin King" w:date="2021-03-15T16:17:52Z" w:id="535288496"/>
        </w:trPr>
        <w:tc>
          <w:tcPr>
            <w:tcW w:w="1665" w:type="dxa"/>
            <w:shd w:val="clear" w:color="auto" w:fill="auto"/>
            <w:tcMar/>
          </w:tcPr>
          <w:p w:rsidR="5FA5A140" w:rsidP="5FA5A140" w:rsidRDefault="5FA5A140" w14:paraId="50A5DF60" w14:textId="5952B1C0">
            <w:pPr>
              <w:rPr>
                <w:rFonts w:ascii="Times New Roman" w:hAnsi="Times New Roman" w:cs="Times New Roman"/>
                <w:sz w:val="20"/>
                <w:szCs w:val="20"/>
                <w:lang w:val="en-US"/>
              </w:rPr>
            </w:pPr>
            <w:ins w:author="Justin King" w:date="2021-03-15T16:17:52.498Z" w:id="1743013740">
              <w:r w:rsidRPr="2116B5A5" w:rsidR="2116B5A5">
                <w:rPr>
                  <w:rFonts w:ascii="Times New Roman" w:hAnsi="Times New Roman" w:cs="Times New Roman"/>
                  <w:sz w:val="20"/>
                  <w:szCs w:val="20"/>
                  <w:lang w:val="en-US"/>
                </w:rPr>
                <w:t>6:</w:t>
              </w:r>
            </w:ins>
            <w:ins w:author="Joan Ries" w:date="2021-05-25T17:03:24.392Z" w:id="2098715923">
              <w:r w:rsidRPr="2116B5A5" w:rsidR="2116B5A5">
                <w:rPr>
                  <w:rFonts w:ascii="Times New Roman" w:hAnsi="Times New Roman" w:cs="Times New Roman"/>
                  <w:sz w:val="20"/>
                  <w:szCs w:val="20"/>
                  <w:lang w:val="en-US"/>
                </w:rPr>
                <w:t>13</w:t>
              </w:r>
            </w:ins>
            <w:ins w:author="Justin King" w:date="2021-03-15T16:17:52.498Z" w:id="974866148">
              <w:del w:author="Joan Ries" w:date="2021-05-25T17:03:24.862Z" w:id="2013817943">
                <w:r w:rsidRPr="2116B5A5" w:rsidDel="2116B5A5">
                  <w:rPr>
                    <w:rFonts w:ascii="Times New Roman" w:hAnsi="Times New Roman" w:cs="Times New Roman"/>
                    <w:sz w:val="20"/>
                    <w:szCs w:val="20"/>
                    <w:lang w:val="en-US"/>
                  </w:rPr>
                  <w:delText>9</w:delText>
                </w:r>
              </w:del>
            </w:ins>
          </w:p>
        </w:tc>
        <w:tc>
          <w:tcPr>
            <w:tcW w:w="1416" w:type="dxa"/>
            <w:shd w:val="clear" w:color="auto" w:fill="auto"/>
            <w:tcMar/>
          </w:tcPr>
          <w:p w:rsidR="5FA5A140" w:rsidP="5FA5A140" w:rsidRDefault="5FA5A140" w14:paraId="4CB4475A" w14:textId="0A840A15">
            <w:pPr>
              <w:rPr>
                <w:rFonts w:ascii="Times New Roman" w:hAnsi="Times New Roman" w:cs="Times New Roman"/>
                <w:sz w:val="20"/>
                <w:szCs w:val="20"/>
                <w:lang w:val="en-US"/>
              </w:rPr>
            </w:pPr>
            <w:ins w:author="Justin King" w:date="2021-03-15T16:17:52.499Z" w:id="1321867868">
              <w:r w:rsidRPr="2116B5A5" w:rsidR="2116B5A5">
                <w:rPr>
                  <w:rFonts w:ascii="Times New Roman" w:hAnsi="Times New Roman" w:cs="Times New Roman"/>
                  <w:sz w:val="20"/>
                  <w:szCs w:val="20"/>
                  <w:lang w:val="en-US"/>
                </w:rPr>
                <w:t>uint</w:t>
              </w:r>
            </w:ins>
            <w:ins w:author="Joan Ries" w:date="2021-05-25T17:03:29.827Z" w:id="149454148">
              <w:r w:rsidRPr="2116B5A5" w:rsidR="2116B5A5">
                <w:rPr>
                  <w:rFonts w:ascii="Times New Roman" w:hAnsi="Times New Roman" w:cs="Times New Roman"/>
                  <w:sz w:val="20"/>
                  <w:szCs w:val="20"/>
                  <w:lang w:val="en-US"/>
                </w:rPr>
                <w:t>64</w:t>
              </w:r>
            </w:ins>
            <w:ins w:author="Justin King" w:date="2021-03-15T16:17:52.499Z" w:id="1492579373">
              <w:del w:author="Joan Ries" w:date="2021-05-25T17:03:30.511Z" w:id="455442933">
                <w:r w:rsidRPr="2116B5A5" w:rsidDel="2116B5A5">
                  <w:rPr>
                    <w:rFonts w:ascii="Times New Roman" w:hAnsi="Times New Roman" w:cs="Times New Roman"/>
                    <w:sz w:val="20"/>
                    <w:szCs w:val="20"/>
                    <w:lang w:val="en-US"/>
                  </w:rPr>
                  <w:delText>3</w:delText>
                </w:r>
              </w:del>
              <w:del w:author="Joan Ries" w:date="2021-05-25T17:03:30.746Z" w:id="143601364">
                <w:r w:rsidRPr="2116B5A5" w:rsidDel="2116B5A5">
                  <w:rPr>
                    <w:rFonts w:ascii="Times New Roman" w:hAnsi="Times New Roman" w:cs="Times New Roman"/>
                    <w:sz w:val="20"/>
                    <w:szCs w:val="20"/>
                    <w:lang w:val="en-US"/>
                  </w:rPr>
                  <w:delText>2</w:delText>
                </w:r>
              </w:del>
            </w:ins>
          </w:p>
        </w:tc>
        <w:tc>
          <w:tcPr>
            <w:tcW w:w="5532" w:type="dxa"/>
            <w:shd w:val="clear" w:color="auto" w:fill="auto"/>
            <w:tcMar/>
          </w:tcPr>
          <w:p w:rsidR="5FA5A140" w:rsidP="5FA5A140" w:rsidRDefault="5FA5A140" w14:noSpellErr="1" w14:paraId="477CAC77">
            <w:pPr>
              <w:rPr>
                <w:ins w:author="Justin King" w:date="2021-03-15T16:17:52.499Z" w:id="828695250"/>
                <w:rFonts w:ascii="Times New Roman" w:hAnsi="Times New Roman" w:cs="Times New Roman"/>
                <w:sz w:val="20"/>
                <w:szCs w:val="20"/>
                <w:lang w:val="en-US"/>
              </w:rPr>
            </w:pPr>
            <w:ins w:author="Justin King" w:date="2021-03-15T16:17:52.499Z" w:id="1723047909">
              <w:r w:rsidRPr="5FA5A140" w:rsidR="5FA5A140">
                <w:rPr>
                  <w:rFonts w:ascii="Times New Roman" w:hAnsi="Times New Roman" w:cs="Times New Roman"/>
                  <w:b w:val="1"/>
                  <w:bCs w:val="1"/>
                  <w:sz w:val="20"/>
                  <w:szCs w:val="20"/>
                  <w:lang w:val="en-US"/>
                </w:rPr>
                <w:t>Length</w:t>
              </w:r>
            </w:ins>
          </w:p>
          <w:p w:rsidR="5FA5A140" w:rsidP="5FA5A140" w:rsidRDefault="5FA5A140" w14:noSpellErr="1" w14:paraId="3B7664D3">
            <w:pPr>
              <w:rPr>
                <w:rFonts w:ascii="Times New Roman" w:hAnsi="Times New Roman" w:cs="Times New Roman"/>
                <w:sz w:val="20"/>
                <w:szCs w:val="20"/>
                <w:lang w:val="en-US"/>
              </w:rPr>
            </w:pPr>
            <w:ins w:author="Justin King" w:date="2021-03-15T16:17:52.499Z" w:id="996157203">
              <w:r w:rsidRPr="5FA5A140" w:rsidR="5FA5A140">
                <w:rPr>
                  <w:rFonts w:ascii="Times New Roman" w:hAnsi="Times New Roman" w:cs="Times New Roman"/>
                  <w:sz w:val="20"/>
                  <w:szCs w:val="20"/>
                  <w:lang w:val="en-US"/>
                </w:rPr>
                <w:t>Size of the file</w:t>
              </w:r>
            </w:ins>
          </w:p>
        </w:tc>
      </w:tr>
      <w:tr w:rsidR="5FA5A140" w:rsidTr="2116B5A5" w14:paraId="5BBC9FF4">
        <w:trPr>
          <w:ins w:author="Justin King" w:date="2021-03-15T16:18:16Z" w:id="1640407547"/>
        </w:trPr>
        <w:tc>
          <w:tcPr>
            <w:tcW w:w="1665" w:type="dxa"/>
            <w:shd w:val="clear" w:color="auto" w:fill="auto"/>
            <w:tcMar/>
          </w:tcPr>
          <w:p w:rsidR="5FA5A140" w:rsidP="5FA5A140" w:rsidRDefault="5FA5A140" w14:paraId="137AFDA8" w14:textId="465E0177">
            <w:pPr>
              <w:pStyle w:val="Normal"/>
              <w:rPr>
                <w:rFonts w:ascii="Times New Roman" w:hAnsi="Times New Roman" w:cs="Times New Roman"/>
                <w:sz w:val="20"/>
                <w:szCs w:val="20"/>
                <w:lang w:val="en-US"/>
              </w:rPr>
            </w:pPr>
            <w:ins w:author="Justin King" w:date="2021-03-15T16:18:37.579Z" w:id="417051711">
              <w:r w:rsidRPr="2116B5A5" w:rsidR="2116B5A5">
                <w:rPr>
                  <w:rFonts w:ascii="Times New Roman" w:hAnsi="Times New Roman" w:cs="Times New Roman"/>
                  <w:sz w:val="20"/>
                  <w:szCs w:val="20"/>
                  <w:lang w:val="en-US"/>
                </w:rPr>
                <w:t>1</w:t>
              </w:r>
            </w:ins>
            <w:ins w:author="Joan Ries" w:date="2021-05-25T17:03:41.058Z" w:id="1163624066">
              <w:r w:rsidRPr="2116B5A5" w:rsidR="2116B5A5">
                <w:rPr>
                  <w:rFonts w:ascii="Times New Roman" w:hAnsi="Times New Roman" w:cs="Times New Roman"/>
                  <w:sz w:val="20"/>
                  <w:szCs w:val="20"/>
                  <w:lang w:val="en-US"/>
                </w:rPr>
                <w:t>4</w:t>
              </w:r>
            </w:ins>
            <w:ins w:author="Justin King" w:date="2021-03-15T16:18:37.579Z" w:id="920250176">
              <w:del w:author="Joan Ries" w:date="2021-05-25T17:03:41.195Z" w:id="1236107551">
                <w:r w:rsidRPr="2116B5A5" w:rsidDel="2116B5A5">
                  <w:rPr>
                    <w:rFonts w:ascii="Times New Roman" w:hAnsi="Times New Roman" w:cs="Times New Roman"/>
                    <w:sz w:val="20"/>
                    <w:szCs w:val="20"/>
                    <w:lang w:val="en-US"/>
                  </w:rPr>
                  <w:delText>0</w:delText>
                </w:r>
              </w:del>
              <w:r w:rsidRPr="2116B5A5" w:rsidR="2116B5A5">
                <w:rPr>
                  <w:rFonts w:ascii="Times New Roman" w:hAnsi="Times New Roman" w:cs="Times New Roman"/>
                  <w:sz w:val="20"/>
                  <w:szCs w:val="20"/>
                  <w:lang w:val="en-US"/>
                </w:rPr>
                <w:t>:1</w:t>
              </w:r>
            </w:ins>
            <w:ins w:author="Joan Ries" w:date="2021-05-25T17:04:12.56Z" w:id="983082087">
              <w:r w:rsidRPr="2116B5A5" w:rsidR="2116B5A5">
                <w:rPr>
                  <w:rFonts w:ascii="Times New Roman" w:hAnsi="Times New Roman" w:cs="Times New Roman"/>
                  <w:sz w:val="20"/>
                  <w:szCs w:val="20"/>
                  <w:lang w:val="en-US"/>
                </w:rPr>
                <w:t>7</w:t>
              </w:r>
            </w:ins>
            <w:ins w:author="Justin King" w:date="2021-03-15T16:18:37.579Z" w:id="2132961259">
              <w:del w:author="Joan Ries" w:date="2021-05-25T17:04:12.738Z" w:id="331611183">
                <w:r w:rsidRPr="2116B5A5" w:rsidDel="2116B5A5">
                  <w:rPr>
                    <w:rFonts w:ascii="Times New Roman" w:hAnsi="Times New Roman" w:cs="Times New Roman"/>
                    <w:sz w:val="20"/>
                    <w:szCs w:val="20"/>
                    <w:lang w:val="en-US"/>
                  </w:rPr>
                  <w:delText>3</w:delText>
                </w:r>
              </w:del>
            </w:ins>
          </w:p>
        </w:tc>
        <w:tc>
          <w:tcPr>
            <w:tcW w:w="1416" w:type="dxa"/>
            <w:shd w:val="clear" w:color="auto" w:fill="auto"/>
            <w:tcMar/>
          </w:tcPr>
          <w:p w:rsidR="5FA5A140" w:rsidP="5FA5A140" w:rsidRDefault="5FA5A140" w14:paraId="31FAC833" w14:textId="7E4711D9">
            <w:pPr>
              <w:pStyle w:val="Normal"/>
              <w:rPr>
                <w:rFonts w:ascii="Times New Roman" w:hAnsi="Times New Roman" w:cs="Times New Roman"/>
                <w:sz w:val="20"/>
                <w:szCs w:val="20"/>
                <w:lang w:val="en-US"/>
              </w:rPr>
            </w:pPr>
            <w:ins w:author="Justin King" w:date="2021-03-15T16:19:02.843Z" w:id="1138940723">
              <w:r w:rsidRPr="5FA5A140" w:rsidR="5FA5A140">
                <w:rPr>
                  <w:rFonts w:ascii="Times New Roman" w:hAnsi="Times New Roman" w:cs="Times New Roman"/>
                  <w:sz w:val="20"/>
                  <w:szCs w:val="20"/>
                  <w:lang w:val="en-US"/>
                </w:rPr>
                <w:t>uint32</w:t>
              </w:r>
            </w:ins>
          </w:p>
        </w:tc>
        <w:tc>
          <w:tcPr>
            <w:tcW w:w="5532" w:type="dxa"/>
            <w:shd w:val="clear" w:color="auto" w:fill="auto"/>
            <w:tcMar/>
          </w:tcPr>
          <w:p w:rsidR="5FA5A140" w:rsidP="5FA5A140" w:rsidRDefault="5FA5A140" w14:paraId="6E7F6BA7" w14:textId="08815F79">
            <w:pPr>
              <w:pStyle w:val="Normal"/>
              <w:rPr>
                <w:rFonts w:ascii="Times New Roman" w:hAnsi="Times New Roman" w:cs="Times New Roman"/>
                <w:b w:val="1"/>
                <w:bCs w:val="1"/>
                <w:sz w:val="20"/>
                <w:szCs w:val="20"/>
                <w:lang w:val="en-US"/>
              </w:rPr>
            </w:pPr>
            <w:ins w:author="Justin King" w:date="2021-03-15T16:18:52.689Z" w:id="964942830">
              <w:r w:rsidRPr="5FA5A140" w:rsidR="5FA5A140">
                <w:rPr>
                  <w:rFonts w:ascii="Times New Roman" w:hAnsi="Times New Roman" w:cs="Times New Roman"/>
                  <w:b w:val="1"/>
                  <w:bCs w:val="1"/>
                  <w:sz w:val="20"/>
                  <w:szCs w:val="20"/>
                  <w:lang w:val="en-US"/>
                </w:rPr>
                <w:t>File Metadata #1</w:t>
              </w:r>
            </w:ins>
          </w:p>
        </w:tc>
      </w:tr>
      <w:tr w:rsidR="5FA5A140" w:rsidTr="2116B5A5" w14:paraId="7F52DF58">
        <w:trPr>
          <w:ins w:author="Justin King" w:date="2021-03-15T16:18:19Z" w:id="1366452782"/>
        </w:trPr>
        <w:tc>
          <w:tcPr>
            <w:tcW w:w="1665" w:type="dxa"/>
            <w:shd w:val="clear" w:color="auto" w:fill="auto"/>
            <w:tcMar/>
          </w:tcPr>
          <w:p w:rsidR="5FA5A140" w:rsidP="5FA5A140" w:rsidRDefault="5FA5A140" w14:paraId="3C927755" w14:textId="21B25406">
            <w:pPr>
              <w:pStyle w:val="Normal"/>
              <w:rPr>
                <w:rFonts w:ascii="Times New Roman" w:hAnsi="Times New Roman" w:cs="Times New Roman"/>
                <w:sz w:val="20"/>
                <w:szCs w:val="20"/>
                <w:lang w:val="en-US"/>
              </w:rPr>
            </w:pPr>
            <w:ins w:author="Justin King" w:date="2021-03-15T16:18:59.372Z" w:id="1383922547">
              <w:r w:rsidRPr="2116B5A5" w:rsidR="2116B5A5">
                <w:rPr>
                  <w:rFonts w:ascii="Times New Roman" w:hAnsi="Times New Roman" w:cs="Times New Roman"/>
                  <w:sz w:val="20"/>
                  <w:szCs w:val="20"/>
                  <w:lang w:val="en-US"/>
                </w:rPr>
                <w:t>1</w:t>
              </w:r>
            </w:ins>
            <w:ins w:author="Joan Ries" w:date="2021-05-25T17:04:00.668Z" w:id="670600524">
              <w:r w:rsidRPr="2116B5A5" w:rsidR="2116B5A5">
                <w:rPr>
                  <w:rFonts w:ascii="Times New Roman" w:hAnsi="Times New Roman" w:cs="Times New Roman"/>
                  <w:sz w:val="20"/>
                  <w:szCs w:val="20"/>
                  <w:lang w:val="en-US"/>
                </w:rPr>
                <w:t>8</w:t>
              </w:r>
            </w:ins>
            <w:ins w:author="Justin King" w:date="2021-03-15T16:18:59.372Z" w:id="1907459153">
              <w:del w:author="Joan Ries" w:date="2021-05-25T17:03:52.203Z" w:id="1411613993">
                <w:r w:rsidRPr="2116B5A5" w:rsidDel="2116B5A5">
                  <w:rPr>
                    <w:rFonts w:ascii="Times New Roman" w:hAnsi="Times New Roman" w:cs="Times New Roman"/>
                    <w:sz w:val="20"/>
                    <w:szCs w:val="20"/>
                    <w:lang w:val="en-US"/>
                  </w:rPr>
                  <w:delText>4</w:delText>
                </w:r>
              </w:del>
              <w:r w:rsidRPr="2116B5A5" w:rsidR="2116B5A5">
                <w:rPr>
                  <w:rFonts w:ascii="Times New Roman" w:hAnsi="Times New Roman" w:cs="Times New Roman"/>
                  <w:sz w:val="20"/>
                  <w:szCs w:val="20"/>
                  <w:lang w:val="en-US"/>
                </w:rPr>
                <w:t>:</w:t>
              </w:r>
            </w:ins>
            <w:ins w:author="Joan Ries" w:date="2021-05-25T17:04:18.888Z" w:id="16673545">
              <w:r w:rsidRPr="2116B5A5" w:rsidR="2116B5A5">
                <w:rPr>
                  <w:rFonts w:ascii="Times New Roman" w:hAnsi="Times New Roman" w:cs="Times New Roman"/>
                  <w:sz w:val="20"/>
                  <w:szCs w:val="20"/>
                  <w:lang w:val="en-US"/>
                </w:rPr>
                <w:t>21</w:t>
              </w:r>
            </w:ins>
            <w:ins w:author="Justin King" w:date="2021-03-15T16:18:59.372Z" w:id="1267677084">
              <w:del w:author="Joan Ries" w:date="2021-05-25T17:04:18.998Z" w:id="1337973374">
                <w:r w:rsidRPr="2116B5A5" w:rsidDel="2116B5A5">
                  <w:rPr>
                    <w:rFonts w:ascii="Times New Roman" w:hAnsi="Times New Roman" w:cs="Times New Roman"/>
                    <w:sz w:val="20"/>
                    <w:szCs w:val="20"/>
                    <w:lang w:val="en-US"/>
                  </w:rPr>
                  <w:delText>1</w:delText>
                </w:r>
              </w:del>
              <w:del w:author="Joan Ries" w:date="2021-05-25T17:04:19.106Z" w:id="677790078">
                <w:r w:rsidRPr="2116B5A5" w:rsidDel="2116B5A5">
                  <w:rPr>
                    <w:rFonts w:ascii="Times New Roman" w:hAnsi="Times New Roman" w:cs="Times New Roman"/>
                    <w:sz w:val="20"/>
                    <w:szCs w:val="20"/>
                    <w:lang w:val="en-US"/>
                  </w:rPr>
                  <w:delText>7</w:delText>
                </w:r>
              </w:del>
            </w:ins>
          </w:p>
        </w:tc>
        <w:tc>
          <w:tcPr>
            <w:tcW w:w="1416" w:type="dxa"/>
            <w:shd w:val="clear" w:color="auto" w:fill="auto"/>
            <w:tcMar/>
          </w:tcPr>
          <w:p w:rsidR="5FA5A140" w:rsidP="5FA5A140" w:rsidRDefault="5FA5A140" w14:paraId="351C42EF" w14:textId="5431B0DC">
            <w:pPr>
              <w:pStyle w:val="Normal"/>
              <w:rPr>
                <w:rFonts w:ascii="Times New Roman" w:hAnsi="Times New Roman" w:cs="Times New Roman"/>
                <w:sz w:val="20"/>
                <w:szCs w:val="20"/>
                <w:lang w:val="en-US"/>
              </w:rPr>
            </w:pPr>
            <w:ins w:author="Justin King" w:date="2021-03-15T16:19:08.994Z" w:id="954898633">
              <w:r w:rsidRPr="5FA5A140" w:rsidR="5FA5A140">
                <w:rPr>
                  <w:rFonts w:ascii="Times New Roman" w:hAnsi="Times New Roman" w:cs="Times New Roman"/>
                  <w:sz w:val="20"/>
                  <w:szCs w:val="20"/>
                  <w:lang w:val="en-US"/>
                </w:rPr>
                <w:t>uint32</w:t>
              </w:r>
            </w:ins>
          </w:p>
        </w:tc>
        <w:tc>
          <w:tcPr>
            <w:tcW w:w="5532" w:type="dxa"/>
            <w:shd w:val="clear" w:color="auto" w:fill="auto"/>
            <w:tcMar/>
          </w:tcPr>
          <w:p w:rsidR="5FA5A140" w:rsidP="5FA5A140" w:rsidRDefault="5FA5A140" w14:paraId="397C66FD" w14:textId="7F9B9CE7">
            <w:pPr>
              <w:pStyle w:val="Normal"/>
              <w:rPr>
                <w:rFonts w:ascii="Times New Roman" w:hAnsi="Times New Roman" w:cs="Times New Roman"/>
                <w:b w:val="1"/>
                <w:bCs w:val="1"/>
                <w:sz w:val="20"/>
                <w:szCs w:val="20"/>
                <w:lang w:val="en-US"/>
              </w:rPr>
            </w:pPr>
            <w:ins w:author="Justin King" w:date="2021-03-15T16:19:13.611Z" w:id="300886445">
              <w:r w:rsidRPr="5FA5A140" w:rsidR="5FA5A140">
                <w:rPr>
                  <w:rFonts w:ascii="Times New Roman" w:hAnsi="Times New Roman" w:cs="Times New Roman"/>
                  <w:b w:val="1"/>
                  <w:bCs w:val="1"/>
                  <w:sz w:val="20"/>
                  <w:szCs w:val="20"/>
                  <w:lang w:val="en-US"/>
                </w:rPr>
                <w:t>File Metadata #2</w:t>
              </w:r>
            </w:ins>
          </w:p>
        </w:tc>
      </w:tr>
      <w:tr w:rsidR="5FA5A140" w:rsidTr="2116B5A5" w14:paraId="6D0E5E09">
        <w:trPr>
          <w:ins w:author="Justin King" w:date="2021-03-15T16:18:21Z" w:id="261810375"/>
        </w:trPr>
        <w:tc>
          <w:tcPr>
            <w:tcW w:w="1665" w:type="dxa"/>
            <w:shd w:val="clear" w:color="auto" w:fill="auto"/>
            <w:tcMar/>
          </w:tcPr>
          <w:p w:rsidR="5FA5A140" w:rsidP="5FA5A140" w:rsidRDefault="5FA5A140" w14:paraId="1A62DAF4" w14:textId="7D52B779">
            <w:pPr>
              <w:pStyle w:val="Normal"/>
              <w:rPr>
                <w:rFonts w:ascii="Times New Roman" w:hAnsi="Times New Roman" w:cs="Times New Roman"/>
                <w:sz w:val="20"/>
                <w:szCs w:val="20"/>
                <w:lang w:val="en-US"/>
              </w:rPr>
            </w:pPr>
            <w:ins w:author="Joan Ries" w:date="2021-05-25T17:04:45.835Z" w:id="932939673">
              <w:r w:rsidRPr="2116B5A5" w:rsidR="2116B5A5">
                <w:rPr>
                  <w:rFonts w:ascii="Times New Roman" w:hAnsi="Times New Roman" w:cs="Times New Roman"/>
                  <w:sz w:val="20"/>
                  <w:szCs w:val="20"/>
                  <w:lang w:val="en-US"/>
                </w:rPr>
                <w:t>22</w:t>
              </w:r>
            </w:ins>
            <w:ins w:author="Justin King" w:date="2021-03-15T16:19:19.106Z" w:id="65246112">
              <w:del w:author="Joan Ries" w:date="2021-05-25T17:04:45.94Z" w:id="335252631">
                <w:r w:rsidRPr="2116B5A5" w:rsidDel="2116B5A5">
                  <w:rPr>
                    <w:rFonts w:ascii="Times New Roman" w:hAnsi="Times New Roman" w:cs="Times New Roman"/>
                    <w:sz w:val="20"/>
                    <w:szCs w:val="20"/>
                    <w:lang w:val="en-US"/>
                  </w:rPr>
                  <w:delText>1</w:delText>
                </w:r>
              </w:del>
              <w:del w:author="Joan Ries" w:date="2021-05-25T17:04:46.089Z" w:id="828200068">
                <w:r w:rsidRPr="2116B5A5" w:rsidDel="2116B5A5">
                  <w:rPr>
                    <w:rFonts w:ascii="Times New Roman" w:hAnsi="Times New Roman" w:cs="Times New Roman"/>
                    <w:sz w:val="20"/>
                    <w:szCs w:val="20"/>
                    <w:lang w:val="en-US"/>
                  </w:rPr>
                  <w:delText>8</w:delText>
                </w:r>
              </w:del>
              <w:r w:rsidRPr="2116B5A5" w:rsidR="2116B5A5">
                <w:rPr>
                  <w:rFonts w:ascii="Times New Roman" w:hAnsi="Times New Roman" w:cs="Times New Roman"/>
                  <w:sz w:val="20"/>
                  <w:szCs w:val="20"/>
                  <w:lang w:val="en-US"/>
                </w:rPr>
                <w:t>:</w:t>
              </w:r>
            </w:ins>
            <w:ins w:author="Joan Ries" w:date="2021-05-25T17:04:25.955Z" w:id="264361915">
              <w:r w:rsidRPr="2116B5A5" w:rsidR="2116B5A5">
                <w:rPr>
                  <w:rFonts w:ascii="Times New Roman" w:hAnsi="Times New Roman" w:cs="Times New Roman"/>
                  <w:sz w:val="20"/>
                  <w:szCs w:val="20"/>
                  <w:lang w:val="en-US"/>
                </w:rPr>
                <w:t>25</w:t>
              </w:r>
            </w:ins>
            <w:ins w:author="Justin King" w:date="2021-03-15T16:19:19.106Z" w:id="175178266">
              <w:del w:author="Joan Ries" w:date="2021-05-25T17:04:26.036Z" w:id="1755012968">
                <w:r w:rsidRPr="2116B5A5" w:rsidDel="2116B5A5">
                  <w:rPr>
                    <w:rFonts w:ascii="Times New Roman" w:hAnsi="Times New Roman" w:cs="Times New Roman"/>
                    <w:sz w:val="20"/>
                    <w:szCs w:val="20"/>
                    <w:lang w:val="en-US"/>
                  </w:rPr>
                  <w:delText>2</w:delText>
                </w:r>
              </w:del>
              <w:del w:author="Joan Ries" w:date="2021-05-25T17:04:26.161Z" w:id="2055245516">
                <w:r w:rsidRPr="2116B5A5" w:rsidDel="2116B5A5">
                  <w:rPr>
                    <w:rFonts w:ascii="Times New Roman" w:hAnsi="Times New Roman" w:cs="Times New Roman"/>
                    <w:sz w:val="20"/>
                    <w:szCs w:val="20"/>
                    <w:lang w:val="en-US"/>
                  </w:rPr>
                  <w:delText>1</w:delText>
                </w:r>
              </w:del>
            </w:ins>
          </w:p>
        </w:tc>
        <w:tc>
          <w:tcPr>
            <w:tcW w:w="1416" w:type="dxa"/>
            <w:shd w:val="clear" w:color="auto" w:fill="auto"/>
            <w:tcMar/>
          </w:tcPr>
          <w:p w:rsidR="5FA5A140" w:rsidP="5FA5A140" w:rsidRDefault="5FA5A140" w14:paraId="6988AF8C" w14:textId="34D04162">
            <w:pPr>
              <w:pStyle w:val="Normal"/>
              <w:rPr>
                <w:rFonts w:ascii="Times New Roman" w:hAnsi="Times New Roman" w:cs="Times New Roman"/>
                <w:sz w:val="20"/>
                <w:szCs w:val="20"/>
                <w:lang w:val="en-US"/>
              </w:rPr>
            </w:pPr>
            <w:ins w:author="Justin King" w:date="2021-03-15T16:19:23.075Z" w:id="1940418281">
              <w:r w:rsidRPr="5FA5A140" w:rsidR="5FA5A140">
                <w:rPr>
                  <w:rFonts w:ascii="Times New Roman" w:hAnsi="Times New Roman" w:cs="Times New Roman"/>
                  <w:sz w:val="20"/>
                  <w:szCs w:val="20"/>
                  <w:lang w:val="en-US"/>
                </w:rPr>
                <w:t>uint32</w:t>
              </w:r>
            </w:ins>
          </w:p>
        </w:tc>
        <w:tc>
          <w:tcPr>
            <w:tcW w:w="5532" w:type="dxa"/>
            <w:shd w:val="clear" w:color="auto" w:fill="auto"/>
            <w:tcMar/>
          </w:tcPr>
          <w:p w:rsidR="5FA5A140" w:rsidP="5FA5A140" w:rsidRDefault="5FA5A140" w14:paraId="52D2970D" w14:textId="1CD01DD3">
            <w:pPr>
              <w:pStyle w:val="Normal"/>
              <w:rPr>
                <w:rFonts w:ascii="Times New Roman" w:hAnsi="Times New Roman" w:cs="Times New Roman"/>
                <w:b w:val="1"/>
                <w:bCs w:val="1"/>
                <w:sz w:val="20"/>
                <w:szCs w:val="20"/>
                <w:lang w:val="en-US"/>
              </w:rPr>
            </w:pPr>
            <w:ins w:author="Justin King" w:date="2021-03-15T16:19:28.868Z" w:id="1079625341">
              <w:r w:rsidRPr="5FA5A140" w:rsidR="5FA5A140">
                <w:rPr>
                  <w:rFonts w:ascii="Times New Roman" w:hAnsi="Times New Roman" w:cs="Times New Roman"/>
                  <w:b w:val="1"/>
                  <w:bCs w:val="1"/>
                  <w:sz w:val="20"/>
                  <w:szCs w:val="20"/>
                  <w:lang w:val="en-US"/>
                </w:rPr>
                <w:t>File Metadata #3</w:t>
              </w:r>
            </w:ins>
          </w:p>
        </w:tc>
      </w:tr>
      <w:tr w:rsidR="5FA5A140" w:rsidTr="2116B5A5" w14:paraId="0FA42771">
        <w:trPr>
          <w:ins w:author="Justin King" w:date="2021-03-15T16:18:23Z" w:id="1555532723"/>
        </w:trPr>
        <w:tc>
          <w:tcPr>
            <w:tcW w:w="1665" w:type="dxa"/>
            <w:shd w:val="clear" w:color="auto" w:fill="auto"/>
            <w:tcMar/>
          </w:tcPr>
          <w:p w:rsidR="5FA5A140" w:rsidP="5FA5A140" w:rsidRDefault="5FA5A140" w14:paraId="05BEEFAA" w14:textId="5509ED09">
            <w:pPr>
              <w:pStyle w:val="Normal"/>
              <w:rPr>
                <w:rFonts w:ascii="Times New Roman" w:hAnsi="Times New Roman" w:cs="Times New Roman"/>
                <w:sz w:val="20"/>
                <w:szCs w:val="20"/>
                <w:lang w:val="en-US"/>
              </w:rPr>
            </w:pPr>
            <w:ins w:author="Justin King" w:date="2021-03-15T16:19:35.864Z" w:id="448888078">
              <w:r w:rsidRPr="2116B5A5" w:rsidR="2116B5A5">
                <w:rPr>
                  <w:rFonts w:ascii="Times New Roman" w:hAnsi="Times New Roman" w:cs="Times New Roman"/>
                  <w:sz w:val="20"/>
                  <w:szCs w:val="20"/>
                  <w:lang w:val="en-US"/>
                </w:rPr>
                <w:t>2</w:t>
              </w:r>
            </w:ins>
            <w:ins w:author="Joan Ries" w:date="2021-05-25T17:04:55.691Z" w:id="1227013032">
              <w:r w:rsidRPr="2116B5A5" w:rsidR="2116B5A5">
                <w:rPr>
                  <w:rFonts w:ascii="Times New Roman" w:hAnsi="Times New Roman" w:cs="Times New Roman"/>
                  <w:sz w:val="20"/>
                  <w:szCs w:val="20"/>
                  <w:lang w:val="en-US"/>
                </w:rPr>
                <w:t>6</w:t>
              </w:r>
            </w:ins>
            <w:ins w:author="Justin King" w:date="2021-03-15T16:19:35.864Z" w:id="1328313173">
              <w:del w:author="Joan Ries" w:date="2021-05-25T17:04:55.876Z" w:id="301205904">
                <w:r w:rsidRPr="2116B5A5" w:rsidDel="2116B5A5">
                  <w:rPr>
                    <w:rFonts w:ascii="Times New Roman" w:hAnsi="Times New Roman" w:cs="Times New Roman"/>
                    <w:sz w:val="20"/>
                    <w:szCs w:val="20"/>
                    <w:lang w:val="en-US"/>
                  </w:rPr>
                  <w:delText>2</w:delText>
                </w:r>
              </w:del>
              <w:r w:rsidRPr="2116B5A5" w:rsidR="2116B5A5">
                <w:rPr>
                  <w:rFonts w:ascii="Times New Roman" w:hAnsi="Times New Roman" w:cs="Times New Roman"/>
                  <w:sz w:val="20"/>
                  <w:szCs w:val="20"/>
                  <w:lang w:val="en-US"/>
                </w:rPr>
                <w:t>:</w:t>
              </w:r>
            </w:ins>
            <w:ins w:author="Joan Ries" w:date="2021-05-25T17:04:35.138Z" w:id="981165597">
              <w:r w:rsidRPr="2116B5A5" w:rsidR="2116B5A5">
                <w:rPr>
                  <w:rFonts w:ascii="Times New Roman" w:hAnsi="Times New Roman" w:cs="Times New Roman"/>
                  <w:sz w:val="20"/>
                  <w:szCs w:val="20"/>
                  <w:lang w:val="en-US"/>
                </w:rPr>
                <w:t>29</w:t>
              </w:r>
            </w:ins>
            <w:ins w:author="Justin King" w:date="2021-03-15T16:19:35.864Z" w:id="1755012747">
              <w:del w:author="Joan Ries" w:date="2021-05-25T17:04:35.227Z" w:id="524514397">
                <w:r w:rsidRPr="2116B5A5" w:rsidDel="2116B5A5">
                  <w:rPr>
                    <w:rFonts w:ascii="Times New Roman" w:hAnsi="Times New Roman" w:cs="Times New Roman"/>
                    <w:sz w:val="20"/>
                    <w:szCs w:val="20"/>
                    <w:lang w:val="en-US"/>
                  </w:rPr>
                  <w:delText>2</w:delText>
                </w:r>
              </w:del>
              <w:del w:author="Joan Ries" w:date="2021-05-25T17:04:35.363Z" w:id="5772589">
                <w:r w:rsidRPr="2116B5A5" w:rsidDel="2116B5A5">
                  <w:rPr>
                    <w:rFonts w:ascii="Times New Roman" w:hAnsi="Times New Roman" w:cs="Times New Roman"/>
                    <w:sz w:val="20"/>
                    <w:szCs w:val="20"/>
                    <w:lang w:val="en-US"/>
                  </w:rPr>
                  <w:delText>5</w:delText>
                </w:r>
              </w:del>
            </w:ins>
          </w:p>
        </w:tc>
        <w:tc>
          <w:tcPr>
            <w:tcW w:w="1416" w:type="dxa"/>
            <w:shd w:val="clear" w:color="auto" w:fill="auto"/>
            <w:tcMar/>
          </w:tcPr>
          <w:p w:rsidR="5FA5A140" w:rsidP="5FA5A140" w:rsidRDefault="5FA5A140" w14:paraId="42676E31" w14:textId="32B58DD3">
            <w:pPr>
              <w:pStyle w:val="Normal"/>
              <w:rPr>
                <w:rFonts w:ascii="Times New Roman" w:hAnsi="Times New Roman" w:cs="Times New Roman"/>
                <w:sz w:val="20"/>
                <w:szCs w:val="20"/>
                <w:lang w:val="en-US"/>
              </w:rPr>
            </w:pPr>
            <w:ins w:author="Justin King" w:date="2021-03-15T16:19:40.778Z" w:id="59659445">
              <w:r w:rsidRPr="5FA5A140" w:rsidR="5FA5A140">
                <w:rPr>
                  <w:rFonts w:ascii="Times New Roman" w:hAnsi="Times New Roman" w:cs="Times New Roman"/>
                  <w:sz w:val="20"/>
                  <w:szCs w:val="20"/>
                  <w:lang w:val="en-US"/>
                </w:rPr>
                <w:t>uint32</w:t>
              </w:r>
            </w:ins>
          </w:p>
        </w:tc>
        <w:tc>
          <w:tcPr>
            <w:tcW w:w="5532" w:type="dxa"/>
            <w:shd w:val="clear" w:color="auto" w:fill="auto"/>
            <w:tcMar/>
          </w:tcPr>
          <w:p w:rsidR="5FA5A140" w:rsidP="5FA5A140" w:rsidRDefault="5FA5A140" w14:paraId="6D7C1F31" w14:textId="23EAAF20">
            <w:pPr>
              <w:pStyle w:val="Normal"/>
              <w:rPr>
                <w:rFonts w:ascii="Times New Roman" w:hAnsi="Times New Roman" w:cs="Times New Roman"/>
                <w:b w:val="1"/>
                <w:bCs w:val="1"/>
                <w:sz w:val="20"/>
                <w:szCs w:val="20"/>
                <w:lang w:val="en-US"/>
              </w:rPr>
            </w:pPr>
            <w:ins w:author="Justin King" w:date="2021-03-15T16:19:47.555Z" w:id="1999067683">
              <w:r w:rsidRPr="5FA5A140" w:rsidR="5FA5A140">
                <w:rPr>
                  <w:rFonts w:ascii="Times New Roman" w:hAnsi="Times New Roman" w:cs="Times New Roman"/>
                  <w:b w:val="1"/>
                  <w:bCs w:val="1"/>
                  <w:sz w:val="20"/>
                  <w:szCs w:val="20"/>
                  <w:lang w:val="en-US"/>
                </w:rPr>
                <w:t>File Metadata #4</w:t>
              </w:r>
            </w:ins>
          </w:p>
        </w:tc>
      </w:tr>
      <w:tr w:rsidR="5FA5A140" w:rsidTr="2116B5A5" w14:paraId="089993C4">
        <w:trPr>
          <w:ins w:author="Justin King" w:date="2021-03-15T16:17:52Z" w:id="497416332"/>
        </w:trPr>
        <w:tc>
          <w:tcPr>
            <w:tcW w:w="1665" w:type="dxa"/>
            <w:shd w:val="clear" w:color="auto" w:fill="auto"/>
            <w:tcMar/>
          </w:tcPr>
          <w:p w:rsidR="5FA5A140" w:rsidP="5FA5A140" w:rsidRDefault="5FA5A140" w14:noSpellErr="1" w14:paraId="4D372C30">
            <w:pPr>
              <w:jc w:val="center"/>
              <w:rPr>
                <w:rFonts w:ascii="Times New Roman" w:hAnsi="Times New Roman" w:cs="Times New Roman"/>
                <w:b w:val="1"/>
                <w:bCs w:val="1"/>
                <w:sz w:val="20"/>
                <w:szCs w:val="20"/>
                <w:lang w:val="en-US"/>
              </w:rPr>
            </w:pPr>
            <w:ins w:author="Justin King" w:date="2021-03-15T16:17:52.501Z" w:id="79024244">
              <w:r w:rsidRPr="5FA5A140" w:rsidR="5FA5A140">
                <w:rPr>
                  <w:rFonts w:ascii="Times New Roman" w:hAnsi="Times New Roman" w:cs="Times New Roman"/>
                  <w:b w:val="1"/>
                  <w:bCs w:val="1"/>
                  <w:sz w:val="20"/>
                  <w:szCs w:val="20"/>
                  <w:lang w:val="en-US"/>
                </w:rPr>
                <w:t>Byte</w:t>
              </w:r>
            </w:ins>
          </w:p>
        </w:tc>
        <w:tc>
          <w:tcPr>
            <w:tcW w:w="1416" w:type="dxa"/>
            <w:shd w:val="clear" w:color="auto" w:fill="auto"/>
            <w:tcMar/>
          </w:tcPr>
          <w:p w:rsidR="5FA5A140" w:rsidP="5FA5A140" w:rsidRDefault="5FA5A140" w14:noSpellErr="1" w14:paraId="07049FA9">
            <w:pPr>
              <w:jc w:val="center"/>
              <w:rPr>
                <w:rFonts w:ascii="Times New Roman" w:hAnsi="Times New Roman" w:cs="Times New Roman"/>
                <w:b w:val="1"/>
                <w:bCs w:val="1"/>
                <w:sz w:val="20"/>
                <w:szCs w:val="20"/>
                <w:lang w:val="en-US"/>
              </w:rPr>
            </w:pPr>
            <w:ins w:author="Justin King" w:date="2021-03-15T16:17:52.501Z" w:id="405147520">
              <w:r w:rsidRPr="5FA5A140" w:rsidR="5FA5A140">
                <w:rPr>
                  <w:rFonts w:ascii="Times New Roman" w:hAnsi="Times New Roman" w:cs="Times New Roman"/>
                  <w:b w:val="1"/>
                  <w:bCs w:val="1"/>
                  <w:sz w:val="20"/>
                  <w:szCs w:val="20"/>
                  <w:lang w:val="en-US"/>
                </w:rPr>
                <w:t>Type</w:t>
              </w:r>
            </w:ins>
          </w:p>
        </w:tc>
        <w:tc>
          <w:tcPr>
            <w:tcW w:w="5532" w:type="dxa"/>
            <w:shd w:val="clear" w:color="auto" w:fill="auto"/>
            <w:tcMar/>
          </w:tcPr>
          <w:p w:rsidR="5FA5A140" w:rsidP="5FA5A140" w:rsidRDefault="5FA5A140" w14:noSpellErr="1" w14:paraId="7E270F58">
            <w:pPr>
              <w:jc w:val="center"/>
              <w:rPr>
                <w:rFonts w:ascii="Times New Roman" w:hAnsi="Times New Roman" w:cs="Times New Roman"/>
                <w:b w:val="1"/>
                <w:bCs w:val="1"/>
                <w:sz w:val="20"/>
                <w:szCs w:val="20"/>
                <w:lang w:val="en-US"/>
              </w:rPr>
            </w:pPr>
            <w:ins w:author="Justin King" w:date="2021-03-15T16:17:52.501Z" w:id="1282721414">
              <w:r w:rsidRPr="5FA5A140" w:rsidR="5FA5A140">
                <w:rPr>
                  <w:rFonts w:ascii="Times New Roman" w:hAnsi="Times New Roman" w:cs="Times New Roman"/>
                  <w:b w:val="1"/>
                  <w:bCs w:val="1"/>
                  <w:sz w:val="20"/>
                  <w:szCs w:val="20"/>
                  <w:lang w:val="en-US"/>
                </w:rPr>
                <w:t>Response Data</w:t>
              </w:r>
            </w:ins>
          </w:p>
        </w:tc>
      </w:tr>
      <w:tr w:rsidR="5FA5A140" w:rsidTr="2116B5A5" w14:paraId="4AF3C372">
        <w:trPr>
          <w:ins w:author="Justin King" w:date="2021-03-15T16:17:52Z" w:id="1072413216"/>
        </w:trPr>
        <w:tc>
          <w:tcPr>
            <w:tcW w:w="1665" w:type="dxa"/>
            <w:shd w:val="clear" w:color="auto" w:fill="auto"/>
            <w:tcMar/>
          </w:tcPr>
          <w:p w:rsidR="5FA5A140" w:rsidP="5FA5A140" w:rsidRDefault="5FA5A140" w14:noSpellErr="1" w14:paraId="075F02D2">
            <w:pPr>
              <w:rPr>
                <w:rFonts w:ascii="Times New Roman" w:hAnsi="Times New Roman" w:cs="Times New Roman"/>
                <w:sz w:val="20"/>
                <w:szCs w:val="20"/>
                <w:lang w:val="en-US"/>
              </w:rPr>
            </w:pPr>
            <w:ins w:author="Justin King" w:date="2021-03-15T16:17:52.503Z" w:id="1762924864">
              <w:r w:rsidRPr="5FA5A140" w:rsidR="5FA5A140">
                <w:rPr>
                  <w:rFonts w:ascii="Times New Roman" w:hAnsi="Times New Roman" w:cs="Times New Roman"/>
                  <w:sz w:val="20"/>
                  <w:szCs w:val="20"/>
                  <w:lang w:val="en-US"/>
                </w:rPr>
                <w:t>0</w:t>
              </w:r>
            </w:ins>
          </w:p>
        </w:tc>
        <w:tc>
          <w:tcPr>
            <w:tcW w:w="1416" w:type="dxa"/>
            <w:shd w:val="clear" w:color="auto" w:fill="auto"/>
            <w:tcMar/>
          </w:tcPr>
          <w:p w:rsidR="5FA5A140" w:rsidP="5FA5A140" w:rsidRDefault="5FA5A140" w14:noSpellErr="1" w14:paraId="7A2E0718">
            <w:pPr>
              <w:rPr>
                <w:rFonts w:ascii="Times New Roman" w:hAnsi="Times New Roman" w:cs="Times New Roman"/>
                <w:sz w:val="20"/>
                <w:szCs w:val="20"/>
                <w:lang w:val="en-US"/>
              </w:rPr>
            </w:pPr>
            <w:ins w:author="Justin King" w:date="2021-03-15T16:17:52.503Z" w:id="1144305898">
              <w:r w:rsidRPr="5FA5A140" w:rsidR="5FA5A140">
                <w:rPr>
                  <w:rFonts w:ascii="Times New Roman" w:hAnsi="Times New Roman" w:cs="Times New Roman"/>
                  <w:sz w:val="20"/>
                  <w:szCs w:val="20"/>
                  <w:lang w:val="en-US"/>
                </w:rPr>
                <w:t>enum8</w:t>
              </w:r>
            </w:ins>
          </w:p>
        </w:tc>
        <w:tc>
          <w:tcPr>
            <w:tcW w:w="5532" w:type="dxa"/>
            <w:shd w:val="clear" w:color="auto" w:fill="auto"/>
            <w:tcMar/>
          </w:tcPr>
          <w:p w:rsidR="5FA5A140" w:rsidP="5FA5A140" w:rsidRDefault="5FA5A140" w14:paraId="43C350D9">
            <w:pPr>
              <w:rPr>
                <w:ins w:author="Justin King" w:date="2021-03-15T16:17:52.503Z" w:id="1120533178"/>
                <w:rFonts w:ascii="Times New Roman" w:hAnsi="Times New Roman" w:cs="Times New Roman"/>
                <w:b w:val="1"/>
                <w:bCs w:val="1"/>
                <w:sz w:val="20"/>
                <w:szCs w:val="20"/>
              </w:rPr>
            </w:pPr>
            <w:ins w:author="Justin King" w:date="2021-03-15T16:17:52.503Z" w:id="862409178">
              <w:r w:rsidRPr="5FA5A140" w:rsidR="5FA5A140">
                <w:rPr>
                  <w:rFonts w:ascii="Times New Roman" w:hAnsi="Times New Roman" w:cs="Times New Roman"/>
                  <w:b w:val="1"/>
                  <w:bCs w:val="1"/>
                  <w:sz w:val="20"/>
                  <w:szCs w:val="20"/>
                </w:rPr>
                <w:t>CompletionCode</w:t>
              </w:r>
            </w:ins>
          </w:p>
          <w:p w:rsidR="5FA5A140" w:rsidP="5FA5A140" w:rsidRDefault="5FA5A140" w14:noSpellErr="1" w14:paraId="6718AD02">
            <w:pPr>
              <w:rPr>
                <w:ins w:author="Justin King" w:date="2021-03-15T16:17:52.503Z" w:id="1512217990"/>
                <w:rFonts w:ascii="Times New Roman" w:hAnsi="Times New Roman" w:cs="Times New Roman"/>
                <w:sz w:val="20"/>
                <w:szCs w:val="20"/>
              </w:rPr>
            </w:pPr>
            <w:ins w:author="Justin King" w:date="2021-03-15T16:17:52.503Z" w:id="2100319909">
              <w:r w:rsidRPr="5FA5A140" w:rsidR="5FA5A140">
                <w:rPr>
                  <w:rFonts w:ascii="Times New Roman" w:hAnsi="Times New Roman" w:cs="Times New Roman"/>
                  <w:sz w:val="20"/>
                  <w:szCs w:val="20"/>
                </w:rPr>
                <w:t>value:</w:t>
              </w:r>
            </w:ins>
          </w:p>
          <w:p w:rsidR="5FA5A140" w:rsidP="5FA5A140" w:rsidRDefault="5FA5A140" w14:noSpellErr="1" w14:paraId="40041ACF">
            <w:pPr>
              <w:rPr>
                <w:ins w:author="Justin King" w:date="2021-03-15T16:17:52.505Z" w:id="1381282620"/>
                <w:rFonts w:ascii="Times New Roman" w:hAnsi="Times New Roman" w:cs="Times New Roman"/>
                <w:sz w:val="20"/>
                <w:szCs w:val="20"/>
              </w:rPr>
            </w:pPr>
            <w:ins w:author="Justin King" w:date="2021-03-15T16:17:52.505Z" w:id="1581982572">
              <w:r w:rsidRPr="5FA5A140" w:rsidR="5FA5A140">
                <w:rPr>
                  <w:rFonts w:ascii="Times New Roman" w:hAnsi="Times New Roman" w:cs="Times New Roman"/>
                  <w:sz w:val="20"/>
                  <w:szCs w:val="20"/>
                </w:rPr>
                <w:t xml:space="preserve">{ </w:t>
              </w:r>
            </w:ins>
          </w:p>
          <w:p w:rsidR="5FA5A140" w:rsidP="5FA5A140" w:rsidRDefault="5FA5A140" w14:noSpellErr="1" w14:paraId="07D03671">
            <w:pPr>
              <w:rPr>
                <w:ins w:author="Justin King" w:date="2021-03-15T16:17:52.505Z" w:id="214091215"/>
                <w:rFonts w:ascii="Times New Roman" w:hAnsi="Times New Roman" w:cs="Times New Roman"/>
                <w:sz w:val="20"/>
                <w:szCs w:val="20"/>
              </w:rPr>
            </w:pPr>
            <w:ins w:author="Justin King" w:date="2021-03-15T16:17:52.505Z" w:id="2064015509">
              <w:r w:rsidRPr="5FA5A140" w:rsidR="5FA5A140">
                <w:rPr>
                  <w:rFonts w:ascii="Times New Roman" w:hAnsi="Times New Roman" w:cs="Times New Roman"/>
                  <w:sz w:val="20"/>
                  <w:szCs w:val="20"/>
                </w:rPr>
                <w:t xml:space="preserve">   PLDM_BASE_CODES,</w:t>
              </w:r>
            </w:ins>
          </w:p>
          <w:p w:rsidR="5FA5A140" w:rsidP="5FA5A140" w:rsidRDefault="5FA5A140" w14:noSpellErr="1" w14:paraId="55542D2F">
            <w:pPr>
              <w:rPr>
                <w:ins w:author="Justin King" w:date="2021-03-15T16:17:52.506Z" w:id="203186275"/>
                <w:rFonts w:ascii="Times New Roman" w:hAnsi="Times New Roman" w:cs="Times New Roman"/>
                <w:sz w:val="20"/>
                <w:szCs w:val="20"/>
              </w:rPr>
            </w:pPr>
            <w:ins w:author="Justin King" w:date="2021-03-15T16:17:52.505Z" w:id="118016216">
              <w:r w:rsidRPr="5FA5A140" w:rsidR="5FA5A140">
                <w:rPr>
                  <w:rFonts w:ascii="Times New Roman" w:hAnsi="Times New Roman" w:cs="Times New Roman"/>
                  <w:sz w:val="20"/>
                  <w:szCs w:val="20"/>
                </w:rPr>
                <w:t xml:space="preserve">   INVALID_FILE_HANDLE=0x86, </w:t>
              </w:r>
            </w:ins>
          </w:p>
          <w:p w:rsidR="5FA5A140" w:rsidP="5FA5A140" w:rsidRDefault="5FA5A140" w14:noSpellErr="1" w14:paraId="359082F1">
            <w:pPr>
              <w:rPr>
                <w:ins w:author="Justin King" w:date="2021-03-15T16:17:52.506Z" w:id="275337804"/>
                <w:rFonts w:ascii="Times New Roman" w:hAnsi="Times New Roman" w:cs="Times New Roman"/>
                <w:sz w:val="20"/>
                <w:szCs w:val="20"/>
              </w:rPr>
            </w:pPr>
            <w:ins w:author="Justin King" w:date="2021-03-15T16:17:52.506Z" w:id="195198469">
              <w:r w:rsidRPr="5FA5A140" w:rsidR="5FA5A140">
                <w:rPr>
                  <w:rFonts w:ascii="Times New Roman" w:hAnsi="Times New Roman" w:cs="Times New Roman"/>
                  <w:sz w:val="20"/>
                  <w:szCs w:val="20"/>
                </w:rPr>
                <w:t xml:space="preserve">   INVALID_FILE_TYPE=0x89</w:t>
              </w:r>
            </w:ins>
          </w:p>
          <w:p w:rsidR="5FA5A140" w:rsidP="5FA5A140" w:rsidRDefault="5FA5A140" w14:noSpellErr="1" w14:paraId="4900AFBB">
            <w:pPr>
              <w:rPr>
                <w:rFonts w:ascii="Times New Roman" w:hAnsi="Times New Roman" w:cs="Times New Roman"/>
                <w:sz w:val="20"/>
                <w:szCs w:val="20"/>
              </w:rPr>
            </w:pPr>
            <w:ins w:author="Justin King" w:date="2021-03-15T16:17:52.507Z" w:id="1103300531">
              <w:r w:rsidRPr="5FA5A140" w:rsidR="5FA5A140">
                <w:rPr>
                  <w:rFonts w:ascii="Times New Roman" w:hAnsi="Times New Roman" w:cs="Times New Roman"/>
                  <w:sz w:val="20"/>
                  <w:szCs w:val="20"/>
                </w:rPr>
                <w:t>}</w:t>
              </w:r>
            </w:ins>
          </w:p>
        </w:tc>
      </w:tr>
    </w:tbl>
    <w:p w:rsidR="5FA5A140" w:rsidP="5FA5A140" w:rsidRDefault="5FA5A140" w14:paraId="64D76B10" w14:textId="64016378">
      <w:pPr>
        <w:pStyle w:val="Normal"/>
        <w:rPr>
          <w:ins w:author="Justin King" w:date="2021-03-15T16:17:33.457Z" w:id="153037023"/>
          <w:rFonts w:ascii="Times New Roman" w:hAnsi="Times New Roman" w:cs="Times New Roman"/>
          <w:sz w:val="20"/>
          <w:szCs w:val="20"/>
          <w:lang w:val="en-US"/>
        </w:rPr>
      </w:pPr>
    </w:p>
    <w:p w:rsidR="5FA5A140" w:rsidP="5FA5A140" w:rsidRDefault="5FA5A140" w14:paraId="2BBE64BA" w14:textId="2BA0A4EB">
      <w:pPr>
        <w:pStyle w:val="Normal"/>
        <w:rPr>
          <w:ins w:author="Justin King" w:date="2021-03-15T16:22:53.09Z" w:id="603967542"/>
          <w:rFonts w:ascii="Times New Roman" w:hAnsi="Times New Roman" w:cs="Times New Roman"/>
          <w:i w:val="1"/>
          <w:iCs w:val="1"/>
          <w:sz w:val="20"/>
          <w:szCs w:val="20"/>
          <w:lang w:val="en-US"/>
        </w:rPr>
      </w:pPr>
      <w:ins w:author="Justin King" w:date="2021-03-15T16:22:51.247Z" w:id="1439576557">
        <w:r w:rsidRPr="5FA5A140" w:rsidR="5FA5A140">
          <w:rPr>
            <w:rFonts w:ascii="Times New Roman" w:hAnsi="Times New Roman" w:cs="Times New Roman"/>
            <w:sz w:val="20"/>
            <w:szCs w:val="20"/>
            <w:lang w:val="en-US"/>
          </w:rPr>
          <w:t xml:space="preserve">15) </w:t>
        </w:r>
        <w:r w:rsidRPr="5FA5A140" w:rsidR="5FA5A140">
          <w:rPr>
            <w:rFonts w:ascii="Times New Roman" w:hAnsi="Times New Roman" w:cs="Times New Roman"/>
            <w:i w:val="1"/>
            <w:iCs w:val="1"/>
            <w:sz w:val="20"/>
            <w:szCs w:val="20"/>
            <w:lang w:val="en-US"/>
            <w:rPrChange w:author="Justin King" w:date="2021-03-15T16:22:55.594Z" w:id="1778504326">
              <w:rPr>
                <w:rFonts w:ascii="Times New Roman" w:hAnsi="Times New Roman" w:cs="Times New Roman"/>
                <w:sz w:val="20"/>
                <w:szCs w:val="20"/>
                <w:lang w:val="en-US"/>
              </w:rPr>
            </w:rPrChange>
          </w:rPr>
          <w:t>FileAckWithMetadata</w:t>
        </w:r>
      </w:ins>
    </w:p>
    <w:p w:rsidR="5FA5A140" w:rsidP="5FA5A140" w:rsidRDefault="5FA5A140" w14:paraId="54A747EB" w14:textId="120CDE2B">
      <w:pPr>
        <w:pStyle w:val="Normal"/>
        <w:rPr>
          <w:ins w:author="Justin King" w:date="2021-03-15T16:22:46.864Z" w:id="47959728"/>
          <w:rFonts w:ascii="Times New Roman" w:hAnsi="Times New Roman" w:cs="Times New Roman"/>
          <w:sz w:val="20"/>
          <w:szCs w:val="20"/>
          <w:lang w:val="en-US"/>
        </w:rPr>
      </w:pPr>
    </w:p>
    <w:p w:rsidR="5FA5A140" w:rsidP="5FA5A140" w:rsidRDefault="5FA5A140" w14:paraId="11464C18" w14:textId="174167DE">
      <w:pPr>
        <w:pStyle w:val="Normal"/>
        <w:rPr>
          <w:ins w:author="Justin King" w:date="2021-03-15T16:22:46.865Z" w:id="1843972268"/>
          <w:rFonts w:ascii="Times New Roman" w:hAnsi="Times New Roman" w:cs="Times New Roman"/>
          <w:sz w:val="20"/>
          <w:szCs w:val="20"/>
          <w:lang w:val="en-US"/>
        </w:rPr>
      </w:pPr>
      <w:ins w:author="Justin King" w:date="2021-03-15T16:22:46.864Z" w:id="2002095026">
        <w:r w:rsidRPr="5FA5A140" w:rsidR="5FA5A140">
          <w:rPr>
            <w:rFonts w:ascii="Times New Roman" w:hAnsi="Times New Roman" w:cs="Times New Roman"/>
            <w:sz w:val="20"/>
            <w:szCs w:val="20"/>
            <w:lang w:val="en-US"/>
          </w:rPr>
          <w:t>This command is used to denote that a file that was transferred has been processed</w:t>
        </w:r>
      </w:ins>
      <w:ins w:author="Justin King" w:date="2021-03-15T16:24:16.575Z" w:id="486849693">
        <w:r w:rsidRPr="5FA5A140" w:rsidR="5FA5A140">
          <w:rPr>
            <w:rFonts w:ascii="Times New Roman" w:hAnsi="Times New Roman" w:cs="Times New Roman"/>
            <w:sz w:val="20"/>
            <w:szCs w:val="20"/>
            <w:lang w:val="en-US"/>
          </w:rPr>
          <w:t>, and that file metadata should be added or updated</w:t>
        </w:r>
      </w:ins>
      <w:ins w:author="Justin King" w:date="2021-03-15T16:49:18.682Z" w:id="752215736">
        <w:r w:rsidRPr="5FA5A140" w:rsidR="5FA5A140">
          <w:rPr>
            <w:rFonts w:ascii="Times New Roman" w:hAnsi="Times New Roman" w:cs="Times New Roman"/>
            <w:sz w:val="20"/>
            <w:szCs w:val="20"/>
            <w:lang w:val="en-US"/>
          </w:rPr>
          <w:t>. The type-specific metadata is described later in this document.</w:t>
        </w:r>
      </w:ins>
    </w:p>
    <w:tbl>
      <w:tblPr>
        <w:tblStyle w:val="TableGrid"/>
        <w:tblW w:w="0" w:type="auto"/>
        <w:tblLook w:val="04A0" w:firstRow="1" w:lastRow="0" w:firstColumn="1" w:lastColumn="0" w:noHBand="0" w:noVBand="1"/>
      </w:tblPr>
      <w:tblGrid>
        <w:gridCol w:w="1665"/>
        <w:gridCol w:w="1416"/>
        <w:gridCol w:w="5532"/>
      </w:tblGrid>
      <w:tr w:rsidR="5FA5A140" w:rsidTr="5FA5A140" w14:paraId="699F1CE6">
        <w:trPr>
          <w:ins w:author="Justin King" w:date="2021-03-15T16:22:46.865Z" w:id="1437210088"/>
        </w:trPr>
        <w:tc>
          <w:tcPr>
            <w:tcW w:w="1665" w:type="dxa"/>
            <w:shd w:val="clear" w:color="auto" w:fill="auto"/>
            <w:tcMar/>
          </w:tcPr>
          <w:p w:rsidR="5FA5A140" w:rsidP="5FA5A140" w:rsidRDefault="5FA5A140" w14:noSpellErr="1" w14:paraId="3DE83F35">
            <w:pPr>
              <w:jc w:val="center"/>
              <w:rPr>
                <w:rFonts w:ascii="Times New Roman" w:hAnsi="Times New Roman" w:cs="Times New Roman"/>
                <w:b w:val="1"/>
                <w:bCs w:val="1"/>
                <w:sz w:val="20"/>
                <w:szCs w:val="20"/>
                <w:lang w:val="en-US"/>
              </w:rPr>
            </w:pPr>
            <w:ins w:author="Justin King" w:date="2021-03-15T16:22:46.867Z" w:id="752796029">
              <w:r w:rsidRPr="5FA5A140" w:rsidR="5FA5A140">
                <w:rPr>
                  <w:rFonts w:ascii="Times New Roman" w:hAnsi="Times New Roman" w:cs="Times New Roman"/>
                  <w:b w:val="1"/>
                  <w:bCs w:val="1"/>
                  <w:sz w:val="20"/>
                  <w:szCs w:val="20"/>
                  <w:lang w:val="en-US"/>
                </w:rPr>
                <w:t>Byte</w:t>
              </w:r>
            </w:ins>
          </w:p>
        </w:tc>
        <w:tc>
          <w:tcPr>
            <w:tcW w:w="1416" w:type="dxa"/>
            <w:shd w:val="clear" w:color="auto" w:fill="auto"/>
            <w:tcMar/>
          </w:tcPr>
          <w:p w:rsidR="5FA5A140" w:rsidP="5FA5A140" w:rsidRDefault="5FA5A140" w14:noSpellErr="1" w14:paraId="30B65172">
            <w:pPr>
              <w:jc w:val="center"/>
              <w:rPr>
                <w:rFonts w:ascii="Times New Roman" w:hAnsi="Times New Roman" w:cs="Times New Roman"/>
                <w:b w:val="1"/>
                <w:bCs w:val="1"/>
                <w:sz w:val="20"/>
                <w:szCs w:val="20"/>
                <w:lang w:val="en-US"/>
              </w:rPr>
            </w:pPr>
            <w:ins w:author="Justin King" w:date="2021-03-15T16:22:46.867Z" w:id="183564635">
              <w:r w:rsidRPr="5FA5A140" w:rsidR="5FA5A140">
                <w:rPr>
                  <w:rFonts w:ascii="Times New Roman" w:hAnsi="Times New Roman" w:cs="Times New Roman"/>
                  <w:b w:val="1"/>
                  <w:bCs w:val="1"/>
                  <w:sz w:val="20"/>
                  <w:szCs w:val="20"/>
                  <w:lang w:val="en-US"/>
                </w:rPr>
                <w:t>Type</w:t>
              </w:r>
            </w:ins>
          </w:p>
        </w:tc>
        <w:tc>
          <w:tcPr>
            <w:tcW w:w="5532" w:type="dxa"/>
            <w:shd w:val="clear" w:color="auto" w:fill="auto"/>
            <w:tcMar/>
          </w:tcPr>
          <w:p w:rsidR="5FA5A140" w:rsidP="5FA5A140" w:rsidRDefault="5FA5A140" w14:noSpellErr="1" w14:paraId="641AF419">
            <w:pPr>
              <w:jc w:val="center"/>
              <w:rPr>
                <w:rFonts w:ascii="Times New Roman" w:hAnsi="Times New Roman" w:cs="Times New Roman"/>
                <w:b w:val="1"/>
                <w:bCs w:val="1"/>
                <w:sz w:val="20"/>
                <w:szCs w:val="20"/>
                <w:lang w:val="en-US"/>
              </w:rPr>
            </w:pPr>
            <w:ins w:author="Justin King" w:date="2021-03-15T16:22:46.867Z" w:id="1497646178">
              <w:r w:rsidRPr="5FA5A140" w:rsidR="5FA5A140">
                <w:rPr>
                  <w:rFonts w:ascii="Times New Roman" w:hAnsi="Times New Roman" w:cs="Times New Roman"/>
                  <w:b w:val="1"/>
                  <w:bCs w:val="1"/>
                  <w:sz w:val="20"/>
                  <w:szCs w:val="20"/>
                  <w:lang w:val="en-US"/>
                </w:rPr>
                <w:t>Request Data</w:t>
              </w:r>
            </w:ins>
          </w:p>
        </w:tc>
      </w:tr>
      <w:tr w:rsidR="5FA5A140" w:rsidTr="5FA5A140" w14:paraId="239B1156">
        <w:trPr>
          <w:ins w:author="Justin King" w:date="2021-03-15T16:22:46.867Z" w:id="70056488"/>
        </w:trPr>
        <w:tc>
          <w:tcPr>
            <w:tcW w:w="1665" w:type="dxa"/>
            <w:shd w:val="clear" w:color="auto" w:fill="auto"/>
            <w:tcMar/>
          </w:tcPr>
          <w:p w:rsidR="5FA5A140" w:rsidP="5FA5A140" w:rsidRDefault="5FA5A140" w14:noSpellErr="1" w14:paraId="460E11BC">
            <w:pPr>
              <w:rPr>
                <w:rFonts w:ascii="Times New Roman" w:hAnsi="Times New Roman" w:cs="Times New Roman"/>
                <w:sz w:val="20"/>
                <w:szCs w:val="20"/>
                <w:lang w:val="en-US"/>
              </w:rPr>
            </w:pPr>
            <w:ins w:author="Justin King" w:date="2021-03-15T16:22:46.868Z" w:id="1028333156">
              <w:r w:rsidRPr="5FA5A140" w:rsidR="5FA5A140">
                <w:rPr>
                  <w:rFonts w:ascii="Times New Roman" w:hAnsi="Times New Roman" w:cs="Times New Roman"/>
                  <w:sz w:val="20"/>
                  <w:szCs w:val="20"/>
                  <w:lang w:val="en-US"/>
                </w:rPr>
                <w:t>0:1</w:t>
              </w:r>
            </w:ins>
          </w:p>
        </w:tc>
        <w:tc>
          <w:tcPr>
            <w:tcW w:w="1416" w:type="dxa"/>
            <w:shd w:val="clear" w:color="auto" w:fill="auto"/>
            <w:tcMar/>
          </w:tcPr>
          <w:p w:rsidR="5FA5A140" w:rsidP="5FA5A140" w:rsidRDefault="5FA5A140" w14:noSpellErr="1" w14:paraId="1B7E8F53">
            <w:pPr>
              <w:rPr>
                <w:rFonts w:ascii="Times New Roman" w:hAnsi="Times New Roman" w:cs="Times New Roman"/>
                <w:sz w:val="20"/>
                <w:szCs w:val="20"/>
                <w:lang w:val="en-US"/>
              </w:rPr>
            </w:pPr>
            <w:ins w:author="Justin King" w:date="2021-03-15T16:22:46.869Z" w:id="1940202640">
              <w:r w:rsidRPr="5FA5A140" w:rsidR="5FA5A140">
                <w:rPr>
                  <w:rFonts w:ascii="Times New Roman" w:hAnsi="Times New Roman" w:cs="Times New Roman"/>
                  <w:sz w:val="20"/>
                  <w:szCs w:val="20"/>
                  <w:lang w:val="en-US"/>
                </w:rPr>
                <w:t>enum16</w:t>
              </w:r>
            </w:ins>
          </w:p>
        </w:tc>
        <w:tc>
          <w:tcPr>
            <w:tcW w:w="5532" w:type="dxa"/>
            <w:shd w:val="clear" w:color="auto" w:fill="auto"/>
            <w:tcMar/>
          </w:tcPr>
          <w:p w:rsidR="5FA5A140" w:rsidP="5FA5A140" w:rsidRDefault="5FA5A140" w14:paraId="43DBB666">
            <w:pPr>
              <w:rPr>
                <w:ins w:author="Justin King" w:date="2021-03-15T16:22:46.869Z" w:id="208565244"/>
                <w:rFonts w:ascii="Times New Roman" w:hAnsi="Times New Roman" w:cs="Times New Roman"/>
                <w:b w:val="1"/>
                <w:bCs w:val="1"/>
                <w:sz w:val="20"/>
                <w:szCs w:val="20"/>
                <w:lang w:val="en-US"/>
              </w:rPr>
            </w:pPr>
            <w:ins w:author="Justin King" w:date="2021-03-15T16:22:46.869Z" w:id="630120134">
              <w:r w:rsidRPr="5FA5A140" w:rsidR="5FA5A140">
                <w:rPr>
                  <w:rFonts w:ascii="Times New Roman" w:hAnsi="Times New Roman" w:cs="Times New Roman"/>
                  <w:b w:val="1"/>
                  <w:bCs w:val="1"/>
                  <w:sz w:val="20"/>
                  <w:szCs w:val="20"/>
                  <w:lang w:val="en-US"/>
                </w:rPr>
                <w:t>FileType</w:t>
              </w:r>
            </w:ins>
          </w:p>
          <w:p w:rsidR="5FA5A140" w:rsidP="5FA5A140" w:rsidRDefault="5FA5A140" w14:noSpellErr="1" w14:paraId="7A64AE6E">
            <w:pPr>
              <w:rPr>
                <w:rFonts w:ascii="Times New Roman" w:hAnsi="Times New Roman" w:cs="Times New Roman"/>
                <w:sz w:val="20"/>
                <w:szCs w:val="20"/>
                <w:lang w:val="en-US"/>
              </w:rPr>
            </w:pPr>
            <w:ins w:author="Justin King" w:date="2021-03-15T16:22:46.869Z" w:id="826357882">
              <w:r w:rsidRPr="5FA5A140" w:rsidR="5FA5A140">
                <w:rPr>
                  <w:rFonts w:ascii="Times New Roman" w:hAnsi="Times New Roman" w:cs="Times New Roman"/>
                  <w:sz w:val="20"/>
                  <w:szCs w:val="20"/>
                  <w:lang w:val="en-US"/>
                </w:rPr>
                <w:t>Type of the file</w:t>
              </w:r>
            </w:ins>
          </w:p>
        </w:tc>
      </w:tr>
      <w:tr w:rsidR="5FA5A140" w:rsidTr="5FA5A140" w14:paraId="15FCEC69">
        <w:trPr>
          <w:ins w:author="Justin King" w:date="2021-03-15T16:22:46.87Z" w:id="1930774777"/>
        </w:trPr>
        <w:tc>
          <w:tcPr>
            <w:tcW w:w="1665" w:type="dxa"/>
            <w:shd w:val="clear" w:color="auto" w:fill="auto"/>
            <w:tcMar/>
          </w:tcPr>
          <w:p w:rsidR="5FA5A140" w:rsidP="5FA5A140" w:rsidRDefault="5FA5A140" w14:noSpellErr="1" w14:paraId="06CD2383">
            <w:pPr>
              <w:rPr>
                <w:rFonts w:ascii="Times New Roman" w:hAnsi="Times New Roman" w:cs="Times New Roman"/>
                <w:sz w:val="20"/>
                <w:szCs w:val="20"/>
                <w:lang w:val="en-US"/>
              </w:rPr>
            </w:pPr>
            <w:ins w:author="Justin King" w:date="2021-03-15T16:22:46.87Z" w:id="972458095">
              <w:r w:rsidRPr="5FA5A140" w:rsidR="5FA5A140">
                <w:rPr>
                  <w:rFonts w:ascii="Times New Roman" w:hAnsi="Times New Roman" w:cs="Times New Roman"/>
                  <w:sz w:val="20"/>
                  <w:szCs w:val="20"/>
                  <w:lang w:val="en-US"/>
                </w:rPr>
                <w:t>2:5</w:t>
              </w:r>
            </w:ins>
          </w:p>
        </w:tc>
        <w:tc>
          <w:tcPr>
            <w:tcW w:w="1416" w:type="dxa"/>
            <w:shd w:val="clear" w:color="auto" w:fill="auto"/>
            <w:tcMar/>
          </w:tcPr>
          <w:p w:rsidR="5FA5A140" w:rsidP="5FA5A140" w:rsidRDefault="5FA5A140" w14:noSpellErr="1" w14:paraId="6BDB2267">
            <w:pPr>
              <w:rPr>
                <w:rFonts w:ascii="Times New Roman" w:hAnsi="Times New Roman" w:cs="Times New Roman"/>
                <w:sz w:val="20"/>
                <w:szCs w:val="20"/>
                <w:lang w:val="en-US"/>
              </w:rPr>
            </w:pPr>
            <w:ins w:author="Justin King" w:date="2021-03-15T16:22:46.87Z" w:id="626509101">
              <w:r w:rsidRPr="5FA5A140" w:rsidR="5FA5A140">
                <w:rPr>
                  <w:rFonts w:ascii="Times New Roman" w:hAnsi="Times New Roman" w:cs="Times New Roman"/>
                  <w:sz w:val="20"/>
                  <w:szCs w:val="20"/>
                  <w:lang w:val="en-US"/>
                </w:rPr>
                <w:t>uint32</w:t>
              </w:r>
            </w:ins>
          </w:p>
        </w:tc>
        <w:tc>
          <w:tcPr>
            <w:tcW w:w="5532" w:type="dxa"/>
            <w:shd w:val="clear" w:color="auto" w:fill="auto"/>
            <w:tcMar/>
          </w:tcPr>
          <w:p w:rsidR="5FA5A140" w:rsidP="5FA5A140" w:rsidRDefault="5FA5A140" w14:paraId="7240C5E6">
            <w:pPr>
              <w:rPr>
                <w:ins w:author="Justin King" w:date="2021-03-15T16:22:46.87Z" w:id="405744406"/>
                <w:rFonts w:ascii="Times New Roman" w:hAnsi="Times New Roman" w:cs="Times New Roman"/>
                <w:sz w:val="20"/>
                <w:szCs w:val="20"/>
                <w:lang w:val="en-US"/>
              </w:rPr>
            </w:pPr>
            <w:ins w:author="Justin King" w:date="2021-03-15T16:22:46.87Z" w:id="578849183">
              <w:r w:rsidRPr="5FA5A140" w:rsidR="5FA5A140">
                <w:rPr>
                  <w:rFonts w:ascii="Times New Roman" w:hAnsi="Times New Roman" w:cs="Times New Roman"/>
                  <w:b w:val="1"/>
                  <w:bCs w:val="1"/>
                  <w:sz w:val="20"/>
                  <w:szCs w:val="20"/>
                  <w:lang w:val="en-US"/>
                </w:rPr>
                <w:t>FileHandle</w:t>
              </w:r>
            </w:ins>
          </w:p>
          <w:p w:rsidR="5FA5A140" w:rsidP="5FA5A140" w:rsidRDefault="5FA5A140" w14:noSpellErr="1" w14:paraId="5CB56052">
            <w:pPr>
              <w:rPr>
                <w:rFonts w:ascii="Times New Roman" w:hAnsi="Times New Roman" w:cs="Times New Roman"/>
                <w:sz w:val="20"/>
                <w:szCs w:val="20"/>
                <w:lang w:val="en-US"/>
              </w:rPr>
            </w:pPr>
            <w:ins w:author="Justin King" w:date="2021-03-15T16:22:46.871Z" w:id="999848008">
              <w:r w:rsidRPr="5FA5A140" w:rsidR="5FA5A140">
                <w:rPr>
                  <w:rFonts w:ascii="Times New Roman" w:hAnsi="Times New Roman" w:cs="Times New Roman"/>
                  <w:sz w:val="20"/>
                  <w:szCs w:val="20"/>
                  <w:lang w:val="en-US"/>
                </w:rPr>
                <w:t>A handle to the file</w:t>
              </w:r>
            </w:ins>
          </w:p>
        </w:tc>
      </w:tr>
      <w:tr w:rsidR="5FA5A140" w:rsidTr="5FA5A140" w14:paraId="313B91B5">
        <w:trPr>
          <w:ins w:author="Justin King" w:date="2021-03-15T16:22:46.871Z" w:id="822274419"/>
        </w:trPr>
        <w:tc>
          <w:tcPr>
            <w:tcW w:w="1665" w:type="dxa"/>
            <w:shd w:val="clear" w:color="auto" w:fill="auto"/>
            <w:tcMar/>
          </w:tcPr>
          <w:p w:rsidR="5FA5A140" w:rsidP="5FA5A140" w:rsidRDefault="5FA5A140" w14:noSpellErr="1" w14:paraId="032EF468">
            <w:pPr>
              <w:rPr>
                <w:rFonts w:ascii="Times New Roman" w:hAnsi="Times New Roman" w:cs="Times New Roman"/>
                <w:sz w:val="20"/>
                <w:szCs w:val="20"/>
                <w:lang w:val="en-US"/>
              </w:rPr>
            </w:pPr>
            <w:ins w:author="Justin King" w:date="2021-03-15T16:22:46.872Z" w:id="1157101731">
              <w:r w:rsidRPr="5FA5A140" w:rsidR="5FA5A140">
                <w:rPr>
                  <w:rFonts w:ascii="Times New Roman" w:hAnsi="Times New Roman" w:cs="Times New Roman"/>
                  <w:sz w:val="20"/>
                  <w:szCs w:val="20"/>
                  <w:lang w:val="en-US"/>
                </w:rPr>
                <w:t>6</w:t>
              </w:r>
            </w:ins>
          </w:p>
        </w:tc>
        <w:tc>
          <w:tcPr>
            <w:tcW w:w="1416" w:type="dxa"/>
            <w:shd w:val="clear" w:color="auto" w:fill="auto"/>
            <w:tcMar/>
          </w:tcPr>
          <w:p w:rsidR="5FA5A140" w:rsidP="5FA5A140" w:rsidRDefault="5FA5A140" w14:noSpellErr="1" w14:paraId="1419CC52">
            <w:pPr>
              <w:rPr>
                <w:rFonts w:ascii="Times New Roman" w:hAnsi="Times New Roman" w:cs="Times New Roman"/>
                <w:sz w:val="20"/>
                <w:szCs w:val="20"/>
                <w:lang w:val="en-US"/>
              </w:rPr>
            </w:pPr>
            <w:ins w:author="Justin King" w:date="2021-03-15T16:22:46.873Z" w:id="470438459">
              <w:r w:rsidRPr="5FA5A140" w:rsidR="5FA5A140">
                <w:rPr>
                  <w:rFonts w:ascii="Times New Roman" w:hAnsi="Times New Roman" w:cs="Times New Roman"/>
                  <w:sz w:val="20"/>
                  <w:szCs w:val="20"/>
                  <w:lang w:val="en-US"/>
                </w:rPr>
                <w:t>enum8</w:t>
              </w:r>
            </w:ins>
          </w:p>
        </w:tc>
        <w:tc>
          <w:tcPr>
            <w:tcW w:w="5532" w:type="dxa"/>
            <w:shd w:val="clear" w:color="auto" w:fill="auto"/>
            <w:tcMar/>
          </w:tcPr>
          <w:p w:rsidR="5FA5A140" w:rsidP="5FA5A140" w:rsidRDefault="5FA5A140" w14:paraId="21A637BB">
            <w:pPr>
              <w:rPr>
                <w:ins w:author="Justin King" w:date="2021-03-15T16:22:46.873Z" w:id="1351652345"/>
                <w:rFonts w:ascii="Times New Roman" w:hAnsi="Times New Roman" w:cs="Times New Roman"/>
                <w:sz w:val="20"/>
                <w:szCs w:val="20"/>
                <w:lang w:val="en-US"/>
              </w:rPr>
            </w:pPr>
            <w:ins w:author="Justin King" w:date="2021-03-15T16:22:46.873Z" w:id="1526318461">
              <w:r w:rsidRPr="5FA5A140" w:rsidR="5FA5A140">
                <w:rPr>
                  <w:rFonts w:ascii="Times New Roman" w:hAnsi="Times New Roman" w:cs="Times New Roman"/>
                  <w:b w:val="1"/>
                  <w:bCs w:val="1"/>
                  <w:sz w:val="20"/>
                  <w:szCs w:val="20"/>
                  <w:lang w:val="en-US"/>
                </w:rPr>
                <w:t>FileStatus</w:t>
              </w:r>
            </w:ins>
          </w:p>
          <w:p w:rsidR="5FA5A140" w:rsidP="5FA5A140" w:rsidRDefault="5FA5A140" w14:noSpellErr="1" w14:paraId="4C88B833">
            <w:pPr>
              <w:rPr>
                <w:ins w:author="Justin King" w:date="2021-03-15T16:22:46.873Z" w:id="564884938"/>
                <w:rFonts w:ascii="Times New Roman" w:hAnsi="Times New Roman" w:cs="Times New Roman"/>
                <w:b w:val="1"/>
                <w:bCs w:val="1"/>
                <w:sz w:val="20"/>
                <w:szCs w:val="20"/>
                <w:lang w:val="en-US"/>
              </w:rPr>
            </w:pPr>
            <w:ins w:author="Justin King" w:date="2021-03-15T16:22:46.873Z" w:id="697797197">
              <w:r w:rsidRPr="5FA5A140" w:rsidR="5FA5A140">
                <w:rPr>
                  <w:rFonts w:ascii="Times New Roman" w:hAnsi="Times New Roman" w:cs="Times New Roman"/>
                  <w:b w:val="1"/>
                  <w:bCs w:val="1"/>
                  <w:sz w:val="20"/>
                  <w:szCs w:val="20"/>
                  <w:lang w:val="en-US"/>
                </w:rPr>
                <w:t>Status of the file transfer</w:t>
              </w:r>
            </w:ins>
          </w:p>
          <w:p w:rsidR="5FA5A140" w:rsidP="5FA5A140" w:rsidRDefault="5FA5A140" w14:noSpellErr="1" w14:paraId="62AB464E">
            <w:pPr>
              <w:rPr>
                <w:ins w:author="Justin King" w:date="2021-03-15T16:22:46.874Z" w:id="753529555"/>
                <w:rFonts w:ascii="Times New Roman" w:hAnsi="Times New Roman" w:cs="Times New Roman"/>
                <w:b w:val="1"/>
                <w:bCs w:val="1"/>
                <w:sz w:val="20"/>
                <w:szCs w:val="20"/>
                <w:lang w:val="en-US"/>
              </w:rPr>
            </w:pPr>
            <w:ins w:author="Justin King" w:date="2021-03-15T16:22:46.874Z" w:id="2094814804">
              <w:r w:rsidRPr="5FA5A140" w:rsidR="5FA5A140">
                <w:rPr>
                  <w:rFonts w:ascii="Times New Roman" w:hAnsi="Times New Roman" w:cs="Times New Roman"/>
                  <w:b w:val="1"/>
                  <w:bCs w:val="1"/>
                  <w:sz w:val="20"/>
                  <w:szCs w:val="20"/>
                  <w:lang w:val="en-US"/>
                </w:rPr>
                <w:t>value:</w:t>
              </w:r>
            </w:ins>
          </w:p>
          <w:p w:rsidR="5FA5A140" w:rsidP="5FA5A140" w:rsidRDefault="5FA5A140" w14:noSpellErr="1" w14:paraId="03188338">
            <w:pPr>
              <w:rPr>
                <w:ins w:author="Justin King" w:date="2021-03-15T16:22:46.874Z" w:id="261623384"/>
                <w:rFonts w:ascii="Times New Roman" w:hAnsi="Times New Roman" w:cs="Times New Roman"/>
                <w:sz w:val="20"/>
                <w:szCs w:val="20"/>
              </w:rPr>
            </w:pPr>
            <w:ins w:author="Justin King" w:date="2021-03-15T16:22:46.874Z" w:id="1661370220">
              <w:r w:rsidRPr="5FA5A140" w:rsidR="5FA5A140">
                <w:rPr>
                  <w:rFonts w:ascii="Times New Roman" w:hAnsi="Times New Roman" w:cs="Times New Roman"/>
                  <w:sz w:val="20"/>
                  <w:szCs w:val="20"/>
                </w:rPr>
                <w:t xml:space="preserve">{ </w:t>
              </w:r>
            </w:ins>
          </w:p>
          <w:p w:rsidR="5FA5A140" w:rsidP="5FA5A140" w:rsidRDefault="5FA5A140" w14:noSpellErr="1" w14:paraId="67A08CA1">
            <w:pPr>
              <w:rPr>
                <w:ins w:author="Justin King" w:date="2021-03-15T16:22:46.875Z" w:id="2144163650"/>
                <w:rFonts w:ascii="Times New Roman" w:hAnsi="Times New Roman" w:cs="Times New Roman"/>
                <w:sz w:val="20"/>
                <w:szCs w:val="20"/>
              </w:rPr>
            </w:pPr>
            <w:ins w:author="Justin King" w:date="2021-03-15T16:22:46.874Z" w:id="772655637">
              <w:r w:rsidRPr="5FA5A140" w:rsidR="5FA5A140">
                <w:rPr>
                  <w:rFonts w:ascii="Times New Roman" w:hAnsi="Times New Roman" w:cs="Times New Roman"/>
                  <w:sz w:val="20"/>
                  <w:szCs w:val="20"/>
                </w:rPr>
                <w:t xml:space="preserve">   PLDM_BASE_CODES,</w:t>
              </w:r>
            </w:ins>
          </w:p>
          <w:p w:rsidR="5FA5A140" w:rsidP="5FA5A140" w:rsidRDefault="5FA5A140" w14:noSpellErr="1" w14:paraId="38C11A2A">
            <w:pPr>
              <w:rPr>
                <w:ins w:author="Justin King" w:date="2021-03-15T16:22:46.875Z" w:id="811977305"/>
                <w:rFonts w:ascii="Times New Roman" w:hAnsi="Times New Roman" w:cs="Times New Roman"/>
                <w:sz w:val="20"/>
                <w:szCs w:val="20"/>
              </w:rPr>
            </w:pPr>
            <w:ins w:author="Justin King" w:date="2021-03-15T16:22:46.875Z" w:id="1344149510">
              <w:r w:rsidRPr="5FA5A140" w:rsidR="5FA5A140">
                <w:rPr>
                  <w:rFonts w:ascii="Times New Roman" w:hAnsi="Times New Roman" w:cs="Times New Roman"/>
                  <w:sz w:val="20"/>
                  <w:szCs w:val="20"/>
                </w:rPr>
                <w:t xml:space="preserve">   ERROR_FILE_DISCARDED=0x8A,</w:t>
              </w:r>
            </w:ins>
          </w:p>
          <w:p w:rsidR="5FA5A140" w:rsidP="5FA5A140" w:rsidRDefault="5FA5A140" w14:noSpellErr="1" w14:paraId="6A061C7F" w14:textId="25494C40">
            <w:pPr>
              <w:rPr>
                <w:ins w:author="Justin King" w:date="2021-03-15T16:22:46.875Z" w:id="224780785"/>
                <w:rFonts w:ascii="Times New Roman" w:hAnsi="Times New Roman" w:cs="Times New Roman"/>
                <w:sz w:val="20"/>
                <w:szCs w:val="20"/>
              </w:rPr>
            </w:pPr>
            <w:ins w:author="Justin King" w:date="2021-03-15T16:22:46.875Z" w:id="1936504728">
              <w:r w:rsidRPr="5FA5A140" w:rsidR="5FA5A140">
                <w:rPr>
                  <w:rFonts w:ascii="Times New Roman" w:hAnsi="Times New Roman" w:cs="Times New Roman"/>
                  <w:sz w:val="20"/>
                  <w:szCs w:val="20"/>
                </w:rPr>
                <w:t xml:space="preserve">   FULL_FILE_DISCARDED=0x8B</w:t>
              </w:r>
            </w:ins>
          </w:p>
          <w:p w:rsidR="5FA5A140" w:rsidP="5FA5A140" w:rsidRDefault="5FA5A140" w14:noSpellErr="1" w14:paraId="44DB2A96" w14:textId="5B112B14">
            <w:pPr>
              <w:rPr>
                <w:ins w:author="Justin King" w:date="2021-03-15T16:22:46.875Z" w:id="1795847709"/>
                <w:rFonts w:ascii="Times New Roman" w:hAnsi="Times New Roman" w:cs="Times New Roman"/>
                <w:sz w:val="20"/>
                <w:szCs w:val="20"/>
              </w:rPr>
            </w:pPr>
            <w:ins w:author="Justin King" w:date="2021-03-15T16:22:46.875Z" w:id="1245042026">
              <w:r w:rsidRPr="5FA5A140" w:rsidR="5FA5A140">
                <w:rPr>
                  <w:rFonts w:ascii="Times New Roman" w:hAnsi="Times New Roman" w:cs="Times New Roman"/>
                  <w:sz w:val="20"/>
                  <w:szCs w:val="20"/>
                </w:rPr>
                <w:t xml:space="preserve">   AUTHORITY_VALIDATION_ERROR=0x8C</w:t>
              </w:r>
            </w:ins>
          </w:p>
          <w:p w:rsidR="5FA5A140" w:rsidP="5FA5A140" w:rsidRDefault="5FA5A140" w14:noSpellErr="1" w14:paraId="1B26C749">
            <w:pPr>
              <w:rPr>
                <w:rFonts w:ascii="Times New Roman" w:hAnsi="Times New Roman" w:cs="Times New Roman"/>
                <w:b w:val="1"/>
                <w:bCs w:val="1"/>
                <w:sz w:val="20"/>
                <w:szCs w:val="20"/>
                <w:lang w:val="en-US"/>
              </w:rPr>
            </w:pPr>
            <w:ins w:author="Justin King" w:date="2021-03-15T16:22:46.876Z" w:id="620004254">
              <w:r w:rsidRPr="5FA5A140" w:rsidR="5FA5A140">
                <w:rPr>
                  <w:rFonts w:ascii="Times New Roman" w:hAnsi="Times New Roman" w:cs="Times New Roman"/>
                  <w:sz w:val="20"/>
                  <w:szCs w:val="20"/>
                </w:rPr>
                <w:t>}</w:t>
              </w:r>
            </w:ins>
          </w:p>
        </w:tc>
      </w:tr>
      <w:tr w:rsidR="5FA5A140" w:rsidTr="5FA5A140" w14:paraId="36B0A0D2">
        <w:trPr>
          <w:ins w:author="Justin King" w:date="2021-03-15T16:23:41.452Z" w:id="404141421"/>
        </w:trPr>
        <w:tc>
          <w:tcPr>
            <w:tcW w:w="1665" w:type="dxa"/>
            <w:shd w:val="clear" w:color="auto" w:fill="auto"/>
            <w:tcMar/>
          </w:tcPr>
          <w:p w:rsidR="5FA5A140" w:rsidP="5FA5A140" w:rsidRDefault="5FA5A140" w14:paraId="0C12E478" w14:textId="01943B33">
            <w:pPr>
              <w:pStyle w:val="Normal"/>
              <w:rPr>
                <w:rFonts w:ascii="Times New Roman" w:hAnsi="Times New Roman" w:cs="Times New Roman"/>
                <w:sz w:val="20"/>
                <w:szCs w:val="20"/>
                <w:lang w:val="en-US"/>
              </w:rPr>
            </w:pPr>
            <w:r w:rsidRPr="5FA5A140" w:rsidR="5FA5A140">
              <w:rPr>
                <w:rFonts w:ascii="Times New Roman" w:hAnsi="Times New Roman" w:cs="Times New Roman"/>
                <w:sz w:val="20"/>
                <w:szCs w:val="20"/>
                <w:lang w:val="en-US"/>
              </w:rPr>
              <w:t>10:13</w:t>
            </w:r>
          </w:p>
        </w:tc>
        <w:tc>
          <w:tcPr>
            <w:tcW w:w="1416" w:type="dxa"/>
            <w:shd w:val="clear" w:color="auto" w:fill="auto"/>
            <w:tcMar/>
          </w:tcPr>
          <w:p w:rsidR="5FA5A140" w:rsidP="5FA5A140" w:rsidRDefault="5FA5A140" w14:paraId="1388588C" w14:textId="7E4711D9">
            <w:pPr>
              <w:pStyle w:val="Normal"/>
              <w:rPr>
                <w:rFonts w:ascii="Times New Roman" w:hAnsi="Times New Roman" w:cs="Times New Roman"/>
                <w:sz w:val="20"/>
                <w:szCs w:val="20"/>
                <w:lang w:val="en-US"/>
              </w:rPr>
            </w:pPr>
            <w:r w:rsidRPr="5FA5A140" w:rsidR="5FA5A140">
              <w:rPr>
                <w:rFonts w:ascii="Times New Roman" w:hAnsi="Times New Roman" w:cs="Times New Roman"/>
                <w:sz w:val="20"/>
                <w:szCs w:val="20"/>
                <w:lang w:val="en-US"/>
              </w:rPr>
              <w:t>uint32</w:t>
            </w:r>
          </w:p>
        </w:tc>
        <w:tc>
          <w:tcPr>
            <w:tcW w:w="5532" w:type="dxa"/>
            <w:shd w:val="clear" w:color="auto" w:fill="auto"/>
            <w:tcMar/>
          </w:tcPr>
          <w:p w:rsidR="5FA5A140" w:rsidP="5FA5A140" w:rsidRDefault="5FA5A140" w14:paraId="2BDB0402" w14:textId="08815F79">
            <w:pPr>
              <w:pStyle w:val="Normal"/>
              <w:rPr>
                <w:rFonts w:ascii="Times New Roman" w:hAnsi="Times New Roman" w:cs="Times New Roman"/>
                <w:b w:val="1"/>
                <w:bCs w:val="1"/>
                <w:sz w:val="20"/>
                <w:szCs w:val="20"/>
                <w:lang w:val="en-US"/>
              </w:rPr>
            </w:pPr>
            <w:r w:rsidRPr="5FA5A140" w:rsidR="5FA5A140">
              <w:rPr>
                <w:rFonts w:ascii="Times New Roman" w:hAnsi="Times New Roman" w:cs="Times New Roman"/>
                <w:b w:val="1"/>
                <w:bCs w:val="1"/>
                <w:sz w:val="20"/>
                <w:szCs w:val="20"/>
                <w:lang w:val="en-US"/>
              </w:rPr>
              <w:t>File Metadata #1</w:t>
            </w:r>
          </w:p>
        </w:tc>
      </w:tr>
      <w:tr w:rsidR="5FA5A140" w:rsidTr="5FA5A140" w14:paraId="2A661F47">
        <w:trPr>
          <w:ins w:author="Justin King" w:date="2021-03-15T16:23:43.235Z" w:id="1167992564"/>
        </w:trPr>
        <w:tc>
          <w:tcPr>
            <w:tcW w:w="1665" w:type="dxa"/>
            <w:shd w:val="clear" w:color="auto" w:fill="auto"/>
            <w:tcMar/>
          </w:tcPr>
          <w:p w:rsidR="5FA5A140" w:rsidP="5FA5A140" w:rsidRDefault="5FA5A140" w14:paraId="1EB8371C" w14:textId="0735721E">
            <w:pPr>
              <w:pStyle w:val="Normal"/>
              <w:rPr>
                <w:rFonts w:ascii="Times New Roman" w:hAnsi="Times New Roman" w:cs="Times New Roman"/>
                <w:sz w:val="20"/>
                <w:szCs w:val="20"/>
                <w:lang w:val="en-US"/>
              </w:rPr>
            </w:pPr>
            <w:r w:rsidRPr="5FA5A140" w:rsidR="5FA5A140">
              <w:rPr>
                <w:rFonts w:ascii="Times New Roman" w:hAnsi="Times New Roman" w:cs="Times New Roman"/>
                <w:sz w:val="20"/>
                <w:szCs w:val="20"/>
                <w:lang w:val="en-US"/>
              </w:rPr>
              <w:t>14:17</w:t>
            </w:r>
          </w:p>
        </w:tc>
        <w:tc>
          <w:tcPr>
            <w:tcW w:w="1416" w:type="dxa"/>
            <w:shd w:val="clear" w:color="auto" w:fill="auto"/>
            <w:tcMar/>
          </w:tcPr>
          <w:p w:rsidR="5FA5A140" w:rsidP="5FA5A140" w:rsidRDefault="5FA5A140" w14:paraId="6E5BE53B" w14:textId="5431B0DC">
            <w:pPr>
              <w:pStyle w:val="Normal"/>
              <w:rPr>
                <w:rFonts w:ascii="Times New Roman" w:hAnsi="Times New Roman" w:cs="Times New Roman"/>
                <w:sz w:val="20"/>
                <w:szCs w:val="20"/>
                <w:lang w:val="en-US"/>
              </w:rPr>
            </w:pPr>
            <w:r w:rsidRPr="5FA5A140" w:rsidR="5FA5A140">
              <w:rPr>
                <w:rFonts w:ascii="Times New Roman" w:hAnsi="Times New Roman" w:cs="Times New Roman"/>
                <w:sz w:val="20"/>
                <w:szCs w:val="20"/>
                <w:lang w:val="en-US"/>
              </w:rPr>
              <w:t>uint32</w:t>
            </w:r>
          </w:p>
        </w:tc>
        <w:tc>
          <w:tcPr>
            <w:tcW w:w="5532" w:type="dxa"/>
            <w:shd w:val="clear" w:color="auto" w:fill="auto"/>
            <w:tcMar/>
          </w:tcPr>
          <w:p w:rsidR="5FA5A140" w:rsidP="5FA5A140" w:rsidRDefault="5FA5A140" w14:paraId="6901A18B" w14:textId="7F9B9CE7">
            <w:pPr>
              <w:pStyle w:val="Normal"/>
              <w:rPr>
                <w:rFonts w:ascii="Times New Roman" w:hAnsi="Times New Roman" w:cs="Times New Roman"/>
                <w:b w:val="1"/>
                <w:bCs w:val="1"/>
                <w:sz w:val="20"/>
                <w:szCs w:val="20"/>
                <w:lang w:val="en-US"/>
              </w:rPr>
            </w:pPr>
            <w:r w:rsidRPr="5FA5A140" w:rsidR="5FA5A140">
              <w:rPr>
                <w:rFonts w:ascii="Times New Roman" w:hAnsi="Times New Roman" w:cs="Times New Roman"/>
                <w:b w:val="1"/>
                <w:bCs w:val="1"/>
                <w:sz w:val="20"/>
                <w:szCs w:val="20"/>
                <w:lang w:val="en-US"/>
              </w:rPr>
              <w:t>File Metadata #2</w:t>
            </w:r>
          </w:p>
        </w:tc>
      </w:tr>
      <w:tr w:rsidR="5FA5A140" w:rsidTr="5FA5A140" w14:paraId="3140052A">
        <w:trPr>
          <w:ins w:author="Justin King" w:date="2021-03-15T16:23:44.749Z" w:id="2085776485"/>
        </w:trPr>
        <w:tc>
          <w:tcPr>
            <w:tcW w:w="1665" w:type="dxa"/>
            <w:shd w:val="clear" w:color="auto" w:fill="auto"/>
            <w:tcMar/>
          </w:tcPr>
          <w:p w:rsidR="5FA5A140" w:rsidP="5FA5A140" w:rsidRDefault="5FA5A140" w14:paraId="42A56700" w14:textId="22A9E5D6">
            <w:pPr>
              <w:pStyle w:val="Normal"/>
              <w:rPr>
                <w:rFonts w:ascii="Times New Roman" w:hAnsi="Times New Roman" w:cs="Times New Roman"/>
                <w:sz w:val="20"/>
                <w:szCs w:val="20"/>
                <w:lang w:val="en-US"/>
              </w:rPr>
            </w:pPr>
            <w:r w:rsidRPr="5FA5A140" w:rsidR="5FA5A140">
              <w:rPr>
                <w:rFonts w:ascii="Times New Roman" w:hAnsi="Times New Roman" w:cs="Times New Roman"/>
                <w:sz w:val="20"/>
                <w:szCs w:val="20"/>
                <w:lang w:val="en-US"/>
              </w:rPr>
              <w:t>18:21</w:t>
            </w:r>
          </w:p>
        </w:tc>
        <w:tc>
          <w:tcPr>
            <w:tcW w:w="1416" w:type="dxa"/>
            <w:shd w:val="clear" w:color="auto" w:fill="auto"/>
            <w:tcMar/>
          </w:tcPr>
          <w:p w:rsidR="5FA5A140" w:rsidP="5FA5A140" w:rsidRDefault="5FA5A140" w14:paraId="747B2EF6" w14:textId="34D04162">
            <w:pPr>
              <w:pStyle w:val="Normal"/>
              <w:rPr>
                <w:rFonts w:ascii="Times New Roman" w:hAnsi="Times New Roman" w:cs="Times New Roman"/>
                <w:sz w:val="20"/>
                <w:szCs w:val="20"/>
                <w:lang w:val="en-US"/>
              </w:rPr>
            </w:pPr>
            <w:r w:rsidRPr="5FA5A140" w:rsidR="5FA5A140">
              <w:rPr>
                <w:rFonts w:ascii="Times New Roman" w:hAnsi="Times New Roman" w:cs="Times New Roman"/>
                <w:sz w:val="20"/>
                <w:szCs w:val="20"/>
                <w:lang w:val="en-US"/>
              </w:rPr>
              <w:t>uint32</w:t>
            </w:r>
          </w:p>
        </w:tc>
        <w:tc>
          <w:tcPr>
            <w:tcW w:w="5532" w:type="dxa"/>
            <w:shd w:val="clear" w:color="auto" w:fill="auto"/>
            <w:tcMar/>
          </w:tcPr>
          <w:p w:rsidR="5FA5A140" w:rsidP="5FA5A140" w:rsidRDefault="5FA5A140" w14:paraId="1E56C9BC" w14:textId="1CD01DD3">
            <w:pPr>
              <w:pStyle w:val="Normal"/>
              <w:rPr>
                <w:rFonts w:ascii="Times New Roman" w:hAnsi="Times New Roman" w:cs="Times New Roman"/>
                <w:b w:val="1"/>
                <w:bCs w:val="1"/>
                <w:sz w:val="20"/>
                <w:szCs w:val="20"/>
                <w:lang w:val="en-US"/>
              </w:rPr>
            </w:pPr>
            <w:r w:rsidRPr="5FA5A140" w:rsidR="5FA5A140">
              <w:rPr>
                <w:rFonts w:ascii="Times New Roman" w:hAnsi="Times New Roman" w:cs="Times New Roman"/>
                <w:b w:val="1"/>
                <w:bCs w:val="1"/>
                <w:sz w:val="20"/>
                <w:szCs w:val="20"/>
                <w:lang w:val="en-US"/>
              </w:rPr>
              <w:t>File Metadata #3</w:t>
            </w:r>
          </w:p>
        </w:tc>
      </w:tr>
      <w:tr w:rsidR="5FA5A140" w:rsidTr="5FA5A140" w14:paraId="6C11BF68">
        <w:trPr>
          <w:ins w:author="Justin King" w:date="2021-03-15T16:23:46.325Z" w:id="2056538955"/>
        </w:trPr>
        <w:tc>
          <w:tcPr>
            <w:tcW w:w="1665" w:type="dxa"/>
            <w:shd w:val="clear" w:color="auto" w:fill="auto"/>
            <w:tcMar/>
          </w:tcPr>
          <w:p w:rsidR="5FA5A140" w:rsidP="5FA5A140" w:rsidRDefault="5FA5A140" w14:paraId="7F744DE1" w14:textId="58A59B2F">
            <w:pPr>
              <w:pStyle w:val="Normal"/>
              <w:rPr>
                <w:rFonts w:ascii="Times New Roman" w:hAnsi="Times New Roman" w:cs="Times New Roman"/>
                <w:sz w:val="20"/>
                <w:szCs w:val="20"/>
                <w:lang w:val="en-US"/>
              </w:rPr>
            </w:pPr>
            <w:r w:rsidRPr="5FA5A140" w:rsidR="5FA5A140">
              <w:rPr>
                <w:rFonts w:ascii="Times New Roman" w:hAnsi="Times New Roman" w:cs="Times New Roman"/>
                <w:sz w:val="20"/>
                <w:szCs w:val="20"/>
                <w:lang w:val="en-US"/>
              </w:rPr>
              <w:t>22:25</w:t>
            </w:r>
          </w:p>
        </w:tc>
        <w:tc>
          <w:tcPr>
            <w:tcW w:w="1416" w:type="dxa"/>
            <w:shd w:val="clear" w:color="auto" w:fill="auto"/>
            <w:tcMar/>
          </w:tcPr>
          <w:p w:rsidR="5FA5A140" w:rsidP="5FA5A140" w:rsidRDefault="5FA5A140" w14:paraId="0E68331B" w14:textId="32B58DD3">
            <w:pPr>
              <w:pStyle w:val="Normal"/>
              <w:rPr>
                <w:rFonts w:ascii="Times New Roman" w:hAnsi="Times New Roman" w:cs="Times New Roman"/>
                <w:sz w:val="20"/>
                <w:szCs w:val="20"/>
                <w:lang w:val="en-US"/>
              </w:rPr>
            </w:pPr>
            <w:r w:rsidRPr="5FA5A140" w:rsidR="5FA5A140">
              <w:rPr>
                <w:rFonts w:ascii="Times New Roman" w:hAnsi="Times New Roman" w:cs="Times New Roman"/>
                <w:sz w:val="20"/>
                <w:szCs w:val="20"/>
                <w:lang w:val="en-US"/>
              </w:rPr>
              <w:t>uint32</w:t>
            </w:r>
          </w:p>
        </w:tc>
        <w:tc>
          <w:tcPr>
            <w:tcW w:w="5532" w:type="dxa"/>
            <w:shd w:val="clear" w:color="auto" w:fill="auto"/>
            <w:tcMar/>
          </w:tcPr>
          <w:p w:rsidR="5FA5A140" w:rsidP="5FA5A140" w:rsidRDefault="5FA5A140" w14:paraId="2FED5EEC" w14:textId="23EAAF20">
            <w:pPr>
              <w:pStyle w:val="Normal"/>
              <w:rPr>
                <w:rFonts w:ascii="Times New Roman" w:hAnsi="Times New Roman" w:cs="Times New Roman"/>
                <w:b w:val="1"/>
                <w:bCs w:val="1"/>
                <w:sz w:val="20"/>
                <w:szCs w:val="20"/>
                <w:lang w:val="en-US"/>
              </w:rPr>
            </w:pPr>
            <w:r w:rsidRPr="5FA5A140" w:rsidR="5FA5A140">
              <w:rPr>
                <w:rFonts w:ascii="Times New Roman" w:hAnsi="Times New Roman" w:cs="Times New Roman"/>
                <w:b w:val="1"/>
                <w:bCs w:val="1"/>
                <w:sz w:val="20"/>
                <w:szCs w:val="20"/>
                <w:lang w:val="en-US"/>
              </w:rPr>
              <w:t>File Metadata #4</w:t>
            </w:r>
          </w:p>
        </w:tc>
      </w:tr>
      <w:tr w:rsidR="5FA5A140" w:rsidTr="5FA5A140" w14:paraId="4904A41C">
        <w:trPr>
          <w:ins w:author="Justin King" w:date="2021-03-15T16:22:46.876Z" w:id="333351410"/>
        </w:trPr>
        <w:tc>
          <w:tcPr>
            <w:tcW w:w="1665" w:type="dxa"/>
            <w:shd w:val="clear" w:color="auto" w:fill="auto"/>
            <w:tcMar/>
          </w:tcPr>
          <w:p w:rsidR="5FA5A140" w:rsidP="5FA5A140" w:rsidRDefault="5FA5A140" w14:noSpellErr="1" w14:paraId="0421949D">
            <w:pPr>
              <w:jc w:val="center"/>
              <w:rPr>
                <w:rFonts w:ascii="Times New Roman" w:hAnsi="Times New Roman" w:cs="Times New Roman"/>
                <w:b w:val="1"/>
                <w:bCs w:val="1"/>
                <w:sz w:val="20"/>
                <w:szCs w:val="20"/>
                <w:lang w:val="en-US"/>
              </w:rPr>
            </w:pPr>
            <w:ins w:author="Justin King" w:date="2021-03-15T16:22:46.876Z" w:id="384446094">
              <w:r w:rsidRPr="5FA5A140" w:rsidR="5FA5A140">
                <w:rPr>
                  <w:rFonts w:ascii="Times New Roman" w:hAnsi="Times New Roman" w:cs="Times New Roman"/>
                  <w:b w:val="1"/>
                  <w:bCs w:val="1"/>
                  <w:sz w:val="20"/>
                  <w:szCs w:val="20"/>
                  <w:lang w:val="en-US"/>
                </w:rPr>
                <w:t>Byte</w:t>
              </w:r>
            </w:ins>
          </w:p>
        </w:tc>
        <w:tc>
          <w:tcPr>
            <w:tcW w:w="1416" w:type="dxa"/>
            <w:shd w:val="clear" w:color="auto" w:fill="auto"/>
            <w:tcMar/>
          </w:tcPr>
          <w:p w:rsidR="5FA5A140" w:rsidP="5FA5A140" w:rsidRDefault="5FA5A140" w14:noSpellErr="1" w14:paraId="4203E1C2">
            <w:pPr>
              <w:jc w:val="center"/>
              <w:rPr>
                <w:rFonts w:ascii="Times New Roman" w:hAnsi="Times New Roman" w:cs="Times New Roman"/>
                <w:b w:val="1"/>
                <w:bCs w:val="1"/>
                <w:sz w:val="20"/>
                <w:szCs w:val="20"/>
                <w:lang w:val="en-US"/>
              </w:rPr>
            </w:pPr>
            <w:ins w:author="Justin King" w:date="2021-03-15T16:22:46.876Z" w:id="473758456">
              <w:r w:rsidRPr="5FA5A140" w:rsidR="5FA5A140">
                <w:rPr>
                  <w:rFonts w:ascii="Times New Roman" w:hAnsi="Times New Roman" w:cs="Times New Roman"/>
                  <w:b w:val="1"/>
                  <w:bCs w:val="1"/>
                  <w:sz w:val="20"/>
                  <w:szCs w:val="20"/>
                  <w:lang w:val="en-US"/>
                </w:rPr>
                <w:t>Type</w:t>
              </w:r>
            </w:ins>
          </w:p>
        </w:tc>
        <w:tc>
          <w:tcPr>
            <w:tcW w:w="5532" w:type="dxa"/>
            <w:shd w:val="clear" w:color="auto" w:fill="auto"/>
            <w:tcMar/>
          </w:tcPr>
          <w:p w:rsidR="5FA5A140" w:rsidP="5FA5A140" w:rsidRDefault="5FA5A140" w14:noSpellErr="1" w14:paraId="39985823">
            <w:pPr>
              <w:jc w:val="center"/>
              <w:rPr>
                <w:rFonts w:ascii="Times New Roman" w:hAnsi="Times New Roman" w:cs="Times New Roman"/>
                <w:b w:val="1"/>
                <w:bCs w:val="1"/>
                <w:sz w:val="20"/>
                <w:szCs w:val="20"/>
                <w:lang w:val="en-US"/>
              </w:rPr>
            </w:pPr>
            <w:ins w:author="Justin King" w:date="2021-03-15T16:22:46.878Z" w:id="611179852">
              <w:r w:rsidRPr="5FA5A140" w:rsidR="5FA5A140">
                <w:rPr>
                  <w:rFonts w:ascii="Times New Roman" w:hAnsi="Times New Roman" w:cs="Times New Roman"/>
                  <w:b w:val="1"/>
                  <w:bCs w:val="1"/>
                  <w:sz w:val="20"/>
                  <w:szCs w:val="20"/>
                  <w:lang w:val="en-US"/>
                </w:rPr>
                <w:t>Response Data</w:t>
              </w:r>
            </w:ins>
          </w:p>
        </w:tc>
      </w:tr>
      <w:tr w:rsidR="5FA5A140" w:rsidTr="5FA5A140" w14:paraId="5F207F40">
        <w:trPr>
          <w:ins w:author="Justin King" w:date="2021-03-15T16:22:46.878Z" w:id="1467729444"/>
        </w:trPr>
        <w:tc>
          <w:tcPr>
            <w:tcW w:w="1665" w:type="dxa"/>
            <w:shd w:val="clear" w:color="auto" w:fill="auto"/>
            <w:tcMar/>
          </w:tcPr>
          <w:p w:rsidR="5FA5A140" w:rsidP="5FA5A140" w:rsidRDefault="5FA5A140" w14:noSpellErr="1" w14:paraId="374D64F2">
            <w:pPr>
              <w:rPr>
                <w:rFonts w:ascii="Times New Roman" w:hAnsi="Times New Roman" w:cs="Times New Roman"/>
                <w:sz w:val="20"/>
                <w:szCs w:val="20"/>
                <w:lang w:val="en-US"/>
              </w:rPr>
            </w:pPr>
            <w:ins w:author="Justin King" w:date="2021-03-15T16:22:46.878Z" w:id="1746936893">
              <w:r w:rsidRPr="5FA5A140" w:rsidR="5FA5A140">
                <w:rPr>
                  <w:rFonts w:ascii="Times New Roman" w:hAnsi="Times New Roman" w:cs="Times New Roman"/>
                  <w:sz w:val="20"/>
                  <w:szCs w:val="20"/>
                  <w:lang w:val="en-US"/>
                </w:rPr>
                <w:t>0</w:t>
              </w:r>
            </w:ins>
          </w:p>
        </w:tc>
        <w:tc>
          <w:tcPr>
            <w:tcW w:w="1416" w:type="dxa"/>
            <w:shd w:val="clear" w:color="auto" w:fill="auto"/>
            <w:tcMar/>
          </w:tcPr>
          <w:p w:rsidR="5FA5A140" w:rsidP="5FA5A140" w:rsidRDefault="5FA5A140" w14:noSpellErr="1" w14:paraId="6C971F72">
            <w:pPr>
              <w:rPr>
                <w:rFonts w:ascii="Times New Roman" w:hAnsi="Times New Roman" w:cs="Times New Roman"/>
                <w:sz w:val="20"/>
                <w:szCs w:val="20"/>
                <w:lang w:val="en-US"/>
              </w:rPr>
            </w:pPr>
            <w:ins w:author="Justin King" w:date="2021-03-15T16:22:46.878Z" w:id="1753379072">
              <w:r w:rsidRPr="5FA5A140" w:rsidR="5FA5A140">
                <w:rPr>
                  <w:rFonts w:ascii="Times New Roman" w:hAnsi="Times New Roman" w:cs="Times New Roman"/>
                  <w:sz w:val="20"/>
                  <w:szCs w:val="20"/>
                  <w:lang w:val="en-US"/>
                </w:rPr>
                <w:t>enum8</w:t>
              </w:r>
            </w:ins>
          </w:p>
        </w:tc>
        <w:tc>
          <w:tcPr>
            <w:tcW w:w="5532" w:type="dxa"/>
            <w:shd w:val="clear" w:color="auto" w:fill="auto"/>
            <w:tcMar/>
          </w:tcPr>
          <w:p w:rsidR="5FA5A140" w:rsidP="5FA5A140" w:rsidRDefault="5FA5A140" w14:paraId="63600FC9">
            <w:pPr>
              <w:rPr>
                <w:ins w:author="Justin King" w:date="2021-03-15T16:22:46.878Z" w:id="1168542127"/>
                <w:rFonts w:ascii="Times New Roman" w:hAnsi="Times New Roman" w:cs="Times New Roman"/>
                <w:b w:val="1"/>
                <w:bCs w:val="1"/>
                <w:sz w:val="20"/>
                <w:szCs w:val="20"/>
              </w:rPr>
            </w:pPr>
            <w:ins w:author="Justin King" w:date="2021-03-15T16:22:46.878Z" w:id="360958158">
              <w:r w:rsidRPr="5FA5A140" w:rsidR="5FA5A140">
                <w:rPr>
                  <w:rFonts w:ascii="Times New Roman" w:hAnsi="Times New Roman" w:cs="Times New Roman"/>
                  <w:b w:val="1"/>
                  <w:bCs w:val="1"/>
                  <w:sz w:val="20"/>
                  <w:szCs w:val="20"/>
                </w:rPr>
                <w:t>CompletionCode</w:t>
              </w:r>
            </w:ins>
          </w:p>
          <w:p w:rsidR="5FA5A140" w:rsidP="5FA5A140" w:rsidRDefault="5FA5A140" w14:noSpellErr="1" w14:paraId="613EAA72">
            <w:pPr>
              <w:rPr>
                <w:ins w:author="Justin King" w:date="2021-03-15T16:22:46.88Z" w:id="1832359531"/>
                <w:rFonts w:ascii="Times New Roman" w:hAnsi="Times New Roman" w:cs="Times New Roman"/>
                <w:sz w:val="20"/>
                <w:szCs w:val="20"/>
              </w:rPr>
            </w:pPr>
            <w:ins w:author="Justin King" w:date="2021-03-15T16:22:46.879Z" w:id="1707224898">
              <w:r w:rsidRPr="5FA5A140" w:rsidR="5FA5A140">
                <w:rPr>
                  <w:rFonts w:ascii="Times New Roman" w:hAnsi="Times New Roman" w:cs="Times New Roman"/>
                  <w:sz w:val="20"/>
                  <w:szCs w:val="20"/>
                </w:rPr>
                <w:t>value:</w:t>
              </w:r>
            </w:ins>
          </w:p>
          <w:p w:rsidR="5FA5A140" w:rsidP="5FA5A140" w:rsidRDefault="5FA5A140" w14:noSpellErr="1" w14:paraId="1A7C5EC6">
            <w:pPr>
              <w:rPr>
                <w:ins w:author="Justin King" w:date="2021-03-15T16:22:46.88Z" w:id="55109222"/>
                <w:rFonts w:ascii="Times New Roman" w:hAnsi="Times New Roman" w:cs="Times New Roman"/>
                <w:sz w:val="20"/>
                <w:szCs w:val="20"/>
              </w:rPr>
            </w:pPr>
            <w:ins w:author="Justin King" w:date="2021-03-15T16:22:46.88Z" w:id="399530285">
              <w:r w:rsidRPr="5FA5A140" w:rsidR="5FA5A140">
                <w:rPr>
                  <w:rFonts w:ascii="Times New Roman" w:hAnsi="Times New Roman" w:cs="Times New Roman"/>
                  <w:sz w:val="20"/>
                  <w:szCs w:val="20"/>
                </w:rPr>
                <w:t xml:space="preserve">{ </w:t>
              </w:r>
            </w:ins>
          </w:p>
          <w:p w:rsidR="5FA5A140" w:rsidP="5FA5A140" w:rsidRDefault="5FA5A140" w14:noSpellErr="1" w14:paraId="5765ED32">
            <w:pPr>
              <w:rPr>
                <w:ins w:author="Justin King" w:date="2021-03-15T16:22:46.88Z" w:id="1814161720"/>
                <w:rFonts w:ascii="Times New Roman" w:hAnsi="Times New Roman" w:cs="Times New Roman"/>
                <w:sz w:val="20"/>
                <w:szCs w:val="20"/>
              </w:rPr>
            </w:pPr>
            <w:ins w:author="Justin King" w:date="2021-03-15T16:22:46.88Z" w:id="808854769">
              <w:r w:rsidRPr="5FA5A140" w:rsidR="5FA5A140">
                <w:rPr>
                  <w:rFonts w:ascii="Times New Roman" w:hAnsi="Times New Roman" w:cs="Times New Roman"/>
                  <w:sz w:val="20"/>
                  <w:szCs w:val="20"/>
                </w:rPr>
                <w:t xml:space="preserve">   PLDM_BASE_CODES,</w:t>
              </w:r>
            </w:ins>
          </w:p>
          <w:p w:rsidR="5FA5A140" w:rsidP="5FA5A140" w:rsidRDefault="5FA5A140" w14:noSpellErr="1" w14:paraId="2A1CE113">
            <w:pPr>
              <w:rPr>
                <w:ins w:author="Justin King" w:date="2021-03-15T16:22:46.88Z" w:id="200043939"/>
                <w:rFonts w:ascii="Times New Roman" w:hAnsi="Times New Roman" w:cs="Times New Roman"/>
                <w:sz w:val="20"/>
                <w:szCs w:val="20"/>
              </w:rPr>
            </w:pPr>
            <w:ins w:author="Justin King" w:date="2021-03-15T16:22:46.88Z" w:id="1926879471">
              <w:r w:rsidRPr="5FA5A140" w:rsidR="5FA5A140">
                <w:rPr>
                  <w:rFonts w:ascii="Times New Roman" w:hAnsi="Times New Roman" w:cs="Times New Roman"/>
                  <w:sz w:val="20"/>
                  <w:szCs w:val="20"/>
                </w:rPr>
                <w:t xml:space="preserve">   INVALID_FILE_HANDLE=0x86, </w:t>
              </w:r>
            </w:ins>
          </w:p>
          <w:p w:rsidR="5FA5A140" w:rsidP="5FA5A140" w:rsidRDefault="5FA5A140" w14:noSpellErr="1" w14:paraId="2D05068E" w14:textId="60332618">
            <w:pPr>
              <w:rPr>
                <w:ins w:author="Justin King" w:date="2021-03-15T16:22:46.88Z" w:id="1410820401"/>
                <w:rFonts w:ascii="Times New Roman" w:hAnsi="Times New Roman" w:cs="Times New Roman"/>
                <w:sz w:val="20"/>
                <w:szCs w:val="20"/>
              </w:rPr>
            </w:pPr>
            <w:ins w:author="Justin King" w:date="2021-03-15T16:22:46.88Z" w:id="307913372">
              <w:r w:rsidRPr="5FA5A140" w:rsidR="5FA5A140">
                <w:rPr>
                  <w:rFonts w:ascii="Times New Roman" w:hAnsi="Times New Roman" w:cs="Times New Roman"/>
                  <w:sz w:val="20"/>
                  <w:szCs w:val="20"/>
                </w:rPr>
                <w:t xml:space="preserve">   INVALID_FILE_TYPE=0x89,</w:t>
              </w:r>
            </w:ins>
          </w:p>
          <w:p w:rsidR="5FA5A140" w:rsidP="5FA5A140" w:rsidRDefault="5FA5A140" w14:noSpellErr="1" w14:paraId="760DAE04">
            <w:pPr>
              <w:rPr>
                <w:rFonts w:ascii="Times New Roman" w:hAnsi="Times New Roman" w:cs="Times New Roman"/>
                <w:sz w:val="20"/>
                <w:szCs w:val="20"/>
              </w:rPr>
            </w:pPr>
            <w:ins w:author="Justin King" w:date="2021-03-15T16:22:46.88Z" w:id="1078861291">
              <w:r w:rsidRPr="5FA5A140" w:rsidR="5FA5A140">
                <w:rPr>
                  <w:rFonts w:ascii="Times New Roman" w:hAnsi="Times New Roman" w:cs="Times New Roman"/>
                  <w:sz w:val="20"/>
                  <w:szCs w:val="20"/>
                </w:rPr>
                <w:t>}</w:t>
              </w:r>
            </w:ins>
          </w:p>
        </w:tc>
      </w:tr>
    </w:tbl>
    <w:p w:rsidR="5FA5A140" w:rsidP="5FA5A140" w:rsidRDefault="5FA5A140" w14:noSpellErr="1" w14:paraId="42FF7B18" w14:textId="4D72AF50">
      <w:pPr>
        <w:pStyle w:val="Normal"/>
        <w:rPr>
          <w:ins w:author="Justin King" w:date="2021-03-15T16:16:30.263Z" w:id="877368766"/>
          <w:rFonts w:ascii="Times New Roman" w:hAnsi="Times New Roman" w:cs="Times New Roman"/>
          <w:sz w:val="20"/>
          <w:szCs w:val="20"/>
          <w:lang w:val="en-US"/>
        </w:rPr>
      </w:pPr>
    </w:p>
    <w:p w:rsidR="5FA5A140" w:rsidP="5FA5A140" w:rsidRDefault="5FA5A140" w14:paraId="45818DC9" w14:textId="22CA1CE7">
      <w:pPr>
        <w:rPr>
          <w:ins w:author="Deepak Kodihalli" w:date="2019-11-04T09:30:00Z" w:id="2108038705"/>
          <w:del w:author="Justin King" w:date="2021-03-15T16:16:37.245Z" w:id="807034406"/>
          <w:rFonts w:ascii="Times New Roman" w:hAnsi="Times New Roman" w:cs="Times New Roman"/>
          <w:sz w:val="20"/>
          <w:szCs w:val="20"/>
          <w:lang w:val="en-US"/>
        </w:rPr>
      </w:pPr>
      <w:ins w:author="Justin King" w:date="2021-03-15T16:16:34.298Z" w:id="1913847513">
        <w:r w:rsidRPr="5FA5A140" w:rsidR="5FA5A140">
          <w:rPr>
            <w:rFonts w:ascii="Times New Roman" w:hAnsi="Times New Roman" w:cs="Times New Roman"/>
            <w:sz w:val="20"/>
            <w:szCs w:val="20"/>
            <w:lang w:val="en-US"/>
          </w:rPr>
          <w:t>=========================================================</w:t>
        </w:r>
      </w:ins>
    </w:p>
    <w:p w:rsidR="00A0107C" w:rsidRDefault="00A0107C" w14:paraId="5217959A" w14:textId="77777777">
      <w:pPr>
        <w:rPr>
          <w:ins w:author="Deepak Kodihalli" w:date="2019-11-04T09:27:00Z" w:id="379"/>
          <w:rFonts w:ascii="Times New Roman" w:hAnsi="Times New Roman" w:cs="Times New Roman"/>
          <w:sz w:val="20"/>
          <w:szCs w:val="20"/>
          <w:lang w:val="en-US"/>
        </w:rPr>
      </w:pPr>
    </w:p>
    <w:p w:rsidR="00A0107C" w:rsidRDefault="00B96BF1" w14:paraId="6DD32602" w14:textId="77777777">
      <w:pPr>
        <w:rPr>
          <w:ins w:author="Deepak Kodihalli" w:date="2019-11-04T09:27:00Z" w:id="380"/>
          <w:rFonts w:ascii="Times New Roman" w:hAnsi="Times New Roman" w:cs="Times New Roman"/>
          <w:b/>
          <w:bCs/>
          <w:sz w:val="20"/>
          <w:szCs w:val="20"/>
          <w:lang w:val="en-US"/>
        </w:rPr>
      </w:pPr>
      <w:ins w:author="Deepak Kodihalli" w:date="2019-11-04T09:27:00Z" w:id="381">
        <w:r>
          <w:rPr>
            <w:rFonts w:ascii="Times New Roman" w:hAnsi="Times New Roman" w:cs="Times New Roman"/>
            <w:b/>
            <w:bCs/>
            <w:sz w:val="20"/>
            <w:szCs w:val="20"/>
            <w:lang w:val="en-US"/>
          </w:rPr>
          <w:t>Types of Files</w:t>
        </w:r>
      </w:ins>
    </w:p>
    <w:p w:rsidR="00A0107C" w:rsidRDefault="00A0107C" w14:paraId="58661E99" w14:textId="77777777">
      <w:pPr>
        <w:rPr>
          <w:ins w:author="Deepak Kodihalli" w:date="2019-11-04T09:27:00Z" w:id="382"/>
          <w:rFonts w:ascii="Times New Roman" w:hAnsi="Times New Roman" w:cs="Times New Roman"/>
          <w:b/>
          <w:bCs/>
          <w:sz w:val="20"/>
          <w:szCs w:val="20"/>
          <w:lang w:val="en-US"/>
        </w:rPr>
      </w:pPr>
    </w:p>
    <w:p w:rsidR="00A0107C" w:rsidRDefault="00B96BF1" w14:paraId="60B0C7CB" w14:textId="77777777">
      <w:pPr>
        <w:rPr>
          <w:ins w:author="Deepak Kodihalli" w:date="2019-11-04T09:27:00Z" w:id="383"/>
          <w:rFonts w:ascii="Times New Roman" w:hAnsi="Times New Roman" w:cs="Times New Roman"/>
          <w:sz w:val="20"/>
          <w:szCs w:val="20"/>
          <w:lang w:val="en-US"/>
        </w:rPr>
      </w:pPr>
      <w:proofErr w:type="spellStart"/>
      <w:ins w:author="Deepak Kodihalli" w:date="2019-11-04T09:27:00Z" w:id="384">
        <w:r>
          <w:rPr>
            <w:rFonts w:ascii="Times New Roman" w:hAnsi="Times New Roman" w:cs="Times New Roman"/>
            <w:sz w:val="20"/>
            <w:szCs w:val="20"/>
            <w:lang w:val="en-US"/>
          </w:rPr>
          <w:t>enum</w:t>
        </w:r>
        <w:proofErr w:type="spellEnd"/>
        <w:r>
          <w:rPr>
            <w:rFonts w:ascii="Times New Roman" w:hAnsi="Times New Roman" w:cs="Times New Roman"/>
            <w:sz w:val="20"/>
            <w:szCs w:val="20"/>
            <w:lang w:val="en-US"/>
          </w:rPr>
          <w:t xml:space="preserve"> Type</w:t>
        </w:r>
      </w:ins>
    </w:p>
    <w:p w:rsidR="00A0107C" w:rsidRDefault="00B96BF1" w14:paraId="78EDAC61" w14:textId="77777777">
      <w:pPr>
        <w:rPr>
          <w:ins w:author="Deepak Kodihalli" w:date="2019-11-04T09:27:00Z" w:id="385"/>
          <w:rFonts w:ascii="Times New Roman" w:hAnsi="Times New Roman" w:cs="Times New Roman"/>
          <w:sz w:val="20"/>
          <w:szCs w:val="20"/>
          <w:lang w:val="en-US"/>
        </w:rPr>
      </w:pPr>
      <w:ins w:author="Deepak Kodihalli" w:date="2019-11-04T09:27:00Z" w:id="386">
        <w:r>
          <w:rPr>
            <w:rFonts w:ascii="Times New Roman" w:hAnsi="Times New Roman" w:cs="Times New Roman"/>
            <w:sz w:val="20"/>
            <w:szCs w:val="20"/>
            <w:lang w:val="en-US"/>
          </w:rPr>
          <w:t>{</w:t>
        </w:r>
      </w:ins>
    </w:p>
    <w:p w:rsidR="00A0107C" w:rsidRDefault="00B96BF1" w14:paraId="50FB0C2F" w14:textId="77777777">
      <w:pPr>
        <w:rPr>
          <w:ins w:author="Deepak Kodihalli" w:date="2019-11-04T09:27:00Z" w:id="387"/>
          <w:rFonts w:ascii="Times New Roman" w:hAnsi="Times New Roman" w:cs="Times New Roman"/>
          <w:sz w:val="20"/>
          <w:szCs w:val="20"/>
          <w:lang w:val="en-US"/>
        </w:rPr>
      </w:pPr>
      <w:ins w:author="Deepak Kodihalli" w:date="2019-11-04T09:27:00Z" w:id="388">
        <w:r>
          <w:rPr>
            <w:rFonts w:ascii="Times New Roman" w:hAnsi="Times New Roman" w:cs="Times New Roman"/>
            <w:sz w:val="20"/>
            <w:szCs w:val="20"/>
            <w:lang w:val="en-US"/>
          </w:rPr>
          <w:lastRenderedPageBreak/>
          <w:t xml:space="preserve">   ERROR_LOG = 0x0000,</w:t>
        </w:r>
      </w:ins>
    </w:p>
    <w:p w:rsidR="00A0107C" w:rsidRDefault="00B96BF1" w14:paraId="4A0F4628" w14:textId="77777777">
      <w:pPr>
        <w:rPr>
          <w:ins w:author="Deepak Kodihalli" w:date="2019-11-04T09:28:00Z" w:id="389"/>
          <w:rFonts w:ascii="Times New Roman" w:hAnsi="Times New Roman" w:cs="Times New Roman"/>
          <w:sz w:val="20"/>
          <w:szCs w:val="20"/>
          <w:lang w:val="en-US"/>
        </w:rPr>
      </w:pPr>
      <w:ins w:author="Deepak Kodihalli" w:date="2019-11-04T09:27:00Z" w:id="390">
        <w:r>
          <w:rPr>
            <w:rFonts w:ascii="Times New Roman" w:hAnsi="Times New Roman" w:cs="Times New Roman"/>
            <w:sz w:val="20"/>
            <w:szCs w:val="20"/>
            <w:lang w:val="en-US"/>
          </w:rPr>
          <w:t xml:space="preserve">   </w:t>
        </w:r>
      </w:ins>
      <w:ins w:author="Deepak Kodihalli" w:date="2019-11-04T09:28:00Z" w:id="391">
        <w:r>
          <w:rPr>
            <w:rFonts w:ascii="Times New Roman" w:hAnsi="Times New Roman" w:cs="Times New Roman"/>
            <w:sz w:val="20"/>
            <w:szCs w:val="20"/>
            <w:lang w:val="en-US"/>
          </w:rPr>
          <w:t xml:space="preserve">LID_PERM </w:t>
        </w:r>
      </w:ins>
      <w:ins w:author="Deepak Kodihalli" w:date="2019-11-04T09:27:00Z" w:id="392">
        <w:r>
          <w:rPr>
            <w:rFonts w:ascii="Times New Roman" w:hAnsi="Times New Roman" w:cs="Times New Roman"/>
            <w:sz w:val="20"/>
            <w:szCs w:val="20"/>
            <w:lang w:val="en-US"/>
          </w:rPr>
          <w:t>= 0x000</w:t>
        </w:r>
      </w:ins>
      <w:ins w:author="Deepak Kodihalli" w:date="2019-11-04T09:28:00Z" w:id="393">
        <w:r>
          <w:rPr>
            <w:rFonts w:ascii="Times New Roman" w:hAnsi="Times New Roman" w:cs="Times New Roman"/>
            <w:sz w:val="20"/>
            <w:szCs w:val="20"/>
            <w:lang w:val="en-US"/>
          </w:rPr>
          <w:t>1,</w:t>
        </w:r>
      </w:ins>
    </w:p>
    <w:p w:rsidR="00A0107C" w:rsidRDefault="00B96BF1" w14:paraId="470359A0" w14:textId="77777777">
      <w:pPr>
        <w:rPr>
          <w:ins w:author="Sampa Misra" w:date="2020-03-23T12:07:00Z" w:id="394"/>
          <w:rFonts w:ascii="Times New Roman" w:hAnsi="Times New Roman" w:cs="Times New Roman"/>
          <w:sz w:val="20"/>
          <w:szCs w:val="20"/>
          <w:lang w:val="en-US"/>
        </w:rPr>
      </w:pPr>
      <w:ins w:author="Deepak Kodihalli" w:date="2019-11-04T09:28:00Z" w:id="395">
        <w:r>
          <w:rPr>
            <w:rFonts w:ascii="Times New Roman" w:hAnsi="Times New Roman" w:cs="Times New Roman"/>
            <w:sz w:val="20"/>
            <w:szCs w:val="20"/>
            <w:lang w:val="en-US"/>
          </w:rPr>
          <w:t xml:space="preserve">   LID_TEMP = 0x0002,</w:t>
        </w:r>
      </w:ins>
    </w:p>
    <w:p w:rsidR="00A0107C" w:rsidRDefault="00B96BF1" w14:paraId="66923AF2" w14:textId="77777777">
      <w:pPr>
        <w:rPr>
          <w:ins w:author="Sampa Misra" w:date="2020-03-23T12:08:00Z" w:id="396"/>
          <w:rFonts w:ascii="Times New Roman" w:hAnsi="Times New Roman" w:cs="Times New Roman"/>
          <w:sz w:val="20"/>
          <w:szCs w:val="20"/>
          <w:lang w:val="en-US"/>
        </w:rPr>
      </w:pPr>
      <w:ins w:author="Sampa Misra" w:date="2020-03-23T12:08:00Z" w:id="397">
        <w:r>
          <w:rPr>
            <w:rFonts w:ascii="Times New Roman" w:hAnsi="Times New Roman" w:cs="Times New Roman"/>
            <w:sz w:val="20"/>
            <w:szCs w:val="20"/>
            <w:lang w:val="en-US"/>
          </w:rPr>
          <w:t xml:space="preserve">   DUMP = 0x0003,</w:t>
        </w:r>
      </w:ins>
    </w:p>
    <w:p w:rsidR="00A0107C" w:rsidRDefault="00B96BF1" w14:paraId="12EC3E5E" w14:textId="77777777">
      <w:pPr>
        <w:rPr>
          <w:ins w:author="Sampa Misra" w:date="2020-03-23T12:09:00Z" w:id="398"/>
          <w:rFonts w:ascii="Times New Roman" w:hAnsi="Times New Roman" w:cs="Times New Roman"/>
          <w:sz w:val="20"/>
          <w:szCs w:val="20"/>
          <w:lang w:val="en-US"/>
        </w:rPr>
      </w:pPr>
      <w:ins w:author="Sampa Misra" w:date="2020-03-23T12:08:00Z" w:id="399">
        <w:r>
          <w:rPr>
            <w:rFonts w:ascii="Times New Roman" w:hAnsi="Times New Roman" w:cs="Times New Roman"/>
            <w:sz w:val="20"/>
            <w:szCs w:val="20"/>
            <w:lang w:val="en-US"/>
          </w:rPr>
          <w:t xml:space="preserve">   CERT_SIGNING_REQUEST = 0x0004,</w:t>
        </w:r>
      </w:ins>
    </w:p>
    <w:p w:rsidR="00A0107C" w:rsidRDefault="00B96BF1" w14:paraId="0C215792" w14:textId="77777777">
      <w:pPr>
        <w:rPr>
          <w:ins w:author="Sampa Misra" w:date="2020-03-23T12:09:00Z" w:id="400"/>
          <w:rFonts w:ascii="Times New Roman" w:hAnsi="Times New Roman" w:cs="Times New Roman"/>
          <w:sz w:val="20"/>
          <w:szCs w:val="20"/>
          <w:lang w:val="en-US"/>
        </w:rPr>
      </w:pPr>
      <w:ins w:author="Sampa Misra" w:date="2020-03-23T12:09:00Z" w:id="401">
        <w:r>
          <w:rPr>
            <w:rFonts w:ascii="Times New Roman" w:hAnsi="Times New Roman" w:cs="Times New Roman"/>
            <w:sz w:val="20"/>
            <w:szCs w:val="20"/>
            <w:lang w:val="en-US"/>
          </w:rPr>
          <w:t xml:space="preserve">   SIGNED_CERT = 0x0005,</w:t>
        </w:r>
      </w:ins>
    </w:p>
    <w:p w:rsidR="00A0107C" w:rsidRDefault="00B96BF1" w14:paraId="76293116" w14:textId="77777777">
      <w:ins w:author="Sampa Misra" w:date="2020-03-23T12:09:00Z" w:id="402">
        <w:r>
          <w:rPr>
            <w:rFonts w:ascii="Times New Roman" w:hAnsi="Times New Roman" w:cs="Times New Roman"/>
            <w:sz w:val="20"/>
            <w:szCs w:val="20"/>
            <w:lang w:val="en-US"/>
          </w:rPr>
          <w:t xml:space="preserve">   ROOT_CERT = 0x0006,</w:t>
        </w:r>
      </w:ins>
    </w:p>
    <w:p w:rsidR="00A0107C" w:rsidRDefault="00B96BF1" w14:paraId="254D09E9" w14:textId="77777777">
      <w:pPr>
        <w:pStyle w:val="PreformattedText"/>
        <w:spacing w:before="60" w:after="60"/>
        <w:rPr>
          <w:del w:author="Unknown Author" w:date="2020-12-15T08:29:00Z" w:id="403"/>
          <w:rFonts w:ascii="Times New Roman" w:hAnsi="Times New Roman" w:cs="Times New Roman"/>
          <w:lang w:val="en-US"/>
        </w:rPr>
      </w:pPr>
      <w:ins w:author="Unknown Author" w:date="2020-12-15T08:28:00Z" w:id="404">
        <w:r>
          <w:rPr>
            <w:rFonts w:ascii="Times New Roman" w:hAnsi="Times New Roman" w:cs="Times New Roman"/>
            <w:lang w:val="en-US"/>
          </w:rPr>
          <w:t xml:space="preserve">   FILE_TYPE_MARKER_LID = 0x0007,</w:t>
        </w:r>
      </w:ins>
    </w:p>
    <w:p w:rsidR="00B96BF1" w:rsidRDefault="00B96BF1" w14:paraId="1781FF4C" w14:textId="77777777">
      <w:pPr>
        <w:pStyle w:val="PreformattedText"/>
        <w:rPr>
          <w:ins w:author="Microsoft Office User" w:date="2020-12-16T12:00:00Z" w:id="405"/>
          <w:rFonts w:ascii="Times New Roman" w:hAnsi="Times New Roman" w:cs="Times New Roman"/>
          <w:lang w:val="en-US"/>
        </w:rPr>
      </w:pPr>
      <w:ins w:author="Unknown Author" w:date="2020-12-14T10:18:00Z" w:id="406">
        <w:r>
          <w:rPr>
            <w:rFonts w:ascii="Times New Roman" w:hAnsi="Times New Roman" w:cs="Times New Roman"/>
            <w:lang w:val="en-US"/>
          </w:rPr>
          <w:t xml:space="preserve"> </w:t>
        </w:r>
      </w:ins>
    </w:p>
    <w:p w:rsidR="00A0107C" w:rsidRDefault="00B96BF1" w14:paraId="712BBD4E" w14:textId="77777777">
      <w:pPr>
        <w:pStyle w:val="PreformattedText"/>
      </w:pPr>
      <w:ins w:author="Microsoft Office User" w:date="2020-12-16T12:00:00Z" w:id="407">
        <w:r>
          <w:rPr>
            <w:rFonts w:ascii="Times New Roman" w:hAnsi="Times New Roman" w:cs="Times New Roman"/>
            <w:lang w:val="en-US"/>
          </w:rPr>
          <w:t xml:space="preserve"> </w:t>
        </w:r>
      </w:ins>
      <w:ins w:author="Unknown Author" w:date="2020-12-14T10:18:00Z" w:id="408">
        <w:r>
          <w:rPr>
            <w:rFonts w:ascii="Times New Roman" w:hAnsi="Times New Roman" w:cs="Times New Roman"/>
            <w:lang w:val="en-US"/>
          </w:rPr>
          <w:t xml:space="preserve">  RESOURCE_DUMP_PARMS </w:t>
        </w:r>
      </w:ins>
      <w:ins w:author="Unknown Author" w:date="2020-12-14T10:19:00Z" w:id="409">
        <w:r>
          <w:rPr>
            <w:rFonts w:ascii="Times New Roman" w:hAnsi="Times New Roman" w:cs="Times New Roman"/>
            <w:lang w:val="en-US"/>
          </w:rPr>
          <w:t>= 0x0008,</w:t>
        </w:r>
      </w:ins>
    </w:p>
    <w:p w:rsidR="00A0107C" w:rsidRDefault="00B96BF1" w14:paraId="360A4A1B" w14:textId="22012EDC">
      <w:pPr>
        <w:rPr>
          <w:ins w:author="Microsoft Office User" w:date="2021-02-15T13:12:00Z" w:id="410"/>
          <w:rFonts w:ascii="Times New Roman" w:hAnsi="Times New Roman" w:cs="Times New Roman"/>
          <w:sz w:val="20"/>
          <w:szCs w:val="20"/>
          <w:lang w:val="en-US"/>
        </w:rPr>
      </w:pPr>
      <w:ins w:author="Unknown Author" w:date="2020-12-14T10:19:00Z" w:id="411">
        <w:r>
          <w:rPr>
            <w:rFonts w:ascii="Times New Roman" w:hAnsi="Times New Roman" w:cs="Times New Roman"/>
            <w:sz w:val="20"/>
            <w:szCs w:val="20"/>
            <w:lang w:val="en-US"/>
          </w:rPr>
          <w:t xml:space="preserve">   RESOURCE_DUMP = 0x0009,</w:t>
        </w:r>
      </w:ins>
    </w:p>
    <w:p w:rsidR="00D00FF4" w:rsidRDefault="00D00FF4" w14:paraId="226F630C" w14:textId="616A6062">
      <w:pPr>
        <w:rPr>
          <w:ins w:author="Microsoft Office User" w:date="2020-12-16T12:00:00Z" w:id="412"/>
          <w:rFonts w:ascii="Times New Roman" w:hAnsi="Times New Roman" w:cs="Times New Roman"/>
          <w:sz w:val="20"/>
          <w:szCs w:val="20"/>
          <w:lang w:val="en-US"/>
        </w:rPr>
      </w:pPr>
      <w:ins w:author="Microsoft Office User" w:date="2021-02-15T13:12:00Z" w:id="413">
        <w:r>
          <w:rPr>
            <w:rFonts w:ascii="Times New Roman" w:hAnsi="Times New Roman" w:cs="Times New Roman"/>
            <w:sz w:val="20"/>
            <w:szCs w:val="20"/>
            <w:lang w:val="en-US"/>
          </w:rPr>
          <w:t xml:space="preserve">   PROGRESS_SRC = 0x000A</w:t>
        </w:r>
      </w:ins>
    </w:p>
    <w:p w:rsidR="00B96BF1" w:rsidRDefault="00B96BF1" w14:paraId="43C9AF85" w14:textId="6BCF88C4">
      <w:pPr>
        <w:rPr>
          <w:ins w:author="Microsoft Office User" w:date="2020-12-16T12:00:00Z" w:id="414"/>
          <w:rFonts w:ascii="Times New Roman" w:hAnsi="Times New Roman" w:cs="Times New Roman"/>
          <w:sz w:val="20"/>
          <w:szCs w:val="20"/>
          <w:lang w:val="en-US"/>
        </w:rPr>
      </w:pPr>
      <w:ins w:author="Microsoft Office User" w:date="2020-12-16T12:00:00Z" w:id="415">
        <w:r>
          <w:rPr>
            <w:rFonts w:ascii="Times New Roman" w:hAnsi="Times New Roman" w:cs="Times New Roman"/>
            <w:sz w:val="20"/>
            <w:szCs w:val="20"/>
            <w:lang w:val="en-US"/>
          </w:rPr>
          <w:t xml:space="preserve">   ADJUNCT_DUMP = 0x000</w:t>
        </w:r>
      </w:ins>
      <w:ins w:author="Microsoft Office User" w:date="2021-02-15T13:12:00Z" w:id="416">
        <w:r w:rsidR="00D00FF4">
          <w:rPr>
            <w:rFonts w:ascii="Times New Roman" w:hAnsi="Times New Roman" w:cs="Times New Roman"/>
            <w:sz w:val="20"/>
            <w:szCs w:val="20"/>
            <w:lang w:val="en-US"/>
          </w:rPr>
          <w:t>B</w:t>
        </w:r>
      </w:ins>
      <w:ins w:author="Microsoft Office User" w:date="2020-12-16T12:00:00Z" w:id="417">
        <w:r>
          <w:rPr>
            <w:rFonts w:ascii="Times New Roman" w:hAnsi="Times New Roman" w:cs="Times New Roman"/>
            <w:sz w:val="20"/>
            <w:szCs w:val="20"/>
            <w:lang w:val="en-US"/>
          </w:rPr>
          <w:t>, //</w:t>
        </w:r>
      </w:ins>
      <w:ins w:author="Microsoft Office User" w:date="2020-12-16T12:01:00Z" w:id="418">
        <w:r>
          <w:rPr>
            <w:rFonts w:ascii="Times New Roman" w:hAnsi="Times New Roman" w:cs="Times New Roman"/>
            <w:sz w:val="20"/>
            <w:szCs w:val="20"/>
            <w:lang w:val="en-US"/>
          </w:rPr>
          <w:t xml:space="preserve"> </w:t>
        </w:r>
      </w:ins>
      <w:ins w:author="Microsoft Office User" w:date="2020-12-16T12:00:00Z" w:id="419">
        <w:r>
          <w:rPr>
            <w:rFonts w:ascii="Times New Roman" w:hAnsi="Times New Roman" w:cs="Times New Roman"/>
            <w:sz w:val="20"/>
            <w:szCs w:val="20"/>
            <w:lang w:val="en-US"/>
          </w:rPr>
          <w:t>LPA</w:t>
        </w:r>
      </w:ins>
    </w:p>
    <w:p w:rsidR="00B96BF1" w:rsidRDefault="00B96BF1" w14:paraId="2B5F669F" w14:textId="18341B1F" w14:noSpellErr="1">
      <w:pPr>
        <w:rPr>
          <w:ins w:author="Justin King" w:date="2021-03-15T16:40:39.876Z" w:id="1224030035"/>
        </w:rPr>
      </w:pPr>
      <w:ins w:author="Microsoft Office User" w:date="2020-12-16T12:00:00Z" w:id="956180500">
        <w:r w:rsidRPr="5FA5A140" w:rsidR="5FA5A140">
          <w:rPr>
            <w:rFonts w:ascii="Times New Roman" w:hAnsi="Times New Roman" w:cs="Times New Roman"/>
            <w:sz w:val="20"/>
            <w:szCs w:val="20"/>
            <w:lang w:val="en-US"/>
          </w:rPr>
          <w:t xml:space="preserve">   DEV</w:t>
        </w:r>
      </w:ins>
      <w:ins w:author="Microsoft Office User" w:date="2020-12-16T12:01:00Z" w:id="1839277974">
        <w:r w:rsidRPr="5FA5A140" w:rsidR="5FA5A140">
          <w:rPr>
            <w:rFonts w:ascii="Times New Roman" w:hAnsi="Times New Roman" w:cs="Times New Roman"/>
            <w:sz w:val="20"/>
            <w:szCs w:val="20"/>
            <w:lang w:val="en-US"/>
          </w:rPr>
          <w:t>ICE_DUMP = 0x000</w:t>
        </w:r>
      </w:ins>
      <w:ins w:author="Microsoft Office User" w:date="2021-02-15T13:12:00Z" w:id="378551587">
        <w:r w:rsidRPr="5FA5A140" w:rsidR="5FA5A140">
          <w:rPr>
            <w:rFonts w:ascii="Times New Roman" w:hAnsi="Times New Roman" w:cs="Times New Roman"/>
            <w:sz w:val="20"/>
            <w:szCs w:val="20"/>
            <w:lang w:val="en-US"/>
          </w:rPr>
          <w:t>C</w:t>
        </w:r>
      </w:ins>
      <w:ins w:author="Microsoft Office User" w:date="2020-12-16T12:01:00Z" w:id="52762032">
        <w:r w:rsidRPr="5FA5A140" w:rsidR="5FA5A140">
          <w:rPr>
            <w:rFonts w:ascii="Times New Roman" w:hAnsi="Times New Roman" w:cs="Times New Roman"/>
            <w:sz w:val="20"/>
            <w:szCs w:val="20"/>
            <w:lang w:val="en-US"/>
          </w:rPr>
          <w:t>, // HMS</w:t>
        </w:r>
      </w:ins>
    </w:p>
    <w:p w:rsidR="5FA5A140" w:rsidP="5FA5A140" w:rsidRDefault="5FA5A140" w14:paraId="7E3E79E6" w14:textId="0B609A6B">
      <w:pPr>
        <w:pStyle w:val="Normal"/>
        <w:rPr>
          <w:ins w:author="Justin King" w:date="2021-03-15T16:40:57.53Z" w:id="435022906"/>
          <w:rFonts w:ascii="Times New Roman" w:hAnsi="Times New Roman" w:cs="Times New Roman"/>
          <w:sz w:val="20"/>
          <w:szCs w:val="20"/>
          <w:lang w:val="en-US"/>
        </w:rPr>
      </w:pPr>
      <w:ins w:author="Justin King" w:date="2021-03-15T16:41:05.538Z" w:id="1657008670">
        <w:r w:rsidRPr="5FA5A140" w:rsidR="5FA5A140">
          <w:rPr>
            <w:rFonts w:ascii="Times New Roman" w:hAnsi="Times New Roman" w:cs="Times New Roman"/>
            <w:sz w:val="20"/>
            <w:szCs w:val="20"/>
            <w:lang w:val="en-US"/>
          </w:rPr>
          <w:t xml:space="preserve">   </w:t>
        </w:r>
      </w:ins>
      <w:ins w:author="Justin King" w:date="2021-03-15T16:40:57.224Z" w:id="15931878">
        <w:r w:rsidRPr="5FA5A140" w:rsidR="5FA5A140">
          <w:rPr>
            <w:rFonts w:ascii="Times New Roman" w:hAnsi="Times New Roman" w:cs="Times New Roman"/>
            <w:sz w:val="20"/>
            <w:szCs w:val="20"/>
            <w:lang w:val="en-US"/>
          </w:rPr>
          <w:t>COD_LICENSE_KEY = 0</w:t>
        </w:r>
      </w:ins>
      <w:ins w:author="Justin King" w:date="2021-03-15T16:42:09.827Z" w:id="661877196">
        <w:r w:rsidRPr="5FA5A140" w:rsidR="5FA5A140">
          <w:rPr>
            <w:rFonts w:ascii="Times New Roman" w:hAnsi="Times New Roman" w:cs="Times New Roman"/>
            <w:sz w:val="20"/>
            <w:szCs w:val="20"/>
            <w:lang w:val="en-US"/>
          </w:rPr>
          <w:t>x</w:t>
        </w:r>
      </w:ins>
      <w:ins w:author="Justin King" w:date="2021-03-15T16:40:57.224Z" w:id="419858511">
        <w:r w:rsidRPr="5FA5A140" w:rsidR="5FA5A140">
          <w:rPr>
            <w:rFonts w:ascii="Times New Roman" w:hAnsi="Times New Roman" w:cs="Times New Roman"/>
            <w:sz w:val="20"/>
            <w:szCs w:val="20"/>
            <w:lang w:val="en-US"/>
          </w:rPr>
          <w:t>000D,</w:t>
        </w:r>
      </w:ins>
    </w:p>
    <w:p w:rsidR="5FA5A140" w:rsidP="5FA5A140" w:rsidRDefault="5FA5A140" w14:paraId="4AB757AF" w14:textId="1F4F33DF">
      <w:pPr>
        <w:pStyle w:val="Normal"/>
        <w:rPr>
          <w:rFonts w:ascii="Times New Roman" w:hAnsi="Times New Roman" w:cs="Times New Roman"/>
          <w:sz w:val="20"/>
          <w:szCs w:val="20"/>
          <w:lang w:val="en-US"/>
        </w:rPr>
      </w:pPr>
      <w:ins w:author="Justin King" w:date="2021-03-15T16:41:24.915Z" w:id="549827092">
        <w:r w:rsidRPr="5FA5A140" w:rsidR="5FA5A140">
          <w:rPr>
            <w:rFonts w:ascii="Times New Roman" w:hAnsi="Times New Roman" w:cs="Times New Roman"/>
            <w:sz w:val="20"/>
            <w:szCs w:val="20"/>
            <w:lang w:val="en-US"/>
          </w:rPr>
          <w:t xml:space="preserve">   COD_LICENSED_RESOURCES = 0</w:t>
        </w:r>
      </w:ins>
      <w:ins w:author="Justin King" w:date="2021-03-15T16:42:11.775Z" w:id="1646096732">
        <w:r w:rsidRPr="5FA5A140" w:rsidR="5FA5A140">
          <w:rPr>
            <w:rFonts w:ascii="Times New Roman" w:hAnsi="Times New Roman" w:cs="Times New Roman"/>
            <w:sz w:val="20"/>
            <w:szCs w:val="20"/>
            <w:lang w:val="en-US"/>
          </w:rPr>
          <w:t>x</w:t>
        </w:r>
      </w:ins>
      <w:ins w:author="Justin King" w:date="2021-03-15T16:41:24.915Z" w:id="1967541069">
        <w:r w:rsidRPr="5FA5A140" w:rsidR="5FA5A140">
          <w:rPr>
            <w:rFonts w:ascii="Times New Roman" w:hAnsi="Times New Roman" w:cs="Times New Roman"/>
            <w:sz w:val="20"/>
            <w:szCs w:val="20"/>
            <w:lang w:val="en-US"/>
          </w:rPr>
          <w:t>000E,</w:t>
        </w:r>
      </w:ins>
    </w:p>
    <w:p w:rsidR="00A0107C" w:rsidRDefault="00B96BF1" w14:paraId="05F0AB6C" w14:textId="77777777">
      <w:pPr>
        <w:rPr>
          <w:ins w:author="Deepak Kodihalli" w:date="2019-11-04T09:27:00Z" w:id="424"/>
          <w:rFonts w:ascii="Times New Roman" w:hAnsi="Times New Roman" w:cs="Times New Roman"/>
          <w:sz w:val="20"/>
          <w:szCs w:val="20"/>
          <w:lang w:val="en-US"/>
        </w:rPr>
      </w:pPr>
      <w:ins w:author="Deepak Kodihalli" w:date="2019-11-04T10:08:00Z" w:id="425">
        <w:r>
          <w:rPr>
            <w:rFonts w:ascii="Times New Roman" w:hAnsi="Times New Roman" w:cs="Times New Roman"/>
            <w:sz w:val="20"/>
            <w:szCs w:val="20"/>
            <w:lang w:val="en-US"/>
          </w:rPr>
          <w:t xml:space="preserve">   UNDEFINED = 0xFFFF,</w:t>
        </w:r>
      </w:ins>
    </w:p>
    <w:p w:rsidR="00A0107C" w:rsidRDefault="00B96BF1" w14:paraId="7CECF08C" w14:textId="77777777">
      <w:pPr>
        <w:rPr>
          <w:ins w:author="Deepak Kodihalli" w:date="2019-11-04T10:14:00Z" w:id="426"/>
          <w:rFonts w:ascii="Times New Roman" w:hAnsi="Times New Roman" w:cs="Times New Roman"/>
          <w:sz w:val="20"/>
          <w:szCs w:val="20"/>
          <w:lang w:val="en-US"/>
        </w:rPr>
      </w:pPr>
      <w:ins w:author="Deepak Kodihalli" w:date="2019-11-04T09:27:00Z" w:id="427">
        <w:r>
          <w:rPr>
            <w:rFonts w:ascii="Times New Roman" w:hAnsi="Times New Roman" w:cs="Times New Roman"/>
            <w:sz w:val="20"/>
            <w:szCs w:val="20"/>
            <w:lang w:val="en-US"/>
          </w:rPr>
          <w:t>}</w:t>
        </w:r>
      </w:ins>
    </w:p>
    <w:p w:rsidR="00A0107C" w:rsidRDefault="00A0107C" w14:paraId="28D53268" w14:textId="77777777">
      <w:pPr>
        <w:rPr>
          <w:ins w:author="Deepak Kodihalli" w:date="2019-11-04T10:14:00Z" w:id="428"/>
          <w:rFonts w:ascii="Times New Roman" w:hAnsi="Times New Roman" w:cs="Times New Roman"/>
          <w:sz w:val="20"/>
          <w:szCs w:val="20"/>
          <w:lang w:val="en-US"/>
        </w:rPr>
      </w:pPr>
    </w:p>
    <w:p w:rsidR="00A0107C" w:rsidRDefault="00B96BF1" w14:paraId="15FB89E3" w14:textId="77777777">
      <w:pPr>
        <w:rPr>
          <w:ins w:author="Deepak Kodihalli" w:date="2019-11-04T10:15:00Z" w:id="429"/>
          <w:rFonts w:ascii="Times New Roman" w:hAnsi="Times New Roman" w:cs="Times New Roman"/>
          <w:i/>
          <w:iCs/>
          <w:sz w:val="20"/>
          <w:szCs w:val="20"/>
          <w:lang w:val="en-US"/>
        </w:rPr>
      </w:pPr>
      <w:ins w:author="Deepak Kodihalli" w:date="2019-11-04T10:14:00Z" w:id="430">
        <w:r>
          <w:rPr>
            <w:rFonts w:ascii="Times New Roman" w:hAnsi="Times New Roman" w:cs="Times New Roman"/>
            <w:i/>
            <w:iCs/>
            <w:sz w:val="20"/>
            <w:szCs w:val="20"/>
            <w:lang w:val="en-US"/>
          </w:rPr>
          <w:t>File handles for specific types:</w:t>
        </w:r>
      </w:ins>
    </w:p>
    <w:p w:rsidR="00A0107C" w:rsidRDefault="00A0107C" w14:paraId="6DE59597" w14:textId="77777777">
      <w:pPr>
        <w:rPr>
          <w:ins w:author="Deepak Kodihalli" w:date="2019-11-04T10:14:00Z" w:id="431"/>
          <w:rFonts w:ascii="Times New Roman" w:hAnsi="Times New Roman" w:cs="Times New Roman"/>
          <w:i/>
          <w:iCs/>
          <w:sz w:val="20"/>
          <w:szCs w:val="20"/>
          <w:lang w:val="en-US"/>
        </w:rPr>
      </w:pPr>
    </w:p>
    <w:p w:rsidR="00A0107C" w:rsidRDefault="00B96BF1" w14:paraId="1BA8B0AD" w14:textId="77777777">
      <w:pPr>
        <w:rPr>
          <w:ins w:author="Deepak Kodihalli" w:date="2019-11-04T10:14:00Z" w:id="432"/>
          <w:rFonts w:ascii="Times New Roman" w:hAnsi="Times New Roman" w:cs="Times New Roman"/>
          <w:sz w:val="20"/>
          <w:szCs w:val="20"/>
          <w:lang w:val="en-US"/>
        </w:rPr>
      </w:pPr>
      <w:ins w:author="Deepak Kodihalli" w:date="2019-11-04T10:14:00Z" w:id="433">
        <w:r>
          <w:rPr>
            <w:rFonts w:ascii="Times New Roman" w:hAnsi="Times New Roman" w:cs="Times New Roman"/>
            <w:sz w:val="20"/>
            <w:szCs w:val="20"/>
            <w:lang w:val="en-US"/>
          </w:rPr>
          <w:t>ERROR_</w:t>
        </w:r>
        <w:proofErr w:type="gramStart"/>
        <w:r>
          <w:rPr>
            <w:rFonts w:ascii="Times New Roman" w:hAnsi="Times New Roman" w:cs="Times New Roman"/>
            <w:sz w:val="20"/>
            <w:szCs w:val="20"/>
            <w:lang w:val="en-US"/>
          </w:rPr>
          <w:t>LOG :</w:t>
        </w:r>
        <w:proofErr w:type="gramEnd"/>
        <w:r>
          <w:rPr>
            <w:rFonts w:ascii="Times New Roman" w:hAnsi="Times New Roman" w:cs="Times New Roman"/>
            <w:sz w:val="20"/>
            <w:szCs w:val="20"/>
            <w:lang w:val="en-US"/>
          </w:rPr>
          <w:t xml:space="preserve"> error id (EID)</w:t>
        </w:r>
      </w:ins>
    </w:p>
    <w:p w:rsidR="00A0107C" w:rsidRDefault="00B96BF1" w14:paraId="318EA933" w14:textId="77777777">
      <w:pPr>
        <w:rPr>
          <w:ins w:author="Sampa Misra" w:date="2020-03-23T12:12:00Z" w:id="434"/>
          <w:rFonts w:ascii="Times New Roman" w:hAnsi="Times New Roman" w:cs="Times New Roman"/>
          <w:sz w:val="20"/>
          <w:szCs w:val="20"/>
          <w:lang w:val="en-US"/>
        </w:rPr>
      </w:pPr>
      <w:ins w:author="Deepak Kodihalli" w:date="2019-11-04T10:14:00Z" w:id="435">
        <w:r>
          <w:rPr>
            <w:rFonts w:ascii="Times New Roman" w:hAnsi="Times New Roman" w:cs="Times New Roman"/>
            <w:sz w:val="20"/>
            <w:szCs w:val="20"/>
            <w:lang w:val="en-US"/>
          </w:rPr>
          <w:t>LID_PERM/LID_</w:t>
        </w:r>
        <w:proofErr w:type="gramStart"/>
        <w:r>
          <w:rPr>
            <w:rFonts w:ascii="Times New Roman" w:hAnsi="Times New Roman" w:cs="Times New Roman"/>
            <w:sz w:val="20"/>
            <w:szCs w:val="20"/>
            <w:lang w:val="en-US"/>
          </w:rPr>
          <w:t>TEMP :</w:t>
        </w:r>
        <w:proofErr w:type="gramEnd"/>
        <w:r>
          <w:rPr>
            <w:rFonts w:ascii="Times New Roman" w:hAnsi="Times New Roman" w:cs="Times New Roman"/>
            <w:sz w:val="20"/>
            <w:szCs w:val="20"/>
            <w:lang w:val="en-US"/>
          </w:rPr>
          <w:t xml:space="preserve"> LID id</w:t>
        </w:r>
      </w:ins>
    </w:p>
    <w:p w:rsidR="00A0107C" w:rsidRDefault="00B96BF1" w14:paraId="48FDE6E3" w14:textId="77777777">
      <w:pPr>
        <w:rPr>
          <w:ins w:author="Sampa Misra" w:date="2020-03-23T12:12:00Z" w:id="436"/>
          <w:rFonts w:ascii="Times New Roman" w:hAnsi="Times New Roman" w:cs="Times New Roman"/>
          <w:sz w:val="20"/>
          <w:szCs w:val="20"/>
          <w:lang w:val="en-US"/>
        </w:rPr>
      </w:pPr>
      <w:proofErr w:type="gramStart"/>
      <w:ins w:author="Sampa Misra" w:date="2020-03-23T12:12:00Z" w:id="437">
        <w:r>
          <w:rPr>
            <w:rFonts w:ascii="Times New Roman" w:hAnsi="Times New Roman" w:cs="Times New Roman"/>
            <w:sz w:val="20"/>
            <w:szCs w:val="20"/>
            <w:lang w:val="en-US"/>
          </w:rPr>
          <w:t>DUMP :</w:t>
        </w:r>
        <w:proofErr w:type="gramEnd"/>
        <w:r>
          <w:rPr>
            <w:rFonts w:ascii="Times New Roman" w:hAnsi="Times New Roman" w:cs="Times New Roman"/>
            <w:sz w:val="20"/>
            <w:szCs w:val="20"/>
            <w:lang w:val="en-US"/>
          </w:rPr>
          <w:t xml:space="preserve"> Dump id</w:t>
        </w:r>
      </w:ins>
    </w:p>
    <w:p w:rsidR="00A0107C" w:rsidRDefault="00B96BF1" w14:paraId="4F8F78BE" w14:textId="77777777">
      <w:pPr>
        <w:rPr>
          <w:ins w:author="Sampa Misra" w:date="2020-03-23T12:51:00Z" w:id="438"/>
          <w:rFonts w:ascii="Times New Roman" w:hAnsi="Times New Roman" w:cs="Times New Roman"/>
          <w:sz w:val="20"/>
          <w:szCs w:val="20"/>
          <w:lang w:val="en-US"/>
        </w:rPr>
      </w:pPr>
      <w:ins w:author="Sampa Misra" w:date="2020-03-23T12:15:00Z" w:id="439">
        <w:r>
          <w:rPr>
            <w:rFonts w:ascii="Times New Roman" w:hAnsi="Times New Roman" w:cs="Times New Roman"/>
            <w:sz w:val="20"/>
            <w:szCs w:val="20"/>
            <w:lang w:val="en-US"/>
          </w:rPr>
          <w:t xml:space="preserve">CERT_SIGNING_REQUEST/ SIGNED_CERT: </w:t>
        </w:r>
      </w:ins>
      <w:ins w:author="Sampa Misra" w:date="2020-03-23T12:23:00Z" w:id="440">
        <w:r>
          <w:rPr>
            <w:rFonts w:ascii="Times New Roman" w:hAnsi="Times New Roman" w:cs="Times New Roman"/>
            <w:sz w:val="20"/>
            <w:szCs w:val="20"/>
            <w:lang w:val="en-US"/>
          </w:rPr>
          <w:t xml:space="preserve">file handle is </w:t>
        </w:r>
      </w:ins>
      <w:ins w:author="Sampa Misra" w:date="2020-03-23T12:50:00Z" w:id="441">
        <w:r>
          <w:rPr>
            <w:rFonts w:ascii="Times New Roman" w:hAnsi="Times New Roman" w:cs="Times New Roman"/>
            <w:sz w:val="20"/>
            <w:szCs w:val="20"/>
            <w:lang w:val="en-US"/>
          </w:rPr>
          <w:t xml:space="preserve">set by </w:t>
        </w:r>
        <w:proofErr w:type="spellStart"/>
        <w:r>
          <w:rPr>
            <w:rFonts w:ascii="Times New Roman" w:hAnsi="Times New Roman" w:cs="Times New Roman"/>
            <w:sz w:val="20"/>
            <w:szCs w:val="20"/>
            <w:lang w:val="en-US"/>
          </w:rPr>
          <w:t>bmcweb</w:t>
        </w:r>
        <w:proofErr w:type="spellEnd"/>
        <w:r>
          <w:rPr>
            <w:rFonts w:ascii="Times New Roman" w:hAnsi="Times New Roman" w:cs="Times New Roman"/>
            <w:sz w:val="20"/>
            <w:szCs w:val="20"/>
            <w:lang w:val="en-US"/>
          </w:rPr>
          <w:t xml:space="preserve"> and used in all su</w:t>
        </w:r>
      </w:ins>
      <w:ins w:author="Sampa Misra" w:date="2020-03-23T12:51:00Z" w:id="442">
        <w:r>
          <w:rPr>
            <w:rFonts w:ascii="Times New Roman" w:hAnsi="Times New Roman" w:cs="Times New Roman"/>
            <w:sz w:val="20"/>
            <w:szCs w:val="20"/>
            <w:lang w:val="en-US"/>
          </w:rPr>
          <w:t>bsequent transactions</w:t>
        </w:r>
      </w:ins>
    </w:p>
    <w:p w:rsidR="00A0107C" w:rsidRDefault="00B96BF1" w14:paraId="4E17E88A" w14:textId="77777777">
      <w:ins w:author="Sampa Misra" w:date="2020-03-23T12:51:00Z" w:id="443">
        <w:r>
          <w:rPr>
            <w:rFonts w:ascii="Times New Roman" w:hAnsi="Times New Roman" w:cs="Times New Roman"/>
            <w:sz w:val="20"/>
            <w:szCs w:val="20"/>
            <w:lang w:val="en-US"/>
          </w:rPr>
          <w:t xml:space="preserve">ROOT_CERT: </w:t>
        </w:r>
        <w:proofErr w:type="spellStart"/>
        <w:r>
          <w:rPr>
            <w:rFonts w:ascii="Times New Roman" w:hAnsi="Times New Roman" w:cs="Times New Roman"/>
            <w:sz w:val="20"/>
            <w:szCs w:val="20"/>
            <w:lang w:val="en-US"/>
          </w:rPr>
          <w:t>filehandle</w:t>
        </w:r>
        <w:proofErr w:type="spellEnd"/>
        <w:r>
          <w:rPr>
            <w:rFonts w:ascii="Times New Roman" w:hAnsi="Times New Roman" w:cs="Times New Roman"/>
            <w:sz w:val="20"/>
            <w:szCs w:val="20"/>
            <w:lang w:val="en-US"/>
          </w:rPr>
          <w:t xml:space="preserve"> </w:t>
        </w:r>
        <w:r>
          <w:rPr>
            <w:rFonts w:ascii="Helvetica" w:hAnsi="Helvetica" w:cs="Helvetica"/>
            <w:color w:val="222222"/>
            <w:sz w:val="23"/>
            <w:szCs w:val="23"/>
          </w:rPr>
          <w:t>0x00000000</w:t>
        </w:r>
      </w:ins>
      <w:ins w:author="Sampa Misra" w:date="2020-03-23T12:50:00Z" w:id="444">
        <w:r>
          <w:rPr>
            <w:rFonts w:ascii="Times New Roman" w:hAnsi="Times New Roman" w:cs="Times New Roman"/>
            <w:sz w:val="20"/>
            <w:szCs w:val="20"/>
            <w:lang w:val="en-US"/>
          </w:rPr>
          <w:t xml:space="preserve"> </w:t>
        </w:r>
      </w:ins>
    </w:p>
    <w:p w:rsidR="00A0107C" w:rsidRDefault="00A0107C" w14:paraId="0640D5F8" w14:textId="77777777">
      <w:pPr>
        <w:rPr>
          <w:ins w:author="Unknown Author" w:date="2020-12-14T10:11:00Z" w:id="445"/>
          <w:rFonts w:ascii="Times New Roman" w:hAnsi="Times New Roman" w:cs="Times New Roman"/>
          <w:sz w:val="20"/>
          <w:szCs w:val="20"/>
          <w:lang w:val="en-US"/>
        </w:rPr>
      </w:pPr>
    </w:p>
    <w:p w:rsidR="00A0107C" w:rsidRDefault="00B96BF1" w14:paraId="005D4AC9" w14:textId="77777777">
      <w:ins w:author="Unknown Author" w:date="2020-12-14T10:11:00Z" w:id="446">
        <w:r>
          <w:rPr>
            <w:rFonts w:ascii="Times New Roman" w:hAnsi="Times New Roman" w:cs="Times New Roman"/>
            <w:sz w:val="20"/>
            <w:szCs w:val="20"/>
            <w:lang w:val="en-US"/>
          </w:rPr>
          <w:t xml:space="preserve">Format of the Resource Dump </w:t>
        </w:r>
        <w:proofErr w:type="gramStart"/>
        <w:r>
          <w:rPr>
            <w:rFonts w:ascii="Times New Roman" w:hAnsi="Times New Roman" w:cs="Times New Roman"/>
            <w:sz w:val="20"/>
            <w:szCs w:val="20"/>
            <w:lang w:val="en-US"/>
          </w:rPr>
          <w:t>Parameters :</w:t>
        </w:r>
        <w:proofErr w:type="gramEnd"/>
        <w:r>
          <w:rPr>
            <w:rFonts w:ascii="Times New Roman" w:hAnsi="Times New Roman" w:cs="Times New Roman"/>
            <w:sz w:val="20"/>
            <w:szCs w:val="20"/>
            <w:lang w:val="en-US"/>
          </w:rPr>
          <w:t xml:space="preserve"> </w:t>
        </w:r>
      </w:ins>
    </w:p>
    <w:p w:rsidR="00A0107C" w:rsidRDefault="00B96BF1" w14:paraId="160AC3A2" w14:textId="77777777" w14:noSpellErr="1">
      <w:pPr>
        <w:rPr>
          <w:ins w:author="Justin King" w:date="2021-03-15T16:25:34.287Z" w:id="1662705175"/>
        </w:rPr>
      </w:pPr>
      <w:ins w:author="Unknown Author" w:date="2020-12-14T10:11:00Z" w:id="1489022386">
        <w:r w:rsidRPr="5FA5A140" w:rsidR="5FA5A140">
          <w:rPr>
            <w:rFonts w:ascii="Times New Roman" w:hAnsi="Times New Roman" w:cs="Times New Roman"/>
            <w:sz w:val="20"/>
            <w:szCs w:val="20"/>
            <w:lang w:val="en-US"/>
          </w:rPr>
          <w:t>&lt;Length of the VSP String&gt;&lt;VSP String&gt;&lt;Length of the Password&gt;&lt;Password&gt;</w:t>
        </w:r>
      </w:ins>
    </w:p>
    <w:p w:rsidR="5FA5A140" w:rsidP="5FA5A140" w:rsidRDefault="5FA5A140" w14:paraId="2684F2F8" w14:textId="7F570681">
      <w:pPr>
        <w:pStyle w:val="Normal"/>
        <w:rPr>
          <w:ins w:author="Justin King" w:date="2021-03-15T16:25:34.934Z" w:id="89680836"/>
          <w:rFonts w:ascii="Times New Roman" w:hAnsi="Times New Roman" w:cs="Times New Roman"/>
          <w:sz w:val="20"/>
          <w:szCs w:val="20"/>
          <w:lang w:val="en-US"/>
        </w:rPr>
      </w:pPr>
    </w:p>
    <w:p w:rsidR="5FA5A140" w:rsidP="5FA5A140" w:rsidRDefault="5FA5A140" w14:paraId="5327DEE0" w14:textId="3F37B5E5">
      <w:pPr>
        <w:pStyle w:val="Normal"/>
        <w:rPr>
          <w:ins w:author="Justin King" w:date="2021-03-15T16:25:15.535Z" w:id="628001234"/>
          <w:rFonts w:ascii="Times New Roman" w:hAnsi="Times New Roman" w:cs="Times New Roman"/>
          <w:sz w:val="20"/>
          <w:szCs w:val="20"/>
          <w:lang w:val="en-US"/>
        </w:rPr>
      </w:pPr>
    </w:p>
    <w:p w:rsidR="5FA5A140" w:rsidP="5FA5A140" w:rsidRDefault="5FA5A140" w14:paraId="57C0C71B" w14:textId="5E116651">
      <w:pPr>
        <w:pStyle w:val="Normal"/>
        <w:rPr>
          <w:ins w:author="Justin King" w:date="2021-03-15T16:25:56.384Z" w:id="916017139"/>
          <w:rFonts w:ascii="Times New Roman" w:hAnsi="Times New Roman" w:cs="Times New Roman"/>
          <w:b w:val="1"/>
          <w:bCs w:val="1"/>
          <w:sz w:val="20"/>
          <w:szCs w:val="20"/>
          <w:lang w:val="en-US"/>
        </w:rPr>
      </w:pPr>
      <w:ins w:author="Justin King" w:date="2021-03-15T16:25:32.396Z" w:id="321018089">
        <w:r w:rsidRPr="5FA5A140" w:rsidR="5FA5A140">
          <w:rPr>
            <w:rFonts w:ascii="Times New Roman" w:hAnsi="Times New Roman" w:cs="Times New Roman"/>
            <w:b w:val="1"/>
            <w:bCs w:val="1"/>
            <w:sz w:val="20"/>
            <w:szCs w:val="20"/>
            <w:lang w:val="en-US"/>
            <w:rPrChange w:author="Justin King" w:date="2021-03-15T16:25:38.442Z" w:id="141973595">
              <w:rPr>
                <w:rFonts w:ascii="Times New Roman" w:hAnsi="Times New Roman" w:cs="Times New Roman"/>
                <w:sz w:val="20"/>
                <w:szCs w:val="20"/>
                <w:lang w:val="en-US"/>
              </w:rPr>
            </w:rPrChange>
          </w:rPr>
          <w:t>File Metadata</w:t>
        </w:r>
      </w:ins>
      <w:ins w:author="Justin King" w:date="2021-03-15T16:25:54.129Z" w:id="524277994">
        <w:r w:rsidRPr="5FA5A140" w:rsidR="5FA5A140">
          <w:rPr>
            <w:rFonts w:ascii="Times New Roman" w:hAnsi="Times New Roman" w:cs="Times New Roman"/>
            <w:b w:val="1"/>
            <w:bCs w:val="1"/>
            <w:sz w:val="20"/>
            <w:szCs w:val="20"/>
            <w:lang w:val="en-US"/>
          </w:rPr>
          <w:t xml:space="preserve"> &amp; Behaviors</w:t>
        </w:r>
      </w:ins>
    </w:p>
    <w:p w:rsidR="5FA5A140" w:rsidP="5FA5A140" w:rsidRDefault="5FA5A140" w14:paraId="09011C6D" w14:textId="3AAF72AB">
      <w:pPr>
        <w:pStyle w:val="Normal"/>
        <w:rPr>
          <w:ins w:author="Justin King" w:date="2021-03-15T16:27:14.514Z" w:id="1072463561"/>
          <w:rFonts w:ascii="Times New Roman" w:hAnsi="Times New Roman" w:cs="Times New Roman"/>
          <w:b w:val="0"/>
          <w:bCs w:val="0"/>
          <w:sz w:val="20"/>
          <w:szCs w:val="20"/>
          <w:lang w:val="en-US"/>
        </w:rPr>
      </w:pPr>
      <w:ins w:author="Justin King" w:date="2021-03-15T16:25:59.948Z" w:id="1516606187">
        <w:r w:rsidRPr="5FA5A140" w:rsidR="5FA5A140">
          <w:rPr>
            <w:rFonts w:ascii="Times New Roman" w:hAnsi="Times New Roman" w:cs="Times New Roman"/>
            <w:b w:val="0"/>
            <w:bCs w:val="0"/>
            <w:sz w:val="20"/>
            <w:szCs w:val="20"/>
            <w:lang w:val="en-US"/>
            <w:rPrChange w:author="Justin King" w:date="2021-03-15T16:27:42.448Z" w:id="1619660303">
              <w:rPr>
                <w:rFonts w:ascii="Times New Roman" w:hAnsi="Times New Roman" w:cs="Times New Roman"/>
                <w:b w:val="1"/>
                <w:bCs w:val="1"/>
                <w:sz w:val="20"/>
                <w:szCs w:val="20"/>
                <w:lang w:val="en-US"/>
              </w:rPr>
            </w:rPrChange>
          </w:rPr>
          <w:t>Certa</w:t>
        </w:r>
      </w:ins>
      <w:ins w:author="Justin King" w:date="2021-03-15T16:26:37.827Z" w:id="470574806">
        <w:r w:rsidRPr="5FA5A140" w:rsidR="5FA5A140">
          <w:rPr>
            <w:rFonts w:ascii="Times New Roman" w:hAnsi="Times New Roman" w:cs="Times New Roman"/>
            <w:b w:val="0"/>
            <w:bCs w:val="0"/>
            <w:sz w:val="20"/>
            <w:szCs w:val="20"/>
            <w:lang w:val="en-US"/>
            <w:rPrChange w:author="Justin King" w:date="2021-03-15T16:27:42.449Z" w:id="147281907">
              <w:rPr>
                <w:rFonts w:ascii="Times New Roman" w:hAnsi="Times New Roman" w:cs="Times New Roman"/>
                <w:b w:val="1"/>
                <w:bCs w:val="1"/>
                <w:sz w:val="20"/>
                <w:szCs w:val="20"/>
                <w:lang w:val="en-US"/>
              </w:rPr>
            </w:rPrChange>
          </w:rPr>
          <w:t>in file types may have type-specific metadata associated with them, as denoted below</w:t>
        </w:r>
      </w:ins>
      <w:ins w:author="Justin King" w:date="2021-03-15T16:28:58.905Z" w:id="2026041472">
        <w:r w:rsidRPr="5FA5A140" w:rsidR="5FA5A140">
          <w:rPr>
            <w:rFonts w:ascii="Times New Roman" w:hAnsi="Times New Roman" w:cs="Times New Roman"/>
            <w:b w:val="0"/>
            <w:bCs w:val="0"/>
            <w:sz w:val="20"/>
            <w:szCs w:val="20"/>
            <w:lang w:val="en-US"/>
          </w:rPr>
          <w:t>. If a field is unused, or the value is unknown by a terminus and should be filled in later by another terminus, the value 0xFFFFFF</w:t>
        </w:r>
      </w:ins>
      <w:ins w:author="Justin King" w:date="2021-03-15T16:29:09.772Z" w:id="87601497">
        <w:r w:rsidRPr="5FA5A140" w:rsidR="5FA5A140">
          <w:rPr>
            <w:rFonts w:ascii="Times New Roman" w:hAnsi="Times New Roman" w:cs="Times New Roman"/>
            <w:b w:val="0"/>
            <w:bCs w:val="0"/>
            <w:sz w:val="20"/>
            <w:szCs w:val="20"/>
            <w:lang w:val="en-US"/>
          </w:rPr>
          <w:t>FF shall be used.</w:t>
        </w:r>
      </w:ins>
    </w:p>
    <w:p w:rsidR="5FA5A140" w:rsidP="5FA5A140" w:rsidRDefault="5FA5A140" w14:paraId="5A0832E9" w14:textId="2C4CEBB3">
      <w:pPr>
        <w:pStyle w:val="Normal"/>
        <w:rPr>
          <w:ins w:author="Justin King" w:date="2021-03-15T16:27:14.728Z" w:id="416984095"/>
          <w:rFonts w:ascii="Times New Roman" w:hAnsi="Times New Roman" w:cs="Times New Roman"/>
          <w:b w:val="1"/>
          <w:bCs w:val="1"/>
          <w:sz w:val="20"/>
          <w:szCs w:val="20"/>
          <w:lang w:val="en-US"/>
        </w:rPr>
      </w:pPr>
    </w:p>
    <w:p w:rsidR="5FA5A140" w:rsidP="5FA5A140" w:rsidRDefault="5FA5A140" w14:paraId="7FF8682C" w14:textId="3F4203BD">
      <w:pPr>
        <w:pStyle w:val="PreformattedText"/>
        <w:rPr>
          <w:ins w:author="Justin King" w:date="2021-03-15T16:29:21.795Z" w:id="2047151711"/>
          <w:rFonts w:ascii="Times New Roman" w:hAnsi="Times New Roman" w:cs="Times New Roman"/>
          <w:b w:val="0"/>
          <w:bCs w:val="0"/>
          <w:sz w:val="20"/>
          <w:szCs w:val="20"/>
          <w:lang w:val="en-US"/>
        </w:rPr>
        <w:pPrChange w:author="Justin King" w:date="2021-03-15T16:28:10.478Z">
          <w:pPr>
            <w:pStyle w:val="Normal"/>
          </w:pPr>
        </w:pPrChange>
      </w:pPr>
      <w:ins w:author="Justin King" w:date="2021-03-15T16:27:47.753Z" w:id="866652533">
        <w:r w:rsidRPr="5FA5A140" w:rsidR="5FA5A140">
          <w:rPr>
            <w:rFonts w:ascii="Times New Roman" w:hAnsi="Times New Roman" w:cs="Times New Roman"/>
            <w:b w:val="0"/>
            <w:bCs w:val="0"/>
            <w:sz w:val="20"/>
            <w:szCs w:val="20"/>
            <w:lang w:val="en-US"/>
            <w:rPrChange w:author="Justin King" w:date="2021-03-15T16:28:29.501Z" w:id="1378755681">
              <w:rPr>
                <w:rFonts w:ascii="Times New Roman" w:hAnsi="Times New Roman" w:cs="Times New Roman"/>
                <w:b w:val="1"/>
                <w:bCs w:val="1"/>
                <w:sz w:val="20"/>
                <w:szCs w:val="20"/>
                <w:lang w:val="en-US"/>
              </w:rPr>
            </w:rPrChange>
          </w:rPr>
          <w:t xml:space="preserve">File Metadata for </w:t>
        </w:r>
        <w:r w:rsidRPr="5FA5A140" w:rsidR="5FA5A140">
          <w:rPr>
            <w:rFonts w:ascii="Times New Roman" w:hAnsi="Times New Roman" w:cs="Times New Roman"/>
            <w:b w:val="0"/>
            <w:bCs w:val="0"/>
            <w:lang w:val="en-US"/>
          </w:rPr>
          <w:t>RESOURCE_DUMP_PARMS = 0x0008, RESOURCE_DUMP = 0x0009,</w:t>
        </w:r>
      </w:ins>
      <w:ins w:author="Justin King" w:date="2021-03-15T16:28:04.198Z" w:id="1787217595">
        <w:r w:rsidRPr="5FA5A140" w:rsidR="5FA5A140">
          <w:rPr>
            <w:rFonts w:ascii="Times New Roman" w:hAnsi="Times New Roman" w:cs="Times New Roman"/>
            <w:b w:val="0"/>
            <w:bCs w:val="0"/>
            <w:sz w:val="20"/>
            <w:szCs w:val="20"/>
            <w:lang w:val="en-US"/>
          </w:rPr>
          <w:t xml:space="preserve"> ADJUNCT_DUMP = 0x000B, and DEVICE_DUMP = 0x000C</w:t>
        </w:r>
      </w:ins>
    </w:p>
    <w:tbl>
      <w:tblPr>
        <w:tblStyle w:val="TableGrid"/>
        <w:tblW w:w="0" w:type="auto"/>
        <w:tblLayout w:type="fixed"/>
        <w:tblLook w:val="06A0" w:firstRow="1" w:lastRow="0" w:firstColumn="1" w:lastColumn="0" w:noHBand="1" w:noVBand="1"/>
        <w:tblPrChange w:author="Justin King" w:date="2021-03-15T16:29:53Z">
          <w:tblPr>
            <w:tblStyle w:val="TableGrid"/>
            <w:tblLayout w:type="fixed"/>
            <w:tblLook w:val="06A0" w:firstRow="1" w:lastRow="0" w:firstColumn="1" w:lastColumn="0" w:noHBand="1" w:noVBand="1"/>
          </w:tblPr>
        </w:tblPrChange>
      </w:tblPr>
      <w:tblGrid>
        <w:gridCol w:w="1995"/>
        <w:gridCol w:w="6300"/>
      </w:tblGrid>
      <w:tr w:rsidR="5FA5A140" w:rsidTr="70666AC4" w14:paraId="0E046ED6">
        <w:trPr>
          <w:ins w:author="Justin King" w:date="2021-03-15T16:29:42Z" w:id="1885760196"/>
        </w:trPr>
        <w:tc>
          <w:tcPr>
            <w:tcW w:w="1995" w:type="dxa"/>
            <w:tcMar/>
            <w:tcPrChange w:author="Justin King" w:date="2021-03-15T16:29:53Z">
              <w:tcPr>
                <w:tcW w:w="4148" w:type="dxa"/>
                <w:tcMar/>
              </w:tcPr>
            </w:tcPrChange>
          </w:tcPr>
          <w:p w:rsidR="5FA5A140" w:rsidP="5FA5A140" w:rsidRDefault="5FA5A140" w14:paraId="27DC9B19" w14:textId="08815F79">
            <w:pPr>
              <w:pStyle w:val="Normal"/>
              <w:rPr>
                <w:rFonts w:ascii="Times New Roman" w:hAnsi="Times New Roman" w:cs="Times New Roman"/>
                <w:b w:val="1"/>
                <w:bCs w:val="1"/>
                <w:sz w:val="20"/>
                <w:szCs w:val="20"/>
                <w:lang w:val="en-US"/>
              </w:rPr>
            </w:pPr>
            <w:r w:rsidRPr="5FA5A140" w:rsidR="5FA5A140">
              <w:rPr>
                <w:rFonts w:ascii="Times New Roman" w:hAnsi="Times New Roman" w:cs="Times New Roman"/>
                <w:b w:val="1"/>
                <w:bCs w:val="1"/>
                <w:sz w:val="20"/>
                <w:szCs w:val="20"/>
                <w:lang w:val="en-US"/>
              </w:rPr>
              <w:t>File Metadata #1</w:t>
            </w:r>
          </w:p>
        </w:tc>
        <w:tc>
          <w:tcPr>
            <w:tcW w:w="6300" w:type="dxa"/>
            <w:tcMar/>
            <w:tcPrChange w:author="Justin King" w:date="2021-03-15T16:29:53Z">
              <w:tcPr>
                <w:tcW w:w="4148" w:type="dxa"/>
                <w:tcMar/>
              </w:tcPr>
            </w:tcPrChange>
          </w:tcPr>
          <w:p w:rsidR="5FA5A140" w:rsidP="5FA5A140" w:rsidRDefault="5FA5A140" w14:paraId="1575B400" w14:textId="60CCAAA9">
            <w:pPr>
              <w:pStyle w:val="PreformattedText"/>
              <w:rPr>
                <w:ins w:author="Justin King" w:date="2021-03-15T16:33:24.986Z" w:id="1572244445"/>
                <w:rFonts w:ascii="Times New Roman" w:hAnsi="Times New Roman" w:cs="Times New Roman"/>
                <w:b w:val="0"/>
                <w:bCs w:val="0"/>
                <w:sz w:val="20"/>
                <w:szCs w:val="20"/>
                <w:lang w:val="en-US"/>
              </w:rPr>
              <w:pPrChange w:author="Justin King" w:date="2021-03-15T16:29:42.629Z">
                <w:pPr/>
              </w:pPrChange>
            </w:pPr>
            <w:ins w:author="Justin King" w:date="2021-03-15T16:33:20.942Z" w:id="1851998471">
              <w:r w:rsidRPr="5FA5A140" w:rsidR="5FA5A140">
                <w:rPr>
                  <w:rFonts w:ascii="Times New Roman" w:hAnsi="Times New Roman" w:cs="Times New Roman"/>
                  <w:b w:val="0"/>
                  <w:bCs w:val="0"/>
                  <w:sz w:val="20"/>
                  <w:szCs w:val="20"/>
                  <w:lang w:val="en-US"/>
                </w:rPr>
                <w:t>Resource Dump Correlation Token (PLID)</w:t>
              </w:r>
            </w:ins>
          </w:p>
          <w:p w:rsidR="5FA5A140" w:rsidP="2F88626D" w:rsidRDefault="5FA5A140" w14:paraId="3F6F95D8" w14:textId="14003731">
            <w:pPr>
              <w:pStyle w:val="PreformattedText"/>
              <w:numPr>
                <w:ilvl w:val="0"/>
                <w:numId w:val="3"/>
              </w:numPr>
              <w:rPr>
                <w:ins w:author="Justin King" w:date="2021-04-13T21:52:23.345Z" w:id="1723928517"/>
                <w:rFonts w:ascii="Times New Roman" w:hAnsi="Times New Roman" w:eastAsia="Times New Roman" w:cs="Times New Roman" w:asciiTheme="minorAscii" w:hAnsiTheme="minorAscii" w:eastAsiaTheme="minorAscii" w:cstheme="minorAscii"/>
                <w:b w:val="0"/>
                <w:bCs w:val="0"/>
                <w:sz w:val="20"/>
                <w:szCs w:val="20"/>
                <w:lang w:val="en-US"/>
              </w:rPr>
              <w:pPrChange w:author="Justin King" w:date="2021-03-15T16:33:29.798Z">
                <w:pPr/>
              </w:pPrChange>
            </w:pPr>
            <w:ins w:author="Justin King" w:date="2021-03-15T16:33:46.312Z" w:id="284862284">
              <w:r w:rsidRPr="2F88626D" w:rsidR="2F88626D">
                <w:rPr>
                  <w:rFonts w:ascii="Times New Roman" w:hAnsi="Times New Roman" w:cs="Times New Roman"/>
                  <w:b w:val="0"/>
                  <w:bCs w:val="0"/>
                  <w:sz w:val="20"/>
                  <w:szCs w:val="20"/>
                  <w:lang w:val="en-US"/>
                </w:rPr>
                <w:t>When passing the initial RESOURCE_DUMP_PARMS</w:t>
              </w:r>
            </w:ins>
            <w:ins w:author="Justin King" w:date="2021-03-15T16:34:12.014Z" w:id="1042061331">
              <w:r w:rsidRPr="2F88626D" w:rsidR="2F88626D">
                <w:rPr>
                  <w:rFonts w:ascii="Times New Roman" w:hAnsi="Times New Roman" w:cs="Times New Roman"/>
                  <w:b w:val="0"/>
                  <w:bCs w:val="0"/>
                  <w:sz w:val="20"/>
                  <w:szCs w:val="20"/>
                  <w:lang w:val="en-US"/>
                </w:rPr>
                <w:t xml:space="preserve"> file to PHYP</w:t>
              </w:r>
            </w:ins>
            <w:ins w:author="Justin King" w:date="2021-04-13T21:52:35.372Z" w:id="637200458">
              <w:r w:rsidRPr="2F88626D" w:rsidR="2F88626D">
                <w:rPr>
                  <w:rFonts w:ascii="Times New Roman" w:hAnsi="Times New Roman" w:cs="Times New Roman"/>
                  <w:b w:val="0"/>
                  <w:bCs w:val="0"/>
                  <w:sz w:val="20"/>
                  <w:szCs w:val="20"/>
                  <w:lang w:val="en-US"/>
                </w:rPr>
                <w:t xml:space="preserve">, BMC uses the traditional </w:t>
              </w:r>
              <w:r w:rsidRPr="2F88626D" w:rsidR="2F88626D">
                <w:rPr>
                  <w:rFonts w:ascii="Times New Roman" w:hAnsi="Times New Roman" w:cs="Times New Roman"/>
                  <w:b w:val="0"/>
                  <w:bCs w:val="0"/>
                  <w:i w:val="1"/>
                  <w:iCs w:val="1"/>
                  <w:sz w:val="20"/>
                  <w:szCs w:val="20"/>
                  <w:lang w:val="en-US"/>
                  <w:rPrChange w:author="Justin King" w:date="2021-04-13T21:52:35.387Z" w:id="121875174">
                    <w:rPr>
                      <w:rFonts w:ascii="Times New Roman" w:hAnsi="Times New Roman" w:cs="Times New Roman"/>
                      <w:b w:val="0"/>
                      <w:bCs w:val="0"/>
                      <w:sz w:val="20"/>
                      <w:szCs w:val="20"/>
                      <w:lang w:val="en-US"/>
                    </w:rPr>
                  </w:rPrChange>
                </w:rPr>
                <w:t>N</w:t>
              </w:r>
            </w:ins>
            <w:ins w:author="Justin King" w:date="2021-04-13T21:52:38.38Z" w:id="1726785619">
              <w:r w:rsidRPr="2F88626D" w:rsidR="2F88626D">
                <w:rPr>
                  <w:rFonts w:ascii="Times New Roman" w:hAnsi="Times New Roman" w:cs="Times New Roman"/>
                  <w:b w:val="0"/>
                  <w:bCs w:val="0"/>
                  <w:i w:val="1"/>
                  <w:iCs w:val="1"/>
                  <w:sz w:val="20"/>
                  <w:szCs w:val="20"/>
                  <w:lang w:val="en-US"/>
                </w:rPr>
                <w:t>ewFileAvailable</w:t>
              </w:r>
              <w:r w:rsidRPr="2F88626D" w:rsidR="2F88626D">
                <w:rPr>
                  <w:rFonts w:ascii="Times New Roman" w:hAnsi="Times New Roman" w:cs="Times New Roman"/>
                  <w:b w:val="0"/>
                  <w:bCs w:val="0"/>
                  <w:i w:val="0"/>
                  <w:iCs w:val="0"/>
                  <w:sz w:val="20"/>
                  <w:szCs w:val="20"/>
                  <w:lang w:val="en-US"/>
                  <w:rPrChange w:author="Justin King" w:date="2021-04-13T21:52:50.68Z" w:id="1988495869">
                    <w:rPr>
                      <w:rFonts w:ascii="Times New Roman" w:hAnsi="Times New Roman" w:cs="Times New Roman"/>
                      <w:b w:val="0"/>
                      <w:bCs w:val="0"/>
                      <w:i w:val="1"/>
                      <w:iCs w:val="1"/>
                      <w:sz w:val="20"/>
                      <w:szCs w:val="20"/>
                      <w:lang w:val="en-US"/>
                    </w:rPr>
                  </w:rPrChange>
                </w:rPr>
                <w:t xml:space="preserve"> </w:t>
              </w:r>
            </w:ins>
            <w:ins w:author="Justin King" w:date="2021-04-13T21:52:44.143Z" w:id="2071936078">
              <w:r w:rsidRPr="2F88626D" w:rsidR="2F88626D">
                <w:rPr>
                  <w:rFonts w:ascii="Times New Roman" w:hAnsi="Times New Roman" w:cs="Times New Roman"/>
                  <w:b w:val="0"/>
                  <w:bCs w:val="0"/>
                  <w:i w:val="0"/>
                  <w:iCs w:val="0"/>
                  <w:sz w:val="20"/>
                  <w:szCs w:val="20"/>
                  <w:lang w:val="en-US"/>
                  <w:rPrChange w:author="Justin King" w:date="2021-04-13T21:52:47.265Z" w:id="1264038701">
                    <w:rPr>
                      <w:rFonts w:ascii="Times New Roman" w:hAnsi="Times New Roman" w:cs="Times New Roman"/>
                      <w:b w:val="1"/>
                      <w:bCs w:val="1"/>
                      <w:i w:val="1"/>
                      <w:iCs w:val="1"/>
                      <w:sz w:val="20"/>
                      <w:szCs w:val="20"/>
                      <w:lang w:val="en-US"/>
                    </w:rPr>
                  </w:rPrChange>
                </w:rPr>
                <w:t>command (includes no metadata).</w:t>
              </w:r>
            </w:ins>
          </w:p>
          <w:p w:rsidR="5FA5A140" w:rsidP="2F88626D" w:rsidRDefault="5FA5A140" w14:paraId="56E76474" w14:textId="091FF567">
            <w:pPr>
              <w:pStyle w:val="PreformattedText"/>
              <w:numPr>
                <w:ilvl w:val="0"/>
                <w:numId w:val="3"/>
              </w:numPr>
              <w:rPr>
                <w:ins w:author="Justin King" w:date="2021-03-15T16:34:14.474Z" w:id="892103850"/>
                <w:b w:val="0"/>
                <w:bCs w:val="0"/>
                <w:sz w:val="20"/>
                <w:szCs w:val="20"/>
                <w:lang w:val="en-US"/>
              </w:rPr>
              <w:pPrChange w:author="Justin King" w:date="2021-04-13T21:52:23.353Z">
                <w:pPr/>
              </w:pPrChange>
            </w:pPr>
            <w:ins w:author="Justin King" w:date="2021-03-15T16:35:40.003Z" w:id="1992307286">
              <w:r w:rsidRPr="2F88626D" w:rsidR="2F88626D">
                <w:rPr>
                  <w:rFonts w:ascii="Times New Roman" w:hAnsi="Times New Roman" w:cs="Times New Roman"/>
                  <w:b w:val="0"/>
                  <w:bCs w:val="0"/>
                  <w:sz w:val="20"/>
                  <w:szCs w:val="20"/>
                  <w:lang w:val="en-US"/>
                </w:rPr>
                <w:t xml:space="preserve">When PHYP acknowledges the RESOURCE_DUMP_PARMS file using </w:t>
              </w:r>
              <w:r w:rsidRPr="2F88626D" w:rsidR="2F88626D">
                <w:rPr>
                  <w:rFonts w:ascii="Times New Roman" w:hAnsi="Times New Roman" w:cs="Times New Roman"/>
                  <w:b w:val="0"/>
                  <w:bCs w:val="0"/>
                  <w:i w:val="1"/>
                  <w:iCs w:val="1"/>
                  <w:sz w:val="20"/>
                  <w:szCs w:val="20"/>
                  <w:lang w:val="en-US"/>
                  <w:rPrChange w:author="Justin King" w:date="2021-03-15T16:35:40.007Z" w:id="1651432081">
                    <w:rPr>
                      <w:rFonts w:ascii="Times New Roman" w:hAnsi="Times New Roman" w:cs="Times New Roman"/>
                      <w:b w:val="0"/>
                      <w:bCs w:val="0"/>
                      <w:sz w:val="20"/>
                      <w:szCs w:val="20"/>
                      <w:lang w:val="en-US"/>
                    </w:rPr>
                  </w:rPrChange>
                </w:rPr>
                <w:t>F</w:t>
              </w:r>
            </w:ins>
            <w:ins w:author="Justin King" w:date="2021-03-15T16:35:59.979Z" w:id="1907000579">
              <w:r w:rsidRPr="2F88626D" w:rsidR="2F88626D">
                <w:rPr>
                  <w:rFonts w:ascii="Times New Roman" w:hAnsi="Times New Roman" w:cs="Times New Roman"/>
                  <w:b w:val="0"/>
                  <w:bCs w:val="0"/>
                  <w:i w:val="1"/>
                  <w:iCs w:val="1"/>
                  <w:sz w:val="20"/>
                  <w:szCs w:val="20"/>
                  <w:lang w:val="en-US"/>
                </w:rPr>
                <w:t>ileAckWithMetadata</w:t>
              </w:r>
              <w:r w:rsidRPr="2F88626D" w:rsidR="2F88626D">
                <w:rPr>
                  <w:rFonts w:ascii="Times New Roman" w:hAnsi="Times New Roman" w:cs="Times New Roman"/>
                  <w:b w:val="0"/>
                  <w:bCs w:val="0"/>
                  <w:i w:val="1"/>
                  <w:iCs w:val="1"/>
                  <w:sz w:val="20"/>
                  <w:szCs w:val="20"/>
                  <w:lang w:val="en-US"/>
                </w:rPr>
                <w:t xml:space="preserve">, </w:t>
              </w:r>
              <w:r w:rsidRPr="2F88626D" w:rsidR="2F88626D">
                <w:rPr>
                  <w:rFonts w:ascii="Times New Roman" w:hAnsi="Times New Roman" w:cs="Times New Roman"/>
                  <w:b w:val="0"/>
                  <w:bCs w:val="0"/>
                  <w:i w:val="0"/>
                  <w:iCs w:val="0"/>
                  <w:sz w:val="20"/>
                  <w:szCs w:val="20"/>
                  <w:lang w:val="en-US"/>
                  <w:rPrChange w:author="Justin King" w:date="2021-03-15T16:36:39.07Z" w:id="345172070">
                    <w:rPr>
                      <w:rFonts w:ascii="Times New Roman" w:hAnsi="Times New Roman" w:cs="Times New Roman"/>
                      <w:b w:val="0"/>
                      <w:bCs w:val="0"/>
                      <w:i w:val="1"/>
                      <w:iCs w:val="1"/>
                      <w:sz w:val="20"/>
                      <w:szCs w:val="20"/>
                      <w:lang w:val="en-US"/>
                    </w:rPr>
                  </w:rPrChange>
                </w:rPr>
                <w:t>PHYP will s</w:t>
              </w:r>
            </w:ins>
            <w:ins w:author="Justin King" w:date="2021-03-15T16:36:33.474Z" w:id="441539167">
              <w:r w:rsidRPr="2F88626D" w:rsidR="2F88626D">
                <w:rPr>
                  <w:rFonts w:ascii="Times New Roman" w:hAnsi="Times New Roman" w:cs="Times New Roman"/>
                  <w:b w:val="0"/>
                  <w:bCs w:val="0"/>
                  <w:i w:val="0"/>
                  <w:iCs w:val="0"/>
                  <w:sz w:val="20"/>
                  <w:szCs w:val="20"/>
                  <w:lang w:val="en-US"/>
                  <w:rPrChange w:author="Justin King" w:date="2021-03-15T16:36:39.072Z" w:id="1930818108">
                    <w:rPr>
                      <w:rFonts w:ascii="Times New Roman" w:hAnsi="Times New Roman" w:cs="Times New Roman"/>
                      <w:b w:val="0"/>
                      <w:bCs w:val="0"/>
                      <w:i w:val="1"/>
                      <w:iCs w:val="1"/>
                      <w:sz w:val="20"/>
                      <w:szCs w:val="20"/>
                      <w:lang w:val="en-US"/>
                    </w:rPr>
                  </w:rPrChange>
                </w:rPr>
                <w:t>elect a token for correlating the dump request to the dump file via whatever method it chooses (traditionally PLID).</w:t>
              </w:r>
            </w:ins>
            <w:ins w:author="Justin King" w:date="2021-03-15T16:36:55.682Z" w:id="1837285475">
              <w:r w:rsidRPr="2F88626D" w:rsidR="2F88626D">
                <w:rPr>
                  <w:rFonts w:ascii="Times New Roman" w:hAnsi="Times New Roman" w:cs="Times New Roman"/>
                  <w:b w:val="0"/>
                  <w:bCs w:val="0"/>
                  <w:i w:val="0"/>
                  <w:iCs w:val="0"/>
                  <w:sz w:val="20"/>
                  <w:szCs w:val="20"/>
                  <w:lang w:val="en-US"/>
                </w:rPr>
                <w:t xml:space="preserve"> The selected token will be placed in this field.</w:t>
              </w:r>
            </w:ins>
          </w:p>
          <w:p w:rsidR="5FA5A140" w:rsidP="5FA5A140" w:rsidRDefault="5FA5A140" w14:paraId="6310FC72" w14:textId="208EC612">
            <w:pPr>
              <w:pStyle w:val="PreformattedText"/>
              <w:numPr>
                <w:ilvl w:val="0"/>
                <w:numId w:val="3"/>
              </w:numPr>
              <w:rPr>
                <w:ins w:author="Justin King" w:date="2021-03-15T16:38:11.522Z" w:id="1159541808"/>
                <w:rFonts w:ascii="Times New Roman" w:hAnsi="Times New Roman" w:eastAsia="Times New Roman" w:cs="Times New Roman" w:asciiTheme="minorAscii" w:hAnsiTheme="minorAscii" w:eastAsiaTheme="minorAscii" w:cstheme="minorAscii"/>
                <w:b w:val="0"/>
                <w:bCs w:val="0"/>
                <w:sz w:val="20"/>
                <w:szCs w:val="20"/>
                <w:lang w:val="en-US"/>
              </w:rPr>
              <w:pPrChange w:author="Justin King" w:date="2021-03-15T16:34:14.479Z">
                <w:pPr/>
              </w:pPrChange>
            </w:pPr>
            <w:ins w:author="Justin King" w:date="2021-03-15T16:34:59.864Z" w:id="1089746055">
              <w:r w:rsidRPr="5FA5A140" w:rsidR="5FA5A140">
                <w:rPr>
                  <w:rFonts w:ascii="Times New Roman" w:hAnsi="Times New Roman" w:cs="Times New Roman"/>
                  <w:b w:val="0"/>
                  <w:bCs w:val="0"/>
                  <w:sz w:val="20"/>
                  <w:szCs w:val="20"/>
                  <w:lang w:val="en-US"/>
                </w:rPr>
                <w:t xml:space="preserve">When PHYP responds with a RESOURCE_DUMP, ADJUNCT_DUMP, </w:t>
              </w:r>
            </w:ins>
            <w:ins w:author="Justin King" w:date="2021-03-15T16:35:13.695Z" w:id="469083125">
              <w:r w:rsidRPr="5FA5A140" w:rsidR="5FA5A140">
                <w:rPr>
                  <w:rFonts w:ascii="Times New Roman" w:hAnsi="Times New Roman" w:cs="Times New Roman"/>
                  <w:b w:val="0"/>
                  <w:bCs w:val="0"/>
                  <w:sz w:val="20"/>
                  <w:szCs w:val="20"/>
                  <w:lang w:val="en-US"/>
                </w:rPr>
                <w:t>or DEVICE_DUMP</w:t>
              </w:r>
            </w:ins>
            <w:ins w:author="Justin King" w:date="2021-03-15T16:37:30.929Z" w:id="242305531">
              <w:r w:rsidRPr="5FA5A140" w:rsidR="5FA5A140">
                <w:rPr>
                  <w:rFonts w:ascii="Times New Roman" w:hAnsi="Times New Roman" w:cs="Times New Roman"/>
                  <w:b w:val="0"/>
                  <w:bCs w:val="0"/>
                  <w:sz w:val="20"/>
                  <w:szCs w:val="20"/>
                  <w:lang w:val="en-US"/>
                </w:rPr>
                <w:t xml:space="preserve"> via </w:t>
              </w:r>
              <w:r w:rsidRPr="5FA5A140" w:rsidR="5FA5A140">
                <w:rPr>
                  <w:rFonts w:ascii="Times New Roman" w:hAnsi="Times New Roman" w:cs="Times New Roman"/>
                  <w:b w:val="0"/>
                  <w:bCs w:val="0"/>
                  <w:i w:val="1"/>
                  <w:iCs w:val="1"/>
                  <w:sz w:val="20"/>
                  <w:szCs w:val="20"/>
                  <w:lang w:val="en-US"/>
                </w:rPr>
                <w:t>NewFileAvailableWithMetadata</w:t>
              </w:r>
            </w:ins>
            <w:ins w:author="Justin King" w:date="2021-03-15T16:35:13.695Z" w:id="1119673072">
              <w:r w:rsidRPr="5FA5A140" w:rsidR="5FA5A140">
                <w:rPr>
                  <w:rFonts w:ascii="Times New Roman" w:hAnsi="Times New Roman" w:cs="Times New Roman"/>
                  <w:b w:val="0"/>
                  <w:bCs w:val="0"/>
                  <w:sz w:val="20"/>
                  <w:szCs w:val="20"/>
                  <w:lang w:val="en-US"/>
                </w:rPr>
                <w:t xml:space="preserve">, it will set this </w:t>
              </w:r>
            </w:ins>
            <w:ins w:author="Justin King" w:date="2021-03-15T16:37:22.826Z" w:id="402966181">
              <w:r w:rsidRPr="5FA5A140" w:rsidR="5FA5A140">
                <w:rPr>
                  <w:rFonts w:ascii="Times New Roman" w:hAnsi="Times New Roman" w:cs="Times New Roman"/>
                  <w:b w:val="0"/>
                  <w:bCs w:val="0"/>
                  <w:sz w:val="20"/>
                  <w:szCs w:val="20"/>
                  <w:lang w:val="en-US"/>
                </w:rPr>
                <w:t>field to match the token selected</w:t>
              </w:r>
            </w:ins>
            <w:ins w:author="Justin King" w:date="2021-03-15T16:38:04.858Z" w:id="1882026868">
              <w:r w:rsidRPr="5FA5A140" w:rsidR="5FA5A140">
                <w:rPr>
                  <w:rFonts w:ascii="Times New Roman" w:hAnsi="Times New Roman" w:cs="Times New Roman"/>
                  <w:b w:val="0"/>
                  <w:bCs w:val="0"/>
                  <w:sz w:val="20"/>
                  <w:szCs w:val="20"/>
                  <w:lang w:val="en-US"/>
                </w:rPr>
                <w:t xml:space="preserve"> in the previous step.</w:t>
              </w:r>
            </w:ins>
          </w:p>
          <w:p w:rsidR="5FA5A140" w:rsidP="5FA5A140" w:rsidRDefault="5FA5A140" w14:paraId="787A1DB0" w14:textId="28744B86">
            <w:pPr>
              <w:pStyle w:val="PreformattedText"/>
              <w:numPr>
                <w:ilvl w:val="0"/>
                <w:numId w:val="3"/>
              </w:numPr>
              <w:rPr>
                <w:rFonts w:ascii="Times New Roman" w:hAnsi="Times New Roman" w:eastAsia="Times New Roman" w:cs="Times New Roman" w:asciiTheme="minorAscii" w:hAnsiTheme="minorAscii" w:eastAsiaTheme="minorAscii" w:cstheme="minorAscii"/>
                <w:b w:val="0"/>
                <w:bCs w:val="0"/>
                <w:sz w:val="20"/>
                <w:szCs w:val="20"/>
                <w:lang w:val="en-US"/>
              </w:rPr>
              <w:pPrChange w:author="Justin King" w:date="2021-03-15T16:38:11.527Z">
                <w:pPr/>
              </w:pPrChange>
            </w:pPr>
            <w:ins w:author="Justin King" w:date="2021-03-15T16:38:52.411Z" w:id="383086673">
              <w:r w:rsidRPr="5FA5A140" w:rsidR="5FA5A140">
                <w:rPr>
                  <w:rFonts w:ascii="Times New Roman" w:hAnsi="Times New Roman" w:cs="Times New Roman"/>
                  <w:b w:val="0"/>
                  <w:bCs w:val="0"/>
                  <w:sz w:val="20"/>
                  <w:szCs w:val="20"/>
                  <w:lang w:val="en-US"/>
                </w:rPr>
                <w:t xml:space="preserve">When BMC has processed the dump file, it will acknowledge with </w:t>
              </w:r>
              <w:r w:rsidRPr="5FA5A140" w:rsidR="5FA5A140">
                <w:rPr>
                  <w:rFonts w:ascii="Times New Roman" w:hAnsi="Times New Roman" w:cs="Times New Roman"/>
                  <w:b w:val="0"/>
                  <w:bCs w:val="0"/>
                  <w:i w:val="1"/>
                  <w:iCs w:val="1"/>
                  <w:sz w:val="20"/>
                  <w:szCs w:val="20"/>
                  <w:lang w:val="en-US"/>
                </w:rPr>
                <w:t>FileAckWithMetadata</w:t>
              </w:r>
              <w:r w:rsidRPr="5FA5A140" w:rsidR="5FA5A140">
                <w:rPr>
                  <w:rFonts w:ascii="Times New Roman" w:hAnsi="Times New Roman" w:cs="Times New Roman"/>
                  <w:b w:val="0"/>
                  <w:bCs w:val="0"/>
                  <w:i w:val="1"/>
                  <w:iCs w:val="1"/>
                  <w:sz w:val="20"/>
                  <w:szCs w:val="20"/>
                  <w:lang w:val="en-US"/>
                </w:rPr>
                <w:t>, and will maintain the token PHYP selected in previous steps.</w:t>
              </w:r>
            </w:ins>
          </w:p>
        </w:tc>
      </w:tr>
      <w:tr w:rsidR="5FA5A140" w:rsidTr="70666AC4" w14:paraId="406BF4F8">
        <w:trPr>
          <w:ins w:author="Justin King" w:date="2021-03-15T16:29:42Z" w:id="7461144"/>
        </w:trPr>
        <w:tc>
          <w:tcPr>
            <w:tcW w:w="1995" w:type="dxa"/>
            <w:tcMar/>
            <w:tcPrChange w:author="Justin King" w:date="2021-03-15T16:29:53Z">
              <w:tcPr>
                <w:tcW w:w="4148" w:type="dxa"/>
                <w:tcMar/>
              </w:tcPr>
            </w:tcPrChange>
          </w:tcPr>
          <w:p w:rsidR="5FA5A140" w:rsidP="5FA5A140" w:rsidRDefault="5FA5A140" w14:paraId="7A17FD76" w14:textId="7F9B9CE7">
            <w:pPr>
              <w:pStyle w:val="Normal"/>
              <w:rPr>
                <w:rFonts w:ascii="Times New Roman" w:hAnsi="Times New Roman" w:cs="Times New Roman"/>
                <w:b w:val="1"/>
                <w:bCs w:val="1"/>
                <w:sz w:val="20"/>
                <w:szCs w:val="20"/>
                <w:lang w:val="en-US"/>
              </w:rPr>
            </w:pPr>
            <w:r w:rsidRPr="5FA5A140" w:rsidR="5FA5A140">
              <w:rPr>
                <w:rFonts w:ascii="Times New Roman" w:hAnsi="Times New Roman" w:cs="Times New Roman"/>
                <w:b w:val="1"/>
                <w:bCs w:val="1"/>
                <w:sz w:val="20"/>
                <w:szCs w:val="20"/>
                <w:lang w:val="en-US"/>
              </w:rPr>
              <w:t>File Metadata #2</w:t>
            </w:r>
          </w:p>
        </w:tc>
        <w:tc>
          <w:tcPr>
            <w:tcW w:w="6300" w:type="dxa"/>
            <w:tcMar/>
            <w:tcPrChange w:author="Justin King" w:date="2021-03-15T16:29:53.68Z">
              <w:tcPr>
                <w:tcW w:w="4148" w:type="dxa"/>
                <w:tcMar/>
              </w:tcPr>
            </w:tcPrChange>
          </w:tcPr>
          <w:p w:rsidR="5FA5A140" w:rsidP="2F88626D" w:rsidRDefault="5FA5A140" w14:paraId="25B37A21" w14:textId="611C5441">
            <w:pPr>
              <w:pStyle w:val="PreformattedText"/>
              <w:bidi w:val="0"/>
              <w:spacing w:before="0" w:beforeAutospacing="off" w:after="0" w:afterAutospacing="off" w:line="259" w:lineRule="auto"/>
              <w:ind w:left="0" w:right="0"/>
              <w:jc w:val="left"/>
              <w:rPr>
                <w:ins w:author="Justin King" w:date="2021-04-13T21:53:54.895Z" w:id="1152434244"/>
                <w:rFonts w:ascii="Times New Roman" w:hAnsi="Times New Roman" w:cs="Times New Roman"/>
                <w:b w:val="0"/>
                <w:bCs w:val="0"/>
                <w:sz w:val="20"/>
                <w:szCs w:val="20"/>
                <w:lang w:val="en-US"/>
              </w:rPr>
              <w:pPrChange w:author="Justin King" w:date="2021-04-13T21:53:24.895Z">
                <w:pPr/>
              </w:pPrChange>
            </w:pPr>
            <w:ins w:author="Justin King" w:date="2021-04-13T21:53:52.637Z" w:id="974001338">
              <w:r w:rsidRPr="2F88626D" w:rsidR="2F88626D">
                <w:rPr>
                  <w:rFonts w:ascii="Times New Roman" w:hAnsi="Times New Roman" w:cs="Times New Roman"/>
                  <w:b w:val="0"/>
                  <w:bCs w:val="0"/>
                  <w:sz w:val="20"/>
                  <w:szCs w:val="20"/>
                  <w:lang w:val="en-US"/>
                </w:rPr>
                <w:t xml:space="preserve">Resource Dump Parms </w:t>
              </w:r>
            </w:ins>
            <w:ins w:author="Justin King" w:date="2021-04-13T21:56:41.591Z" w:id="1020687674">
              <w:r w:rsidRPr="2F88626D" w:rsidR="2F88626D">
                <w:rPr>
                  <w:rFonts w:ascii="Times New Roman" w:hAnsi="Times New Roman" w:cs="Times New Roman"/>
                  <w:b w:val="0"/>
                  <w:bCs w:val="0"/>
                  <w:sz w:val="20"/>
                  <w:szCs w:val="20"/>
                  <w:lang w:val="en-US"/>
                </w:rPr>
                <w:t>Status Code</w:t>
              </w:r>
            </w:ins>
          </w:p>
          <w:p w:rsidR="5FA5A140" w:rsidP="2F88626D" w:rsidRDefault="5FA5A140" w14:paraId="1F41DD03" w14:textId="4737B549">
            <w:pPr>
              <w:pStyle w:val="PreformattedText"/>
              <w:numPr>
                <w:ilvl w:val="0"/>
                <w:numId w:val="3"/>
              </w:numPr>
              <w:rPr>
                <w:ins w:author="Justin King" w:date="2021-04-13T21:54:04.048Z" w:id="1948564701"/>
                <w:rFonts w:ascii="Times New Roman" w:hAnsi="Times New Roman" w:eastAsia="Times New Roman" w:cs="Times New Roman" w:asciiTheme="minorAscii" w:hAnsiTheme="minorAscii" w:eastAsiaTheme="minorAscii" w:cstheme="minorAscii"/>
                <w:b w:val="0"/>
                <w:bCs w:val="0"/>
                <w:sz w:val="20"/>
                <w:szCs w:val="20"/>
                <w:lang w:val="en-US"/>
              </w:rPr>
            </w:pPr>
            <w:ins w:author="Justin King" w:date="2021-04-13T21:54:01.772Z" w:id="1164664985">
              <w:r w:rsidRPr="2F88626D" w:rsidR="2F88626D">
                <w:rPr>
                  <w:rFonts w:ascii="Times New Roman" w:hAnsi="Times New Roman" w:cs="Times New Roman"/>
                  <w:b w:val="0"/>
                  <w:bCs w:val="0"/>
                  <w:sz w:val="20"/>
                  <w:szCs w:val="20"/>
                  <w:lang w:val="en-US"/>
                </w:rPr>
                <w:t xml:space="preserve">When passing the initial RESOURCE_DUMP_PARMS file to PHYP, BMC uses the traditional </w:t>
              </w:r>
              <w:r w:rsidRPr="2F88626D" w:rsidR="2F88626D">
                <w:rPr>
                  <w:rFonts w:ascii="Times New Roman" w:hAnsi="Times New Roman" w:cs="Times New Roman"/>
                  <w:b w:val="0"/>
                  <w:bCs w:val="0"/>
                  <w:i w:val="1"/>
                  <w:iCs w:val="1"/>
                  <w:sz w:val="20"/>
                  <w:szCs w:val="20"/>
                  <w:lang w:val="en-US"/>
                </w:rPr>
                <w:t>NewFileAvailable</w:t>
              </w:r>
              <w:r w:rsidRPr="2F88626D" w:rsidR="2F88626D">
                <w:rPr>
                  <w:rFonts w:ascii="Times New Roman" w:hAnsi="Times New Roman" w:cs="Times New Roman"/>
                  <w:b w:val="0"/>
                  <w:bCs w:val="0"/>
                  <w:i w:val="0"/>
                  <w:iCs w:val="0"/>
                  <w:sz w:val="20"/>
                  <w:szCs w:val="20"/>
                  <w:lang w:val="en-US"/>
                </w:rPr>
                <w:t xml:space="preserve"> command (includes no metadata).</w:t>
              </w:r>
            </w:ins>
          </w:p>
          <w:p w:rsidR="5FA5A140" w:rsidP="2F88626D" w:rsidRDefault="5FA5A140" w14:paraId="06215E86" w14:textId="2DF27030">
            <w:pPr>
              <w:pStyle w:val="PreformattedText"/>
              <w:numPr>
                <w:ilvl w:val="0"/>
                <w:numId w:val="3"/>
              </w:numPr>
              <w:rPr>
                <w:ins w:author="Justin King" w:date="2021-04-13T21:54:46.944Z" w:id="605083132"/>
                <w:rFonts w:ascii="Times New Roman" w:hAnsi="Times New Roman" w:eastAsia="Times New Roman" w:cs="Times New Roman" w:asciiTheme="minorAscii" w:hAnsiTheme="minorAscii" w:eastAsiaTheme="minorAscii" w:cstheme="minorAscii"/>
                <w:b w:val="0"/>
                <w:bCs w:val="0"/>
                <w:i w:val="0"/>
                <w:iCs w:val="0"/>
                <w:sz w:val="20"/>
                <w:szCs w:val="20"/>
                <w:lang w:val="en-US"/>
              </w:rPr>
            </w:pPr>
            <w:ins w:author="Justin King" w:date="2021-04-13T21:54:46.763Z" w:id="1044990209">
              <w:r w:rsidRPr="2F88626D" w:rsidR="2F88626D">
                <w:rPr>
                  <w:rFonts w:ascii="Times New Roman" w:hAnsi="Times New Roman" w:cs="Times New Roman"/>
                  <w:b w:val="0"/>
                  <w:bCs w:val="0"/>
                  <w:sz w:val="20"/>
                  <w:szCs w:val="20"/>
                  <w:lang w:val="en-US"/>
                </w:rPr>
                <w:t xml:space="preserve">When PHYP acknowledges the RESOURCE_DUMP_PARMS file using </w:t>
              </w:r>
              <w:r w:rsidRPr="2F88626D" w:rsidR="2F88626D">
                <w:rPr>
                  <w:rFonts w:ascii="Times New Roman" w:hAnsi="Times New Roman" w:cs="Times New Roman"/>
                  <w:b w:val="0"/>
                  <w:bCs w:val="0"/>
                  <w:i w:val="1"/>
                  <w:iCs w:val="1"/>
                  <w:sz w:val="20"/>
                  <w:szCs w:val="20"/>
                  <w:lang w:val="en-US"/>
                </w:rPr>
                <w:t>FileAckWithMetadata</w:t>
              </w:r>
              <w:r w:rsidRPr="2F88626D" w:rsidR="2F88626D">
                <w:rPr>
                  <w:rFonts w:ascii="Times New Roman" w:hAnsi="Times New Roman" w:cs="Times New Roman"/>
                  <w:b w:val="0"/>
                  <w:bCs w:val="0"/>
                  <w:i w:val="1"/>
                  <w:iCs w:val="1"/>
                  <w:sz w:val="20"/>
                  <w:szCs w:val="20"/>
                  <w:lang w:val="en-US"/>
                </w:rPr>
                <w:t>, PHYP will fill in this field with a status code for the request</w:t>
              </w:r>
            </w:ins>
            <w:ins w:author="Justin King" w:date="2021-04-13T21:56:35.727Z" w:id="1348937393">
              <w:r w:rsidRPr="2F88626D" w:rsidR="2F88626D">
                <w:rPr>
                  <w:rFonts w:ascii="Times New Roman" w:hAnsi="Times New Roman" w:cs="Times New Roman"/>
                  <w:b w:val="0"/>
                  <w:bCs w:val="0"/>
                  <w:i w:val="1"/>
                  <w:iCs w:val="1"/>
                  <w:sz w:val="20"/>
                  <w:szCs w:val="20"/>
                  <w:lang w:val="en-US"/>
                </w:rPr>
                <w:t>. Quick Pass at status codes</w:t>
              </w:r>
            </w:ins>
          </w:p>
          <w:p w:rsidR="5FA5A140" w:rsidP="2F88626D" w:rsidRDefault="5FA5A140" w14:paraId="7232AA29" w14:textId="323EF498">
            <w:pPr>
              <w:pStyle w:val="PreformattedText"/>
              <w:numPr>
                <w:ilvl w:val="1"/>
                <w:numId w:val="3"/>
              </w:numPr>
              <w:rPr>
                <w:ins w:author="Justin King" w:date="2021-04-13T21:55:17.565Z" w:id="1962210771"/>
                <w:b w:val="0"/>
                <w:bCs w:val="0"/>
                <w:i w:val="0"/>
                <w:iCs w:val="0"/>
                <w:sz w:val="20"/>
                <w:szCs w:val="20"/>
                <w:lang w:val="en-US"/>
              </w:rPr>
              <w:pPrChange w:author="Justin King" w:date="2021-04-13T21:54:57.138Z">
                <w:pPr>
                  <w:pStyle w:val="PreformattedText"/>
                  <w:numPr>
                    <w:ilvl w:val="0"/>
                    <w:numId w:val="3"/>
                  </w:numPr>
                </w:pPr>
              </w:pPrChange>
            </w:pPr>
            <w:ins w:author="Justin King" w:date="2021-04-13T21:54:59.646Z" w:id="1225981148">
              <w:r w:rsidRPr="2F88626D" w:rsidR="2F88626D">
                <w:rPr>
                  <w:rFonts w:ascii="Times New Roman" w:hAnsi="Times New Roman" w:cs="Times New Roman"/>
                  <w:b w:val="0"/>
                  <w:bCs w:val="0"/>
                  <w:i w:val="1"/>
                  <w:iCs w:val="1"/>
                  <w:sz w:val="20"/>
                  <w:szCs w:val="20"/>
                  <w:lang w:val="en-US"/>
                </w:rPr>
                <w:t>0</w:t>
              </w:r>
            </w:ins>
            <w:ins w:author="Justin King" w:date="2021-04-13T21:55:17.321Z" w:id="1113990895">
              <w:r w:rsidRPr="2F88626D" w:rsidR="2F88626D">
                <w:rPr>
                  <w:rFonts w:ascii="Times New Roman" w:hAnsi="Times New Roman" w:cs="Times New Roman"/>
                  <w:b w:val="0"/>
                  <w:bCs w:val="0"/>
                  <w:i w:val="1"/>
                  <w:iCs w:val="1"/>
                  <w:sz w:val="20"/>
                  <w:szCs w:val="20"/>
                  <w:lang w:val="en-US"/>
                </w:rPr>
                <w:t xml:space="preserve"> == Success (Security Validated)</w:t>
              </w:r>
            </w:ins>
          </w:p>
          <w:p w:rsidR="5FA5A140" w:rsidP="2F88626D" w:rsidRDefault="5FA5A140" w14:paraId="1E9A8C76" w14:textId="1DBACEFB">
            <w:pPr>
              <w:pStyle w:val="PreformattedText"/>
              <w:numPr>
                <w:ilvl w:val="1"/>
                <w:numId w:val="3"/>
              </w:numPr>
              <w:rPr>
                <w:ins w:author="Justin King" w:date="2021-04-13T21:59:48.605Z" w:id="598368860"/>
                <w:b w:val="0"/>
                <w:bCs w:val="0"/>
                <w:i w:val="0"/>
                <w:iCs w:val="0"/>
                <w:sz w:val="20"/>
                <w:szCs w:val="20"/>
                <w:lang w:val="en-US"/>
              </w:rPr>
            </w:pPr>
            <w:ins w:author="Justin King" w:date="2021-04-13T21:55:19.726Z" w:id="1049323516">
              <w:r w:rsidRPr="2F88626D" w:rsidR="2F88626D">
                <w:rPr>
                  <w:rFonts w:ascii="Times New Roman" w:hAnsi="Times New Roman" w:cs="Times New Roman"/>
                  <w:b w:val="0"/>
                  <w:bCs w:val="0"/>
                  <w:i w:val="1"/>
                  <w:iCs w:val="1"/>
                  <w:sz w:val="20"/>
                  <w:szCs w:val="20"/>
                  <w:lang w:val="en-US"/>
                </w:rPr>
                <w:t xml:space="preserve">1 == </w:t>
              </w:r>
            </w:ins>
            <w:ins w:author="Justin King" w:date="2021-04-13T21:59:48.468Z" w:id="1564262843">
              <w:r w:rsidRPr="2F88626D" w:rsidR="2F88626D">
                <w:rPr>
                  <w:rFonts w:ascii="Times New Roman" w:hAnsi="Times New Roman" w:cs="Times New Roman"/>
                  <w:b w:val="0"/>
                  <w:bCs w:val="0"/>
                  <w:i w:val="1"/>
                  <w:iCs w:val="1"/>
                  <w:sz w:val="20"/>
                  <w:szCs w:val="20"/>
                  <w:lang w:val="en-US"/>
                </w:rPr>
                <w:t>ACF File Invalid</w:t>
              </w:r>
            </w:ins>
          </w:p>
          <w:p w:rsidR="5FA5A140" w:rsidP="2F88626D" w:rsidRDefault="5FA5A140" w14:paraId="625E221E" w14:textId="4623D792">
            <w:pPr>
              <w:pStyle w:val="PreformattedText"/>
              <w:numPr>
                <w:ilvl w:val="1"/>
                <w:numId w:val="3"/>
              </w:numPr>
              <w:rPr>
                <w:ins w:author="Justin King" w:date="2021-04-13T21:59:53.083Z" w:id="1258726870"/>
                <w:b w:val="0"/>
                <w:bCs w:val="0"/>
                <w:i w:val="0"/>
                <w:iCs w:val="0"/>
                <w:sz w:val="20"/>
                <w:szCs w:val="20"/>
                <w:lang w:val="en-US"/>
              </w:rPr>
            </w:pPr>
            <w:ins w:author="Justin King" w:date="2021-04-13T21:59:52.935Z" w:id="1209850092">
              <w:r w:rsidRPr="2F88626D" w:rsidR="2F88626D">
                <w:rPr>
                  <w:rFonts w:ascii="Times New Roman" w:hAnsi="Times New Roman" w:cs="Times New Roman"/>
                  <w:b w:val="0"/>
                  <w:bCs w:val="0"/>
                  <w:i w:val="1"/>
                  <w:iCs w:val="1"/>
                  <w:sz w:val="20"/>
                  <w:szCs w:val="20"/>
                  <w:lang w:val="en-US"/>
                </w:rPr>
                <w:t>2 == Password Invalid</w:t>
              </w:r>
            </w:ins>
          </w:p>
          <w:p w:rsidR="5FA5A140" w:rsidP="70666AC4" w:rsidRDefault="5FA5A140" w14:paraId="7F5CFD03" w14:textId="30FC145F">
            <w:pPr>
              <w:pStyle w:val="PreformattedText"/>
              <w:numPr>
                <w:ilvl w:val="1"/>
                <w:numId w:val="3"/>
              </w:numPr>
              <w:rPr>
                <w:ins w:author="Joan Ries" w:date="2021-05-27T19:01:33.274Z" w:id="167132084"/>
                <w:b w:val="0"/>
                <w:bCs w:val="0"/>
                <w:i w:val="0"/>
                <w:iCs w:val="0"/>
                <w:sz w:val="20"/>
                <w:szCs w:val="20"/>
                <w:lang w:val="en-US"/>
              </w:rPr>
            </w:pPr>
            <w:ins w:author="Justin King" w:date="2021-04-13T21:59:59.64Z" w:id="382514551">
              <w:r w:rsidRPr="70666AC4" w:rsidR="70666AC4">
                <w:rPr>
                  <w:rFonts w:ascii="Times New Roman" w:hAnsi="Times New Roman" w:cs="Times New Roman"/>
                  <w:b w:val="0"/>
                  <w:bCs w:val="0"/>
                  <w:i w:val="1"/>
                  <w:iCs w:val="1"/>
                  <w:sz w:val="20"/>
                  <w:szCs w:val="20"/>
                  <w:lang w:val="en-US"/>
                </w:rPr>
                <w:t xml:space="preserve">3 == </w:t>
              </w:r>
            </w:ins>
            <w:ins w:author="Justin King" w:date="2021-04-13T22:00:23.984Z" w:id="464252376">
              <w:r w:rsidRPr="70666AC4" w:rsidR="70666AC4">
                <w:rPr>
                  <w:rFonts w:ascii="Times New Roman" w:hAnsi="Times New Roman" w:cs="Times New Roman"/>
                  <w:b w:val="0"/>
                  <w:bCs w:val="0"/>
                  <w:i w:val="1"/>
                  <w:iCs w:val="1"/>
                  <w:sz w:val="20"/>
                  <w:szCs w:val="20"/>
                  <w:lang w:val="en-US"/>
                </w:rPr>
                <w:t>Permission Denied</w:t>
              </w:r>
            </w:ins>
          </w:p>
          <w:p w:rsidR="70666AC4" w:rsidP="70666AC4" w:rsidRDefault="70666AC4" w14:paraId="18BD27D4" w14:textId="50DE9A81">
            <w:pPr>
              <w:pStyle w:val="PreformattedText"/>
              <w:numPr>
                <w:ilvl w:val="1"/>
                <w:numId w:val="3"/>
              </w:numPr>
              <w:rPr>
                <w:ins w:author="Justin King" w:date="2021-04-13T21:56:57.044Z" w:id="1452445351"/>
                <w:b w:val="0"/>
                <w:bCs w:val="0"/>
                <w:i w:val="0"/>
                <w:iCs w:val="0"/>
                <w:sz w:val="20"/>
                <w:szCs w:val="20"/>
                <w:lang w:val="en-US"/>
              </w:rPr>
            </w:pPr>
            <w:ins w:author="Joan Ries" w:date="2021-05-27T19:01:36.435Z" w:id="1388751549">
              <w:r w:rsidRPr="70666AC4" w:rsidR="70666AC4">
                <w:rPr>
                  <w:rFonts w:ascii="Times New Roman" w:hAnsi="Times New Roman" w:eastAsia="Liberation Mono" w:cs="Times New Roman"/>
                  <w:b w:val="0"/>
                  <w:bCs w:val="0"/>
                  <w:i w:val="1"/>
                  <w:iCs w:val="1"/>
                  <w:sz w:val="20"/>
                  <w:szCs w:val="20"/>
                  <w:lang w:val="en-US"/>
                </w:rPr>
                <w:t>4==</w:t>
              </w:r>
            </w:ins>
            <w:ins w:author="Joan Ries" w:date="2021-05-27T19:10:31.2Z" w:id="259632179">
              <w:r w:rsidRPr="70666AC4" w:rsidR="70666AC4">
                <w:rPr>
                  <w:rFonts w:ascii="Times New Roman" w:hAnsi="Times New Roman" w:eastAsia="Liberation Mono" w:cs="Times New Roman"/>
                  <w:b w:val="0"/>
                  <w:bCs w:val="0"/>
                  <w:i w:val="1"/>
                  <w:iCs w:val="1"/>
                  <w:sz w:val="20"/>
                  <w:szCs w:val="20"/>
                  <w:lang w:val="en-US"/>
                </w:rPr>
                <w:t xml:space="preserve"> </w:t>
              </w:r>
            </w:ins>
            <w:ins w:author="Joan Ries" w:date="2021-05-27T19:02:24.341Z" w:id="1564777916">
              <w:r w:rsidRPr="70666AC4" w:rsidR="70666AC4">
                <w:rPr>
                  <w:rFonts w:ascii="Times New Roman" w:hAnsi="Times New Roman" w:eastAsia="Liberation Mono" w:cs="Times New Roman"/>
                  <w:b w:val="0"/>
                  <w:bCs w:val="0"/>
                  <w:i w:val="1"/>
                  <w:iCs w:val="1"/>
                  <w:sz w:val="20"/>
                  <w:szCs w:val="20"/>
                  <w:lang w:val="en-US"/>
                </w:rPr>
                <w:t>Resource Selector Invalid</w:t>
              </w:r>
            </w:ins>
          </w:p>
          <w:p w:rsidR="5FA5A140" w:rsidP="2F88626D" w:rsidRDefault="5FA5A140" w14:paraId="069D2BD1" w14:textId="6E948674">
            <w:pPr>
              <w:pStyle w:val="PreformattedText"/>
              <w:numPr>
                <w:ilvl w:val="0"/>
                <w:numId w:val="3"/>
              </w:numPr>
              <w:rPr>
                <w:b w:val="0"/>
                <w:bCs w:val="0"/>
                <w:i w:val="0"/>
                <w:iCs w:val="0"/>
                <w:sz w:val="20"/>
                <w:szCs w:val="20"/>
                <w:lang w:val="en-US"/>
              </w:rPr>
              <w:pPrChange w:author="Justin King" w:date="2021-04-13T21:57:03.649Z">
                <w:pPr>
                  <w:pStyle w:val="PreformattedText"/>
                  <w:numPr>
                    <w:ilvl w:val="1"/>
                    <w:numId w:val="3"/>
                  </w:numPr>
                </w:pPr>
              </w:pPrChange>
            </w:pPr>
            <w:ins w:author="Justin King" w:date="2021-04-13T21:57:47.717Z" w:id="342201830">
              <w:r w:rsidRPr="2F88626D" w:rsidR="2F88626D">
                <w:rPr>
                  <w:rFonts w:ascii="Times New Roman" w:hAnsi="Times New Roman" w:cs="Times New Roman"/>
                  <w:b w:val="0"/>
                  <w:bCs w:val="0"/>
                  <w:i w:val="1"/>
                  <w:iCs w:val="1"/>
                  <w:sz w:val="20"/>
                  <w:szCs w:val="20"/>
                  <w:lang w:val="en-US"/>
                </w:rPr>
                <w:t>This field is not used for RESOURCE_DUMP = 0</w:t>
              </w:r>
            </w:ins>
            <w:ins w:author="Justin King" w:date="2021-04-13T21:58:09.054Z" w:id="836061625">
              <w:r w:rsidRPr="2F88626D" w:rsidR="2F88626D">
                <w:rPr>
                  <w:rFonts w:ascii="Times New Roman" w:hAnsi="Times New Roman" w:cs="Times New Roman"/>
                  <w:b w:val="0"/>
                  <w:bCs w:val="0"/>
                  <w:i w:val="1"/>
                  <w:iCs w:val="1"/>
                  <w:sz w:val="20"/>
                  <w:szCs w:val="20"/>
                  <w:lang w:val="en-US"/>
                </w:rPr>
                <w:t>x</w:t>
              </w:r>
            </w:ins>
            <w:ins w:author="Justin King" w:date="2021-04-13T21:57:47.717Z" w:id="1070075496">
              <w:r w:rsidRPr="2F88626D" w:rsidR="2F88626D">
                <w:rPr>
                  <w:rFonts w:ascii="Times New Roman" w:hAnsi="Times New Roman" w:cs="Times New Roman"/>
                  <w:b w:val="0"/>
                  <w:bCs w:val="0"/>
                  <w:i w:val="1"/>
                  <w:iCs w:val="1"/>
                  <w:sz w:val="20"/>
                  <w:szCs w:val="20"/>
                  <w:lang w:val="en-US"/>
                </w:rPr>
                <w:t>0009, ADJUNCT_DUMP = 0</w:t>
              </w:r>
            </w:ins>
            <w:ins w:author="Justin King" w:date="2021-04-13T21:58:12.087Z" w:id="692718103">
              <w:r w:rsidRPr="2F88626D" w:rsidR="2F88626D">
                <w:rPr>
                  <w:rFonts w:ascii="Times New Roman" w:hAnsi="Times New Roman" w:cs="Times New Roman"/>
                  <w:b w:val="0"/>
                  <w:bCs w:val="0"/>
                  <w:i w:val="1"/>
                  <w:iCs w:val="1"/>
                  <w:sz w:val="20"/>
                  <w:szCs w:val="20"/>
                  <w:lang w:val="en-US"/>
                </w:rPr>
                <w:t>x</w:t>
              </w:r>
            </w:ins>
            <w:ins w:author="Justin King" w:date="2021-04-13T21:57:47.717Z" w:id="1373110320">
              <w:r w:rsidRPr="2F88626D" w:rsidR="2F88626D">
                <w:rPr>
                  <w:rFonts w:ascii="Times New Roman" w:hAnsi="Times New Roman" w:cs="Times New Roman"/>
                  <w:b w:val="0"/>
                  <w:bCs w:val="0"/>
                  <w:i w:val="1"/>
                  <w:iCs w:val="1"/>
                  <w:sz w:val="20"/>
                  <w:szCs w:val="20"/>
                  <w:lang w:val="en-US"/>
                </w:rPr>
                <w:t>000B, OR DEVICE_DUMP = 0x000C</w:t>
              </w:r>
            </w:ins>
          </w:p>
        </w:tc>
      </w:tr>
      <w:tr w:rsidR="5FA5A140" w:rsidTr="70666AC4" w14:paraId="4730294D">
        <w:trPr>
          <w:ins w:author="Justin King" w:date="2021-03-15T16:29:42Z" w:id="700296928"/>
        </w:trPr>
        <w:tc>
          <w:tcPr>
            <w:tcW w:w="1995" w:type="dxa"/>
            <w:tcMar/>
            <w:tcPrChange w:author="Justin King" w:date="2021-03-15T16:29:53Z">
              <w:tcPr>
                <w:tcW w:w="4148" w:type="dxa"/>
                <w:tcMar/>
              </w:tcPr>
            </w:tcPrChange>
          </w:tcPr>
          <w:p w:rsidR="5FA5A140" w:rsidP="5FA5A140" w:rsidRDefault="5FA5A140" w14:paraId="0C5AD239" w14:textId="1CD01DD3">
            <w:pPr>
              <w:pStyle w:val="Normal"/>
              <w:rPr>
                <w:rFonts w:ascii="Times New Roman" w:hAnsi="Times New Roman" w:cs="Times New Roman"/>
                <w:b w:val="1"/>
                <w:bCs w:val="1"/>
                <w:sz w:val="20"/>
                <w:szCs w:val="20"/>
                <w:lang w:val="en-US"/>
              </w:rPr>
            </w:pPr>
            <w:r w:rsidRPr="5FA5A140" w:rsidR="5FA5A140">
              <w:rPr>
                <w:rFonts w:ascii="Times New Roman" w:hAnsi="Times New Roman" w:cs="Times New Roman"/>
                <w:b w:val="1"/>
                <w:bCs w:val="1"/>
                <w:sz w:val="20"/>
                <w:szCs w:val="20"/>
                <w:lang w:val="en-US"/>
              </w:rPr>
              <w:t>File Metadata #3</w:t>
            </w:r>
          </w:p>
        </w:tc>
        <w:tc>
          <w:tcPr>
            <w:tcW w:w="6300" w:type="dxa"/>
            <w:tcMar/>
            <w:tcPrChange w:author="Justin King" w:date="2021-03-15T16:29:53Z">
              <w:tcPr>
                <w:tcW w:w="4148" w:type="dxa"/>
                <w:tcMar/>
              </w:tcPr>
            </w:tcPrChange>
          </w:tcPr>
          <w:p w:rsidR="5FA5A140" w:rsidP="70666AC4" w:rsidRDefault="5FA5A140" w14:paraId="50F3A026" w14:textId="50AD95D0">
            <w:pPr>
              <w:pStyle w:val="PreformattedText"/>
              <w:rPr>
                <w:ins w:author="Joan Ries" w:date="2021-05-27T19:06:09.44Z" w:id="754659682"/>
                <w:rFonts w:ascii="Times New Roman" w:hAnsi="Times New Roman" w:cs="Times New Roman"/>
                <w:b w:val="0"/>
                <w:bCs w:val="0"/>
                <w:sz w:val="20"/>
                <w:szCs w:val="20"/>
                <w:lang w:val="en-US"/>
              </w:rPr>
            </w:pPr>
            <w:ins w:author="Joan Ries" w:date="2021-05-27T19:05:59.267Z" w:id="1204051636">
              <w:r w:rsidRPr="70666AC4" w:rsidR="70666AC4">
                <w:rPr>
                  <w:rFonts w:ascii="Times New Roman" w:hAnsi="Times New Roman" w:cs="Times New Roman"/>
                  <w:b w:val="0"/>
                  <w:bCs w:val="0"/>
                  <w:sz w:val="20"/>
                  <w:szCs w:val="20"/>
                  <w:lang w:val="en-US"/>
                </w:rPr>
                <w:t xml:space="preserve">Resource Selector Invalid Detailed Status </w:t>
              </w:r>
            </w:ins>
            <w:ins w:author="Joan Ries" w:date="2021-05-27T19:06:02.367Z" w:id="2014899160">
              <w:r w:rsidRPr="70666AC4" w:rsidR="70666AC4">
                <w:rPr>
                  <w:rFonts w:ascii="Times New Roman" w:hAnsi="Times New Roman" w:cs="Times New Roman"/>
                  <w:b w:val="0"/>
                  <w:bCs w:val="0"/>
                  <w:sz w:val="20"/>
                  <w:szCs w:val="20"/>
                  <w:lang w:val="en-US"/>
                </w:rPr>
                <w:t>Code</w:t>
              </w:r>
            </w:ins>
          </w:p>
          <w:p w:rsidR="5FA5A140" w:rsidP="70666AC4" w:rsidRDefault="5FA5A140" w14:paraId="35000263" w14:textId="1CA3CBB2">
            <w:pPr>
              <w:pStyle w:val="PreformattedText"/>
              <w:numPr>
                <w:ilvl w:val="0"/>
                <w:numId w:val="4"/>
              </w:numPr>
              <w:rPr>
                <w:ins w:author="Joan Ries" w:date="2021-05-27T19:08:03.532Z" w:id="724193338"/>
                <w:rFonts w:ascii="Liberation Mono" w:hAnsi="Liberation Mono" w:eastAsia="Liberation Mono" w:cs="Liberation Mono" w:asciiTheme="minorAscii" w:hAnsiTheme="minorAscii" w:eastAsiaTheme="minorAscii" w:cstheme="minorAscii"/>
                <w:b w:val="0"/>
                <w:bCs w:val="0"/>
                <w:sz w:val="20"/>
                <w:szCs w:val="20"/>
                <w:lang w:val="en-US"/>
              </w:rPr>
              <w:pPrChange w:author="Joan Ries" w:date="2021-05-27T19:06:15.269Z">
                <w:pPr>
                  <w:pStyle w:val="PreformattedText"/>
                </w:pPr>
              </w:pPrChange>
            </w:pPr>
            <w:ins w:author="Joan Ries" w:date="2021-05-27T19:06:56.82Z" w:id="706730960">
              <w:r w:rsidRPr="70666AC4" w:rsidR="70666AC4">
                <w:rPr>
                  <w:rFonts w:ascii="Liberation Mono" w:hAnsi="Liberation Mono" w:eastAsia="Liberation Mono" w:cs="Liberation Mono"/>
                  <w:b w:val="0"/>
                  <w:bCs w:val="0"/>
                  <w:sz w:val="20"/>
                  <w:szCs w:val="20"/>
                  <w:lang w:val="en-US"/>
                </w:rPr>
                <w:t xml:space="preserve">When Resource Dump </w:t>
              </w:r>
              <w:r w:rsidRPr="70666AC4" w:rsidR="70666AC4">
                <w:rPr>
                  <w:rFonts w:ascii="Liberation Mono" w:hAnsi="Liberation Mono" w:eastAsia="Liberation Mono" w:cs="Liberation Mono"/>
                  <w:b w:val="0"/>
                  <w:bCs w:val="0"/>
                  <w:sz w:val="20"/>
                  <w:szCs w:val="20"/>
                  <w:lang w:val="en-US"/>
                </w:rPr>
                <w:t>Parms</w:t>
              </w:r>
              <w:r w:rsidRPr="70666AC4" w:rsidR="70666AC4">
                <w:rPr>
                  <w:rFonts w:ascii="Liberation Mono" w:hAnsi="Liberation Mono" w:eastAsia="Liberation Mono" w:cs="Liberation Mono"/>
                  <w:b w:val="0"/>
                  <w:bCs w:val="0"/>
                  <w:sz w:val="20"/>
                  <w:szCs w:val="20"/>
                  <w:lang w:val="en-US"/>
                </w:rPr>
                <w:t xml:space="preserve"> Status Code is set to Resource Select</w:t>
              </w:r>
            </w:ins>
            <w:ins w:author="Joan Ries" w:date="2021-05-27T19:07:50.31Z" w:id="1528511786">
              <w:r w:rsidRPr="70666AC4" w:rsidR="70666AC4">
                <w:rPr>
                  <w:rFonts w:ascii="Liberation Mono" w:hAnsi="Liberation Mono" w:eastAsia="Liberation Mono" w:cs="Liberation Mono"/>
                  <w:b w:val="0"/>
                  <w:bCs w:val="0"/>
                  <w:sz w:val="20"/>
                  <w:szCs w:val="20"/>
                  <w:lang w:val="en-US"/>
                </w:rPr>
                <w:t>or Invalid, PHYP will fill in this field with a detailed status code</w:t>
              </w:r>
            </w:ins>
            <w:ins w:author="Joan Ries" w:date="2021-05-27T19:08:02.123Z" w:id="1753339896">
              <w:r w:rsidRPr="70666AC4" w:rsidR="70666AC4">
                <w:rPr>
                  <w:rFonts w:ascii="Liberation Mono" w:hAnsi="Liberation Mono" w:eastAsia="Liberation Mono" w:cs="Liberation Mono"/>
                  <w:b w:val="0"/>
                  <w:bCs w:val="0"/>
                  <w:sz w:val="20"/>
                  <w:szCs w:val="20"/>
                  <w:lang w:val="en-US"/>
                </w:rPr>
                <w:t>.</w:t>
              </w:r>
            </w:ins>
          </w:p>
          <w:p w:rsidR="5FA5A140" w:rsidP="70666AC4" w:rsidRDefault="5FA5A140" w14:paraId="7C4FB7A5" w14:textId="3FA02C2F">
            <w:pPr>
              <w:pStyle w:val="PreformattedText"/>
              <w:numPr>
                <w:ilvl w:val="1"/>
                <w:numId w:val="4"/>
              </w:numPr>
              <w:rPr>
                <w:ins w:author="Joan Ries" w:date="2021-05-27T19:09:15.959Z" w:id="941509698"/>
                <w:b w:val="0"/>
                <w:bCs w:val="0"/>
                <w:noProof w:val="0"/>
                <w:sz w:val="20"/>
                <w:szCs w:val="20"/>
                <w:lang w:val="en-US"/>
              </w:rPr>
              <w:pPrChange w:author="Joan Ries" w:date="2021-05-27T19:08:07.081Z">
                <w:pPr/>
              </w:pPrChange>
            </w:pPr>
            <w:ins w:author="Joan Ries" w:date="2021-05-27T19:09:15.959Z" w:id="138258503">
              <w:r w:rsidRPr="70666AC4" w:rsidR="70666AC4">
                <w:rPr>
                  <w:rFonts w:ascii="Helvetica" w:hAnsi="Helvetica" w:eastAsia="Helvetica" w:cs="Helvetica"/>
                  <w:noProof w:val="0"/>
                  <w:sz w:val="18"/>
                  <w:szCs w:val="18"/>
                  <w:lang w:val="en-US"/>
                </w:rPr>
                <w:t>1=</w:t>
              </w:r>
            </w:ins>
            <w:ins w:author="Joan Ries" w:date="2021-05-27T19:10:08.479Z" w:id="349590410">
              <w:r w:rsidRPr="70666AC4" w:rsidR="70666AC4">
                <w:rPr>
                  <w:rFonts w:ascii="Helvetica" w:hAnsi="Helvetica" w:eastAsia="Helvetica" w:cs="Helvetica"/>
                  <w:noProof w:val="0"/>
                  <w:sz w:val="18"/>
                  <w:szCs w:val="18"/>
                  <w:lang w:val="en-US"/>
                </w:rPr>
                <w:t xml:space="preserve">= </w:t>
              </w:r>
            </w:ins>
            <w:ins w:author="Joan Ries" w:date="2021-05-27T19:09:15.959Z" w:id="1745159892">
              <w:r w:rsidRPr="70666AC4" w:rsidR="70666AC4">
                <w:rPr>
                  <w:rFonts w:ascii="Helvetica" w:hAnsi="Helvetica" w:eastAsia="Helvetica" w:cs="Helvetica"/>
                  <w:noProof w:val="0"/>
                  <w:sz w:val="18"/>
                  <w:szCs w:val="18"/>
                  <w:lang w:val="en-US"/>
                </w:rPr>
                <w:t>InvalidParmLength</w:t>
              </w:r>
            </w:ins>
          </w:p>
          <w:p w:rsidR="5FA5A140" w:rsidP="70666AC4" w:rsidRDefault="5FA5A140" w14:paraId="6877750E" w14:textId="7D25C699">
            <w:pPr>
              <w:pStyle w:val="ListParagraph"/>
              <w:numPr>
                <w:ilvl w:val="1"/>
                <w:numId w:val="4"/>
              </w:numPr>
              <w:rPr>
                <w:ins w:author="Joan Ries" w:date="2021-05-27T19:09:15.959Z" w:id="856138250"/>
                <w:rFonts w:ascii="Courier New" w:hAnsi="Courier New" w:eastAsia="Courier New" w:cs="Courier New" w:asciiTheme="minorAscii" w:hAnsiTheme="minorAscii" w:eastAsiaTheme="minorAscii" w:cstheme="minorAscii"/>
                <w:noProof w:val="0"/>
                <w:sz w:val="18"/>
                <w:szCs w:val="18"/>
                <w:lang w:val="en-US"/>
              </w:rPr>
              <w:pPrChange w:author="Joan Ries" w:date="2021-05-27T19:09:15.99Z">
                <w:pPr/>
              </w:pPrChange>
            </w:pPr>
            <w:ins w:author="Joan Ries" w:date="2021-05-27T19:09:15.959Z" w:id="1738736582">
              <w:r w:rsidRPr="70666AC4" w:rsidR="70666AC4">
                <w:rPr>
                  <w:rFonts w:ascii="Helvetica" w:hAnsi="Helvetica" w:eastAsia="Helvetica" w:cs="Helvetica"/>
                  <w:noProof w:val="0"/>
                  <w:sz w:val="18"/>
                  <w:szCs w:val="18"/>
                  <w:lang w:val="en-US"/>
                </w:rPr>
                <w:t>2=</w:t>
              </w:r>
            </w:ins>
            <w:ins w:author="Joan Ries" w:date="2021-05-27T19:10:11.471Z" w:id="32881747">
              <w:r w:rsidRPr="70666AC4" w:rsidR="70666AC4">
                <w:rPr>
                  <w:rFonts w:ascii="Helvetica" w:hAnsi="Helvetica" w:eastAsia="Helvetica" w:cs="Helvetica"/>
                  <w:noProof w:val="0"/>
                  <w:sz w:val="18"/>
                  <w:szCs w:val="18"/>
                  <w:lang w:val="en-US"/>
                </w:rPr>
                <w:t xml:space="preserve">= </w:t>
              </w:r>
            </w:ins>
            <w:ins w:author="Joan Ries" w:date="2021-05-27T19:09:15.959Z" w:id="1414920981">
              <w:r w:rsidRPr="70666AC4" w:rsidR="70666AC4">
                <w:rPr>
                  <w:rFonts w:ascii="Helvetica" w:hAnsi="Helvetica" w:eastAsia="Helvetica" w:cs="Helvetica"/>
                  <w:noProof w:val="0"/>
                  <w:sz w:val="18"/>
                  <w:szCs w:val="18"/>
                  <w:lang w:val="en-US"/>
                </w:rPr>
                <w:t>UnknownParmVersion</w:t>
              </w:r>
            </w:ins>
          </w:p>
          <w:p w:rsidR="5FA5A140" w:rsidP="70666AC4" w:rsidRDefault="5FA5A140" w14:paraId="3CC64B76" w14:textId="75B352B9">
            <w:pPr>
              <w:pStyle w:val="ListParagraph"/>
              <w:numPr>
                <w:ilvl w:val="1"/>
                <w:numId w:val="4"/>
              </w:numPr>
              <w:rPr>
                <w:ins w:author="Joan Ries" w:date="2021-05-27T19:09:15.959Z" w:id="634042822"/>
                <w:rFonts w:ascii="Courier New" w:hAnsi="Courier New" w:eastAsia="Courier New" w:cs="Courier New" w:asciiTheme="minorAscii" w:hAnsiTheme="minorAscii" w:eastAsiaTheme="minorAscii" w:cstheme="minorAscii"/>
                <w:noProof w:val="0"/>
                <w:sz w:val="18"/>
                <w:szCs w:val="18"/>
                <w:lang w:val="en-US"/>
              </w:rPr>
              <w:pPrChange w:author="Joan Ries" w:date="2021-05-27T19:09:16.007Z">
                <w:pPr/>
              </w:pPrChange>
            </w:pPr>
            <w:ins w:author="Joan Ries" w:date="2021-05-27T19:09:35.397Z" w:id="1014336752">
              <w:r w:rsidRPr="70666AC4" w:rsidR="70666AC4">
                <w:rPr>
                  <w:rFonts w:ascii="Helvetica" w:hAnsi="Helvetica" w:eastAsia="Helvetica" w:cs="Helvetica"/>
                  <w:noProof w:val="0"/>
                  <w:sz w:val="18"/>
                  <w:szCs w:val="18"/>
                  <w:lang w:val="en-US"/>
                </w:rPr>
                <w:t>4=</w:t>
              </w:r>
            </w:ins>
            <w:ins w:author="Joan Ries" w:date="2021-05-27T19:10:12.76Z" w:id="542016529">
              <w:r w:rsidRPr="70666AC4" w:rsidR="70666AC4">
                <w:rPr>
                  <w:rFonts w:ascii="Helvetica" w:hAnsi="Helvetica" w:eastAsia="Helvetica" w:cs="Helvetica"/>
                  <w:noProof w:val="0"/>
                  <w:sz w:val="18"/>
                  <w:szCs w:val="18"/>
                  <w:lang w:val="en-US"/>
                </w:rPr>
                <w:t xml:space="preserve">= </w:t>
              </w:r>
            </w:ins>
            <w:ins w:author="Joan Ries" w:date="2021-05-27T19:09:35.397Z" w:id="1242952853">
              <w:r w:rsidRPr="70666AC4" w:rsidR="70666AC4">
                <w:rPr>
                  <w:rFonts w:ascii="Helvetica" w:hAnsi="Helvetica" w:eastAsia="Helvetica" w:cs="Helvetica"/>
                  <w:noProof w:val="0"/>
                  <w:sz w:val="18"/>
                  <w:szCs w:val="18"/>
                  <w:lang w:val="en-US"/>
                </w:rPr>
                <w:t>UnknownClientType</w:t>
              </w:r>
            </w:ins>
          </w:p>
          <w:p w:rsidR="5FA5A140" w:rsidP="70666AC4" w:rsidRDefault="5FA5A140" w14:paraId="4887BC23" w14:textId="2B727070">
            <w:pPr>
              <w:pStyle w:val="ListParagraph"/>
              <w:numPr>
                <w:ilvl w:val="1"/>
                <w:numId w:val="4"/>
              </w:numPr>
              <w:rPr>
                <w:ins w:author="Joan Ries" w:date="2021-05-27T19:09:15.96Z" w:id="2116857615"/>
                <w:rFonts w:ascii="Courier New" w:hAnsi="Courier New" w:eastAsia="Courier New" w:cs="Courier New" w:asciiTheme="minorAscii" w:hAnsiTheme="minorAscii" w:eastAsiaTheme="minorAscii" w:cstheme="minorAscii"/>
                <w:noProof w:val="0"/>
                <w:sz w:val="18"/>
                <w:szCs w:val="18"/>
                <w:lang w:val="en-US"/>
              </w:rPr>
              <w:pPrChange w:author="Joan Ries" w:date="2021-05-27T19:09:16.022Z">
                <w:pPr/>
              </w:pPrChange>
            </w:pPr>
            <w:ins w:author="Joan Ries" w:date="2021-05-27T19:09:15.96Z" w:id="778665505">
              <w:r w:rsidRPr="70666AC4" w:rsidR="70666AC4">
                <w:rPr>
                  <w:rFonts w:ascii="Helvetica" w:hAnsi="Helvetica" w:eastAsia="Helvetica" w:cs="Helvetica"/>
                  <w:noProof w:val="0"/>
                  <w:sz w:val="18"/>
                  <w:szCs w:val="18"/>
                  <w:lang w:val="en-US"/>
                </w:rPr>
                <w:t>5=</w:t>
              </w:r>
            </w:ins>
            <w:ins w:author="Joan Ries" w:date="2021-05-27T19:10:13.705Z" w:id="281180162">
              <w:r w:rsidRPr="70666AC4" w:rsidR="70666AC4">
                <w:rPr>
                  <w:rFonts w:ascii="Helvetica" w:hAnsi="Helvetica" w:eastAsia="Helvetica" w:cs="Helvetica"/>
                  <w:noProof w:val="0"/>
                  <w:sz w:val="18"/>
                  <w:szCs w:val="18"/>
                  <w:lang w:val="en-US"/>
                </w:rPr>
                <w:t xml:space="preserve">= </w:t>
              </w:r>
            </w:ins>
            <w:ins w:author="Joan Ries" w:date="2021-05-27T19:09:15.96Z" w:id="1020815444">
              <w:r w:rsidRPr="70666AC4" w:rsidR="70666AC4">
                <w:rPr>
                  <w:rFonts w:ascii="Helvetica" w:hAnsi="Helvetica" w:eastAsia="Helvetica" w:cs="Helvetica"/>
                  <w:noProof w:val="0"/>
                  <w:sz w:val="18"/>
                  <w:szCs w:val="18"/>
                  <w:lang w:val="en-US"/>
                </w:rPr>
                <w:t>InvalidCommandString</w:t>
              </w:r>
            </w:ins>
          </w:p>
          <w:p w:rsidR="5FA5A140" w:rsidP="70666AC4" w:rsidRDefault="5FA5A140" w14:paraId="468E9872" w14:textId="1003A04F">
            <w:pPr>
              <w:pStyle w:val="ListParagraph"/>
              <w:numPr>
                <w:ilvl w:val="1"/>
                <w:numId w:val="4"/>
              </w:numPr>
              <w:rPr>
                <w:ins w:author="Joan Ries" w:date="2021-05-27T19:09:15.96Z" w:id="1480068466"/>
                <w:rFonts w:ascii="Courier New" w:hAnsi="Courier New" w:eastAsia="Courier New" w:cs="Courier New" w:asciiTheme="minorAscii" w:hAnsiTheme="minorAscii" w:eastAsiaTheme="minorAscii" w:cstheme="minorAscii"/>
                <w:noProof w:val="0"/>
                <w:sz w:val="18"/>
                <w:szCs w:val="18"/>
                <w:lang w:val="en-US"/>
              </w:rPr>
              <w:pPrChange w:author="Joan Ries" w:date="2021-05-27T19:09:16.038Z">
                <w:pPr/>
              </w:pPrChange>
            </w:pPr>
            <w:ins w:author="Joan Ries" w:date="2021-05-27T19:09:15.96Z" w:id="1476939223">
              <w:r w:rsidRPr="70666AC4" w:rsidR="70666AC4">
                <w:rPr>
                  <w:rFonts w:ascii="Helvetica" w:hAnsi="Helvetica" w:eastAsia="Helvetica" w:cs="Helvetica"/>
                  <w:noProof w:val="0"/>
                  <w:sz w:val="18"/>
                  <w:szCs w:val="18"/>
                  <w:lang w:val="en-US"/>
                </w:rPr>
                <w:t>6=</w:t>
              </w:r>
            </w:ins>
            <w:ins w:author="Joan Ries" w:date="2021-05-27T19:10:14.67Z" w:id="1324058861">
              <w:r w:rsidRPr="70666AC4" w:rsidR="70666AC4">
                <w:rPr>
                  <w:rFonts w:ascii="Helvetica" w:hAnsi="Helvetica" w:eastAsia="Helvetica" w:cs="Helvetica"/>
                  <w:noProof w:val="0"/>
                  <w:sz w:val="18"/>
                  <w:szCs w:val="18"/>
                  <w:lang w:val="en-US"/>
                </w:rPr>
                <w:t xml:space="preserve">= </w:t>
              </w:r>
            </w:ins>
            <w:ins w:author="Joan Ries" w:date="2021-05-27T19:09:15.96Z" w:id="2108952903">
              <w:r w:rsidRPr="70666AC4" w:rsidR="70666AC4">
                <w:rPr>
                  <w:rFonts w:ascii="Helvetica" w:hAnsi="Helvetica" w:eastAsia="Helvetica" w:cs="Helvetica"/>
                  <w:noProof w:val="0"/>
                  <w:sz w:val="18"/>
                  <w:szCs w:val="18"/>
                  <w:lang w:val="en-US"/>
                </w:rPr>
                <w:t>InvalidState</w:t>
              </w:r>
            </w:ins>
          </w:p>
          <w:p w:rsidR="5FA5A140" w:rsidP="70666AC4" w:rsidRDefault="5FA5A140" w14:paraId="44DDD52F" w14:textId="1D0579B3">
            <w:pPr>
              <w:pStyle w:val="ListParagraph"/>
              <w:numPr>
                <w:ilvl w:val="1"/>
                <w:numId w:val="4"/>
              </w:numPr>
              <w:rPr>
                <w:ins w:author="Joan Ries" w:date="2021-05-27T19:09:15.96Z" w:id="1926023642"/>
                <w:rFonts w:ascii="Courier New" w:hAnsi="Courier New" w:eastAsia="Courier New" w:cs="Courier New" w:asciiTheme="minorAscii" w:hAnsiTheme="minorAscii" w:eastAsiaTheme="minorAscii" w:cstheme="minorAscii"/>
                <w:noProof w:val="0"/>
                <w:sz w:val="18"/>
                <w:szCs w:val="18"/>
                <w:lang w:val="en-US"/>
              </w:rPr>
              <w:pPrChange w:author="Joan Ries" w:date="2021-05-27T19:09:16.054Z">
                <w:pPr/>
              </w:pPrChange>
            </w:pPr>
            <w:ins w:author="Joan Ries" w:date="2021-05-27T19:09:28.057Z" w:id="607898959">
              <w:r w:rsidRPr="70666AC4" w:rsidR="70666AC4">
                <w:rPr>
                  <w:rFonts w:ascii="Helvetica" w:hAnsi="Helvetica" w:eastAsia="Helvetica" w:cs="Helvetica"/>
                  <w:noProof w:val="0"/>
                  <w:sz w:val="18"/>
                  <w:szCs w:val="18"/>
                  <w:lang w:val="en-US"/>
                </w:rPr>
                <w:t>7=</w:t>
              </w:r>
            </w:ins>
            <w:ins w:author="Joan Ries" w:date="2021-05-27T19:10:17.255Z" w:id="1461425628">
              <w:r w:rsidRPr="70666AC4" w:rsidR="70666AC4">
                <w:rPr>
                  <w:rFonts w:ascii="Helvetica" w:hAnsi="Helvetica" w:eastAsia="Helvetica" w:cs="Helvetica"/>
                  <w:noProof w:val="0"/>
                  <w:sz w:val="18"/>
                  <w:szCs w:val="18"/>
                  <w:lang w:val="en-US"/>
                </w:rPr>
                <w:t xml:space="preserve">= </w:t>
              </w:r>
            </w:ins>
            <w:ins w:author="Joan Ries" w:date="2021-05-27T19:09:28.057Z" w:id="1887542685">
              <w:r w:rsidRPr="70666AC4" w:rsidR="70666AC4">
                <w:rPr>
                  <w:rFonts w:ascii="Helvetica" w:hAnsi="Helvetica" w:eastAsia="Helvetica" w:cs="Helvetica"/>
                  <w:noProof w:val="0"/>
                  <w:sz w:val="18"/>
                  <w:szCs w:val="18"/>
                  <w:lang w:val="en-US"/>
                </w:rPr>
                <w:t>Busy</w:t>
              </w:r>
            </w:ins>
          </w:p>
          <w:p w:rsidR="5FA5A140" w:rsidP="70666AC4" w:rsidRDefault="5FA5A140" w14:paraId="3EF8EB5C" w14:textId="4C283310">
            <w:pPr>
              <w:pStyle w:val="ListParagraph"/>
              <w:numPr>
                <w:ilvl w:val="1"/>
                <w:numId w:val="4"/>
              </w:numPr>
              <w:rPr>
                <w:ins w:author="Joan Ries" w:date="2021-05-27T19:09:15.96Z" w:id="416208209"/>
                <w:rFonts w:ascii="Courier New" w:hAnsi="Courier New" w:eastAsia="Courier New" w:cs="Courier New" w:asciiTheme="minorAscii" w:hAnsiTheme="minorAscii" w:eastAsiaTheme="minorAscii" w:cstheme="minorAscii"/>
                <w:noProof w:val="0"/>
                <w:sz w:val="18"/>
                <w:szCs w:val="18"/>
                <w:lang w:val="en-US"/>
              </w:rPr>
              <w:pPrChange w:author="Joan Ries" w:date="2021-05-27T19:09:16.069Z">
                <w:pPr/>
              </w:pPrChange>
            </w:pPr>
            <w:ins w:author="Joan Ries" w:date="2021-05-27T19:09:15.96Z" w:id="661955934">
              <w:r w:rsidRPr="70666AC4" w:rsidR="70666AC4">
                <w:rPr>
                  <w:rFonts w:ascii="Helvetica" w:hAnsi="Helvetica" w:eastAsia="Helvetica" w:cs="Helvetica"/>
                  <w:noProof w:val="0"/>
                  <w:sz w:val="18"/>
                  <w:szCs w:val="18"/>
                  <w:lang w:val="en-US"/>
                </w:rPr>
                <w:t>8=</w:t>
              </w:r>
            </w:ins>
            <w:ins w:author="Joan Ries" w:date="2021-05-27T19:10:18.071Z" w:id="903980970">
              <w:r w:rsidRPr="70666AC4" w:rsidR="70666AC4">
                <w:rPr>
                  <w:rFonts w:ascii="Helvetica" w:hAnsi="Helvetica" w:eastAsia="Helvetica" w:cs="Helvetica"/>
                  <w:noProof w:val="0"/>
                  <w:sz w:val="18"/>
                  <w:szCs w:val="18"/>
                  <w:lang w:val="en-US"/>
                </w:rPr>
                <w:t xml:space="preserve">= </w:t>
              </w:r>
            </w:ins>
            <w:ins w:author="Joan Ries" w:date="2021-05-27T19:09:15.96Z" w:id="658549634">
              <w:r w:rsidRPr="70666AC4" w:rsidR="70666AC4">
                <w:rPr>
                  <w:rFonts w:ascii="Helvetica" w:hAnsi="Helvetica" w:eastAsia="Helvetica" w:cs="Helvetica"/>
                  <w:noProof w:val="0"/>
                  <w:sz w:val="18"/>
                  <w:szCs w:val="18"/>
                  <w:lang w:val="en-US"/>
                </w:rPr>
                <w:t>UnknownDump</w:t>
              </w:r>
            </w:ins>
          </w:p>
          <w:p w:rsidR="5FA5A140" w:rsidP="70666AC4" w:rsidRDefault="5FA5A140" w14:paraId="2AEE7995" w14:textId="31BF09EA">
            <w:pPr>
              <w:pStyle w:val="ListParagraph"/>
              <w:numPr>
                <w:ilvl w:val="1"/>
                <w:numId w:val="4"/>
              </w:numPr>
              <w:rPr>
                <w:ins w:author="Joan Ries" w:date="2021-05-27T19:09:15.961Z" w:id="1852331970"/>
                <w:rFonts w:ascii="Courier New" w:hAnsi="Courier New" w:eastAsia="Courier New" w:cs="Courier New" w:asciiTheme="minorAscii" w:hAnsiTheme="minorAscii" w:eastAsiaTheme="minorAscii" w:cstheme="minorAscii"/>
                <w:noProof w:val="0"/>
                <w:sz w:val="18"/>
                <w:szCs w:val="18"/>
                <w:lang w:val="en-US"/>
              </w:rPr>
              <w:pPrChange w:author="Joan Ries" w:date="2021-05-27T19:09:16.084Z">
                <w:pPr/>
              </w:pPrChange>
            </w:pPr>
            <w:ins w:author="Joan Ries" w:date="2021-05-27T19:09:15.961Z" w:id="1936614302">
              <w:r w:rsidRPr="70666AC4" w:rsidR="70666AC4">
                <w:rPr>
                  <w:rFonts w:ascii="Helvetica" w:hAnsi="Helvetica" w:eastAsia="Helvetica" w:cs="Helvetica"/>
                  <w:noProof w:val="0"/>
                  <w:sz w:val="18"/>
                  <w:szCs w:val="18"/>
                  <w:lang w:val="en-US"/>
                </w:rPr>
                <w:t>9=</w:t>
              </w:r>
            </w:ins>
            <w:ins w:author="Joan Ries" w:date="2021-05-27T19:10:19.222Z" w:id="147281845">
              <w:r w:rsidRPr="70666AC4" w:rsidR="70666AC4">
                <w:rPr>
                  <w:rFonts w:ascii="Helvetica" w:hAnsi="Helvetica" w:eastAsia="Helvetica" w:cs="Helvetica"/>
                  <w:noProof w:val="0"/>
                  <w:sz w:val="18"/>
                  <w:szCs w:val="18"/>
                  <w:lang w:val="en-US"/>
                </w:rPr>
                <w:t xml:space="preserve">= </w:t>
              </w:r>
            </w:ins>
            <w:ins w:author="Joan Ries" w:date="2021-05-27T19:09:15.961Z" w:id="1212031434">
              <w:r w:rsidRPr="70666AC4" w:rsidR="70666AC4">
                <w:rPr>
                  <w:rFonts w:ascii="Helvetica" w:hAnsi="Helvetica" w:eastAsia="Helvetica" w:cs="Helvetica"/>
                  <w:noProof w:val="0"/>
                  <w:sz w:val="18"/>
                  <w:szCs w:val="18"/>
                  <w:lang w:val="en-US"/>
                </w:rPr>
                <w:t>InvalidOffset</w:t>
              </w:r>
            </w:ins>
          </w:p>
          <w:p w:rsidR="5FA5A140" w:rsidP="70666AC4" w:rsidRDefault="5FA5A140" w14:paraId="5C0FC5E3" w14:textId="25F4247B">
            <w:pPr>
              <w:pStyle w:val="ListParagraph"/>
              <w:numPr>
                <w:ilvl w:val="1"/>
                <w:numId w:val="4"/>
              </w:numPr>
              <w:rPr>
                <w:ins w:author="Joan Ries" w:date="2021-05-27T19:05:17.063Z" w:id="289907065"/>
                <w:rFonts w:ascii="Courier New" w:hAnsi="Courier New" w:eastAsia="Courier New" w:cs="Courier New" w:asciiTheme="minorAscii" w:hAnsiTheme="minorAscii" w:eastAsiaTheme="minorAscii" w:cstheme="minorAscii"/>
                <w:noProof w:val="0"/>
                <w:sz w:val="18"/>
                <w:szCs w:val="18"/>
                <w:lang w:val="en-US"/>
              </w:rPr>
              <w:pPrChange w:author="Joan Ries" w:date="2021-05-27T19:09:16.099Z">
                <w:pPr/>
              </w:pPrChange>
            </w:pPr>
            <w:ins w:author="Joan Ries" w:date="2021-05-27T19:09:15.961Z" w:id="47656048">
              <w:r w:rsidRPr="70666AC4" w:rsidR="70666AC4">
                <w:rPr>
                  <w:rFonts w:ascii="Helvetica" w:hAnsi="Helvetica" w:eastAsia="Helvetica" w:cs="Helvetica"/>
                  <w:noProof w:val="0"/>
                  <w:sz w:val="18"/>
                  <w:szCs w:val="18"/>
                  <w:lang w:val="en-US"/>
                </w:rPr>
                <w:t>10==</w:t>
              </w:r>
            </w:ins>
            <w:ins w:author="Joan Ries" w:date="2021-05-27T19:10:20.727Z" w:id="829624216">
              <w:r w:rsidRPr="70666AC4" w:rsidR="70666AC4">
                <w:rPr>
                  <w:rFonts w:ascii="Helvetica" w:hAnsi="Helvetica" w:eastAsia="Helvetica" w:cs="Helvetica"/>
                  <w:noProof w:val="0"/>
                  <w:sz w:val="18"/>
                  <w:szCs w:val="18"/>
                  <w:lang w:val="en-US"/>
                </w:rPr>
                <w:t xml:space="preserve"> </w:t>
              </w:r>
            </w:ins>
            <w:ins w:author="Joan Ries" w:date="2021-05-27T19:09:15.961Z" w:id="894468964">
              <w:r w:rsidRPr="70666AC4" w:rsidR="70666AC4">
                <w:rPr>
                  <w:rFonts w:ascii="Helvetica" w:hAnsi="Helvetica" w:eastAsia="Helvetica" w:cs="Helvetica"/>
                  <w:noProof w:val="0"/>
                  <w:sz w:val="18"/>
                  <w:szCs w:val="18"/>
                  <w:lang w:val="en-US"/>
                </w:rPr>
                <w:t>EndOfFileReached</w:t>
              </w:r>
            </w:ins>
          </w:p>
          <w:p w:rsidR="5FA5A140" w:rsidP="70666AC4" w:rsidRDefault="5FA5A140" w14:paraId="1396B825" w14:textId="59DDACB8">
            <w:pPr>
              <w:pStyle w:val="PreformattedText"/>
              <w:numPr>
                <w:ilvl w:val="0"/>
                <w:numId w:val="4"/>
              </w:numPr>
              <w:rPr>
                <w:rFonts w:ascii="Times New Roman" w:hAnsi="Times New Roman" w:eastAsia="Times New Roman" w:cs="Times New Roman" w:asciiTheme="minorAscii" w:hAnsiTheme="minorAscii" w:eastAsiaTheme="minorAscii" w:cstheme="minorAscii"/>
                <w:b w:val="0"/>
                <w:bCs w:val="0"/>
                <w:i w:val="0"/>
                <w:iCs w:val="0"/>
                <w:color w:val="D13438"/>
                <w:sz w:val="20"/>
                <w:szCs w:val="20"/>
                <w:lang w:val="en-US"/>
              </w:rPr>
              <w:pPrChange w:author="Joan Ries" w:date="2021-05-27T19:10:58.066Z">
                <w:pPr>
                  <w:pStyle w:val="PreformattedText"/>
                </w:pPr>
              </w:pPrChange>
            </w:pPr>
            <w:ins w:author="Joan Ries" w:date="2021-05-27T19:11:47.698Z" w:id="443013176">
              <w:r w:rsidRPr="70666AC4" w:rsidR="70666AC4">
                <w:rPr>
                  <w:rFonts w:ascii="Times New Roman" w:hAnsi="Times New Roman" w:eastAsia="Times New Roman" w:cs="Times New Roman"/>
                  <w:b w:val="0"/>
                  <w:bCs w:val="0"/>
                  <w:i w:val="0"/>
                  <w:iCs w:val="0"/>
                  <w:noProof w:val="0"/>
                  <w:color w:val="D13438"/>
                  <w:sz w:val="20"/>
                  <w:szCs w:val="20"/>
                  <w:u w:val="single"/>
                  <w:lang w:val="en-US"/>
                </w:rPr>
                <w:t xml:space="preserve">For all other </w:t>
              </w:r>
              <w:r w:rsidRPr="70666AC4" w:rsidR="70666AC4">
                <w:rPr>
                  <w:rFonts w:ascii="Times New Roman" w:hAnsi="Times New Roman" w:eastAsia="Times New Roman" w:cs="Times New Roman"/>
                  <w:b w:val="0"/>
                  <w:bCs w:val="0"/>
                  <w:i w:val="0"/>
                  <w:iCs w:val="0"/>
                  <w:noProof w:val="0"/>
                  <w:color w:val="D13438"/>
                  <w:sz w:val="20"/>
                  <w:szCs w:val="20"/>
                  <w:u w:val="single"/>
                  <w:lang w:val="en-US"/>
                </w:rPr>
                <w:t>R</w:t>
              </w:r>
            </w:ins>
            <w:ins w:author="Joan Ries" w:date="2021-05-27T19:12:40.105Z" w:id="1391496001">
              <w:r w:rsidRPr="70666AC4" w:rsidR="70666AC4">
                <w:rPr>
                  <w:rFonts w:ascii="Times New Roman" w:hAnsi="Times New Roman" w:eastAsia="Times New Roman" w:cs="Times New Roman"/>
                  <w:b w:val="0"/>
                  <w:bCs w:val="0"/>
                  <w:i w:val="0"/>
                  <w:iCs w:val="0"/>
                  <w:noProof w:val="0"/>
                  <w:color w:val="D13438"/>
                  <w:sz w:val="20"/>
                  <w:szCs w:val="20"/>
                  <w:u w:val="single"/>
                  <w:lang w:val="en-US"/>
                </w:rPr>
                <w:t xml:space="preserve">esource Dump </w:t>
              </w:r>
              <w:r w:rsidRPr="70666AC4" w:rsidR="70666AC4">
                <w:rPr>
                  <w:rFonts w:ascii="Times New Roman" w:hAnsi="Times New Roman" w:eastAsia="Times New Roman" w:cs="Times New Roman"/>
                  <w:b w:val="0"/>
                  <w:bCs w:val="0"/>
                  <w:i w:val="0"/>
                  <w:iCs w:val="0"/>
                  <w:noProof w:val="0"/>
                  <w:color w:val="D13438"/>
                  <w:sz w:val="20"/>
                  <w:szCs w:val="20"/>
                  <w:u w:val="single"/>
                  <w:lang w:val="en-US"/>
                </w:rPr>
                <w:t>Parms</w:t>
              </w:r>
              <w:r w:rsidRPr="70666AC4" w:rsidR="70666AC4">
                <w:rPr>
                  <w:rFonts w:ascii="Times New Roman" w:hAnsi="Times New Roman" w:eastAsia="Times New Roman" w:cs="Times New Roman"/>
                  <w:b w:val="0"/>
                  <w:bCs w:val="0"/>
                  <w:i w:val="0"/>
                  <w:iCs w:val="0"/>
                  <w:noProof w:val="0"/>
                  <w:color w:val="D13438"/>
                  <w:sz w:val="20"/>
                  <w:szCs w:val="20"/>
                  <w:u w:val="single"/>
                  <w:lang w:val="en-US"/>
                </w:rPr>
                <w:t xml:space="preserve"> Status Codes, this </w:t>
              </w:r>
            </w:ins>
            <w:ins w:author="Joan Ries" w:date="2021-05-27T19:13:05.728Z" w:id="1331341370">
              <w:r w:rsidRPr="70666AC4" w:rsidR="70666AC4">
                <w:rPr>
                  <w:rFonts w:ascii="Times New Roman" w:hAnsi="Times New Roman" w:eastAsia="Times New Roman" w:cs="Times New Roman"/>
                  <w:b w:val="0"/>
                  <w:bCs w:val="0"/>
                  <w:i w:val="0"/>
                  <w:iCs w:val="0"/>
                  <w:noProof w:val="0"/>
                  <w:color w:val="D13438"/>
                  <w:sz w:val="20"/>
                  <w:szCs w:val="20"/>
                  <w:u w:val="single"/>
                  <w:lang w:val="en-US"/>
                </w:rPr>
                <w:t>value is</w:t>
              </w:r>
            </w:ins>
            <w:ins w:author="Joan Ries" w:date="2021-05-27T19:12:40.105Z" w:id="1764934484">
              <w:r>
                <w:br/>
              </w:r>
            </w:ins>
            <w:ins w:author="Justin King" w:date="2021-03-15T16:30:25.794Z" w:id="1795029233">
              <w:r w:rsidRPr="70666AC4" w:rsidR="70666AC4">
                <w:rPr>
                  <w:rFonts w:ascii="Times New Roman" w:hAnsi="Times New Roman" w:cs="Times New Roman"/>
                  <w:b w:val="0"/>
                  <w:bCs w:val="0"/>
                  <w:sz w:val="20"/>
                  <w:szCs w:val="20"/>
                  <w:lang w:val="en-US"/>
                </w:rPr>
                <w:t>Unused</w:t>
              </w:r>
              <w:r w:rsidRPr="70666AC4" w:rsidR="70666AC4">
                <w:rPr>
                  <w:rFonts w:ascii="Times New Roman" w:hAnsi="Times New Roman" w:cs="Times New Roman"/>
                  <w:b w:val="0"/>
                  <w:bCs w:val="0"/>
                  <w:sz w:val="20"/>
                  <w:szCs w:val="20"/>
                  <w:lang w:val="en-US"/>
                </w:rPr>
                <w:t>, set to 0xFFFFFFFF</w:t>
              </w:r>
            </w:ins>
          </w:p>
        </w:tc>
      </w:tr>
      <w:tr w:rsidR="5FA5A140" w:rsidTr="70666AC4" w14:paraId="0A921FB7">
        <w:trPr>
          <w:ins w:author="Justin King" w:date="2021-03-15T16:29:42Z" w:id="1057672571"/>
        </w:trPr>
        <w:tc>
          <w:tcPr>
            <w:tcW w:w="1995" w:type="dxa"/>
            <w:tcMar/>
            <w:tcPrChange w:author="Justin King" w:date="2021-03-15T16:29:53Z">
              <w:tcPr>
                <w:tcW w:w="4148" w:type="dxa"/>
                <w:tcMar/>
              </w:tcPr>
            </w:tcPrChange>
          </w:tcPr>
          <w:p w:rsidR="5FA5A140" w:rsidP="5FA5A140" w:rsidRDefault="5FA5A140" w14:paraId="2541E5E4" w14:textId="23EAAF20">
            <w:pPr>
              <w:pStyle w:val="Normal"/>
              <w:rPr>
                <w:rFonts w:ascii="Times New Roman" w:hAnsi="Times New Roman" w:cs="Times New Roman"/>
                <w:b w:val="1"/>
                <w:bCs w:val="1"/>
                <w:sz w:val="20"/>
                <w:szCs w:val="20"/>
                <w:lang w:val="en-US"/>
              </w:rPr>
            </w:pPr>
            <w:r w:rsidRPr="5FA5A140" w:rsidR="5FA5A140">
              <w:rPr>
                <w:rFonts w:ascii="Times New Roman" w:hAnsi="Times New Roman" w:cs="Times New Roman"/>
                <w:b w:val="1"/>
                <w:bCs w:val="1"/>
                <w:sz w:val="20"/>
                <w:szCs w:val="20"/>
                <w:lang w:val="en-US"/>
              </w:rPr>
              <w:t>File Metadata #4</w:t>
            </w:r>
          </w:p>
        </w:tc>
        <w:tc>
          <w:tcPr>
            <w:tcW w:w="6300" w:type="dxa"/>
            <w:tcMar/>
            <w:tcPrChange w:author="Justin King" w:date="2021-03-15T16:29:53Z">
              <w:tcPr>
                <w:tcW w:w="4148" w:type="dxa"/>
                <w:tcMar/>
              </w:tcPr>
            </w:tcPrChange>
          </w:tcPr>
          <w:p w:rsidR="5FA5A140" w:rsidP="5FA5A140" w:rsidRDefault="5FA5A140" w14:paraId="2517E278" w14:textId="678CB44B">
            <w:pPr>
              <w:pStyle w:val="PreformattedText"/>
              <w:rPr>
                <w:rFonts w:ascii="Times New Roman" w:hAnsi="Times New Roman" w:cs="Times New Roman"/>
                <w:b w:val="0"/>
                <w:bCs w:val="0"/>
                <w:sz w:val="20"/>
                <w:szCs w:val="20"/>
                <w:lang w:val="en-US"/>
              </w:rPr>
            </w:pPr>
            <w:ins w:author="Justin King" w:date="2021-03-15T16:30:29.497Z" w:id="1101942801">
              <w:r w:rsidRPr="5FA5A140" w:rsidR="5FA5A140">
                <w:rPr>
                  <w:rFonts w:ascii="Times New Roman" w:hAnsi="Times New Roman" w:cs="Times New Roman"/>
                  <w:b w:val="0"/>
                  <w:bCs w:val="0"/>
                  <w:sz w:val="20"/>
                  <w:szCs w:val="20"/>
                  <w:lang w:val="en-US"/>
                </w:rPr>
                <w:t>Unused, set to 0xFFFFFFFF</w:t>
              </w:r>
            </w:ins>
          </w:p>
        </w:tc>
      </w:tr>
    </w:tbl>
    <w:p w:rsidR="5FA5A140" w:rsidP="5FA5A140" w:rsidRDefault="5FA5A140" w14:paraId="5F442A67" w14:textId="09D2F2D4">
      <w:pPr>
        <w:pStyle w:val="Normal"/>
        <w:rPr>
          <w:ins w:author="Justin King" w:date="2021-03-15T16:25:15.651Z" w:id="1591106255"/>
          <w:rFonts w:ascii="Times New Roman" w:hAnsi="Times New Roman" w:cs="Times New Roman"/>
          <w:b w:val="1"/>
          <w:bCs w:val="1"/>
          <w:sz w:val="20"/>
          <w:szCs w:val="20"/>
          <w:lang w:val="en-US"/>
          <w:rPrChange w:author="Justin King" w:date="2021-03-15T16:25:38.444Z" w:id="720314872">
            <w:rPr>
              <w:ins w:author="Justin King" w:date="2021-03-15T16:25:15.651Z" w:id="766213212"/>
              <w:rFonts w:ascii="Times New Roman" w:hAnsi="Times New Roman" w:cs="Times New Roman"/>
              <w:sz w:val="20"/>
              <w:szCs w:val="20"/>
              <w:lang w:val="en-US"/>
            </w:rPr>
          </w:rPrChange>
        </w:rPr>
      </w:pPr>
    </w:p>
    <w:p w:rsidR="5FA5A140" w:rsidP="5FA5A140" w:rsidRDefault="5FA5A140" w14:paraId="0F124714" w14:textId="7F5364F4">
      <w:pPr>
        <w:pStyle w:val="Normal"/>
        <w:rPr>
          <w:ins w:author="Justin King" w:date="2021-03-15T16:42:26.812Z" w:id="444898864"/>
          <w:rFonts w:ascii="Times New Roman" w:hAnsi="Times New Roman" w:cs="Times New Roman"/>
          <w:sz w:val="20"/>
          <w:szCs w:val="20"/>
          <w:lang w:val="en-US"/>
        </w:rPr>
      </w:pPr>
      <w:ins w:author="Justin King" w:date="2021-03-15T16:40:31.892Z" w:id="2119652961">
        <w:r w:rsidRPr="5FA5A140" w:rsidR="5FA5A140">
          <w:rPr>
            <w:rFonts w:ascii="Times New Roman" w:hAnsi="Times New Roman" w:cs="Times New Roman"/>
            <w:sz w:val="20"/>
            <w:szCs w:val="20"/>
            <w:lang w:val="en-US"/>
          </w:rPr>
          <w:t xml:space="preserve">File Metadata for </w:t>
        </w:r>
      </w:ins>
      <w:ins w:author="Justin King" w:date="2021-03-15T16:42:19.004Z" w:id="663647551">
        <w:r w:rsidRPr="5FA5A140" w:rsidR="5FA5A140">
          <w:rPr>
            <w:rFonts w:ascii="Times New Roman" w:hAnsi="Times New Roman" w:cs="Times New Roman"/>
            <w:sz w:val="20"/>
            <w:szCs w:val="20"/>
            <w:lang w:val="en-US"/>
          </w:rPr>
          <w:t>COD_LICENSE_KEY = 0x000D</w:t>
        </w:r>
      </w:ins>
    </w:p>
    <w:tbl>
      <w:tblPr>
        <w:tblStyle w:val="TableGrid"/>
        <w:tblW w:w="0" w:type="auto"/>
        <w:tblLayout w:type="fixed"/>
        <w:tblLook w:val="06A0" w:firstRow="1" w:lastRow="0" w:firstColumn="1" w:lastColumn="0" w:noHBand="1" w:noVBand="1"/>
      </w:tblPr>
      <w:tblGrid>
        <w:gridCol w:w="1995"/>
        <w:gridCol w:w="6300"/>
      </w:tblGrid>
      <w:tr w:rsidR="5FA5A140" w:rsidTr="032E8EFB" w14:paraId="53D4FEE1">
        <w:trPr>
          <w:ins w:author="Justin King" w:date="2021-03-15T16:42:27Z" w:id="763328530"/>
        </w:trPr>
        <w:tc>
          <w:tcPr>
            <w:tcW w:w="1995" w:type="dxa"/>
            <w:tcMar/>
          </w:tcPr>
          <w:p w:rsidR="5FA5A140" w:rsidP="5FA5A140" w:rsidRDefault="5FA5A140" w14:paraId="24E4811D" w14:textId="08815F79">
            <w:pPr>
              <w:pStyle w:val="Normal"/>
              <w:rPr>
                <w:rFonts w:ascii="Times New Roman" w:hAnsi="Times New Roman" w:cs="Times New Roman"/>
                <w:b w:val="1"/>
                <w:bCs w:val="1"/>
                <w:sz w:val="20"/>
                <w:szCs w:val="20"/>
                <w:lang w:val="en-US"/>
              </w:rPr>
            </w:pPr>
            <w:ins w:author="Justin King" w:date="2021-03-15T16:42:27.455Z" w:id="607997099">
              <w:r w:rsidRPr="5FA5A140" w:rsidR="5FA5A140">
                <w:rPr>
                  <w:rFonts w:ascii="Times New Roman" w:hAnsi="Times New Roman" w:cs="Times New Roman"/>
                  <w:b w:val="1"/>
                  <w:bCs w:val="1"/>
                  <w:sz w:val="20"/>
                  <w:szCs w:val="20"/>
                  <w:lang w:val="en-US"/>
                </w:rPr>
                <w:t>File Metadata #1</w:t>
              </w:r>
            </w:ins>
          </w:p>
        </w:tc>
        <w:tc>
          <w:tcPr>
            <w:tcW w:w="6300" w:type="dxa"/>
            <w:tcMar/>
          </w:tcPr>
          <w:p w:rsidR="5FA5A140" w:rsidP="5FA5A140" w:rsidRDefault="5FA5A140" w14:paraId="613D6C10" w14:textId="758CB793">
            <w:pPr>
              <w:pStyle w:val="PreformattedText"/>
              <w:rPr>
                <w:ins w:author="Justin King" w:date="2021-03-15T16:42:27.456Z" w:id="579693422"/>
                <w:rFonts w:ascii="Times New Roman" w:hAnsi="Times New Roman" w:cs="Times New Roman"/>
                <w:b w:val="0"/>
                <w:bCs w:val="0"/>
                <w:sz w:val="20"/>
                <w:szCs w:val="20"/>
                <w:lang w:val="en-US"/>
              </w:rPr>
            </w:pPr>
            <w:ins w:author="Justin King" w:date="2021-03-15T16:42:45.045Z" w:id="683532117">
              <w:r w:rsidRPr="5FA5A140" w:rsidR="5FA5A140">
                <w:rPr>
                  <w:rFonts w:ascii="Times New Roman" w:hAnsi="Times New Roman" w:cs="Times New Roman"/>
                  <w:b w:val="0"/>
                  <w:bCs w:val="0"/>
                  <w:sz w:val="20"/>
                  <w:szCs w:val="20"/>
                  <w:lang w:val="en-US"/>
                </w:rPr>
                <w:t>License Processing Result</w:t>
              </w:r>
            </w:ins>
          </w:p>
          <w:p w:rsidR="5FA5A140" w:rsidP="032E8EFB" w:rsidRDefault="5FA5A140" w14:paraId="1ECF668C" w14:textId="328E67B9">
            <w:pPr>
              <w:pStyle w:val="PreformattedText"/>
              <w:numPr>
                <w:ilvl w:val="0"/>
                <w:numId w:val="3"/>
              </w:numPr>
              <w:rPr>
                <w:ins w:author="Justin King" w:date="2021-03-15T16:42:27.456Z" w:id="1523483037"/>
                <w:rFonts w:ascii="Cambria" w:hAnsi="Cambria" w:eastAsia="Cambria" w:cs="Cambria" w:asciiTheme="minorAscii" w:hAnsiTheme="minorAscii" w:eastAsiaTheme="minorAscii" w:cstheme="minorAscii"/>
                <w:b w:val="0"/>
                <w:bCs w:val="0"/>
                <w:sz w:val="20"/>
                <w:szCs w:val="20"/>
                <w:lang w:val="en-US"/>
              </w:rPr>
            </w:pPr>
            <w:ins w:author="Justin King" w:date="2021-03-15T16:42:27.456Z" w:id="1875459796">
              <w:r w:rsidRPr="032E8EFB" w:rsidR="032E8EFB">
                <w:rPr>
                  <w:rFonts w:ascii="Times New Roman" w:hAnsi="Times New Roman" w:cs="Times New Roman"/>
                  <w:b w:val="0"/>
                  <w:bCs w:val="0"/>
                  <w:sz w:val="20"/>
                  <w:szCs w:val="20"/>
                  <w:lang w:val="en-US"/>
                </w:rPr>
                <w:t xml:space="preserve">When passing the initial COD_LICENSE_KEY file to PHYP via </w:t>
              </w:r>
            </w:ins>
            <w:ins w:author="Justin King" w:date="2021-04-21T01:52:14.078Z" w:id="264348156">
              <w:r w:rsidRPr="032E8EFB" w:rsidR="032E8EFB">
                <w:rPr>
                  <w:rFonts w:ascii="Times New Roman" w:hAnsi="Times New Roman" w:cs="Times New Roman"/>
                  <w:b w:val="0"/>
                  <w:bCs w:val="0"/>
                  <w:i w:val="1"/>
                  <w:iCs w:val="1"/>
                  <w:sz w:val="20"/>
                  <w:szCs w:val="20"/>
                  <w:lang w:val="en-US"/>
                  <w:rPrChange w:author="Justin King" w:date="2021-04-21T01:52:18.76Z" w:id="2046050512">
                    <w:rPr>
                      <w:rFonts w:ascii="Times New Roman" w:hAnsi="Times New Roman" w:cs="Times New Roman"/>
                      <w:b w:val="0"/>
                      <w:bCs w:val="0"/>
                      <w:sz w:val="20"/>
                      <w:szCs w:val="20"/>
                      <w:lang w:val="en-US"/>
                    </w:rPr>
                  </w:rPrChange>
                </w:rPr>
                <w:t>NewFileAvailable</w:t>
              </w:r>
              <w:r w:rsidRPr="032E8EFB" w:rsidR="032E8EFB">
                <w:rPr>
                  <w:rFonts w:ascii="Times New Roman" w:hAnsi="Times New Roman" w:cs="Times New Roman"/>
                  <w:b w:val="0"/>
                  <w:bCs w:val="0"/>
                  <w:i w:val="1"/>
                  <w:iCs w:val="1"/>
                  <w:sz w:val="20"/>
                  <w:szCs w:val="20"/>
                  <w:lang w:val="en-US"/>
                  <w:rPrChange w:author="Justin King" w:date="2021-04-21T01:52:18.76Z" w:id="1842627964">
                    <w:rPr>
                      <w:rFonts w:ascii="Times New Roman" w:hAnsi="Times New Roman" w:cs="Times New Roman"/>
                      <w:b w:val="0"/>
                      <w:bCs w:val="0"/>
                      <w:sz w:val="20"/>
                      <w:szCs w:val="20"/>
                      <w:lang w:val="en-US"/>
                    </w:rPr>
                  </w:rPrChange>
                </w:rPr>
                <w:t>/</w:t>
              </w:r>
            </w:ins>
            <w:ins w:author="Justin King" w:date="2021-03-15T16:42:27.456Z" w:id="762555594">
              <w:r w:rsidRPr="032E8EFB" w:rsidR="032E8EFB">
                <w:rPr>
                  <w:rFonts w:ascii="Times New Roman" w:hAnsi="Times New Roman" w:cs="Times New Roman"/>
                  <w:b w:val="0"/>
                  <w:bCs w:val="0"/>
                  <w:i w:val="1"/>
                  <w:iCs w:val="1"/>
                  <w:sz w:val="20"/>
                  <w:szCs w:val="20"/>
                  <w:lang w:val="en-US"/>
                </w:rPr>
                <w:t>NewFileAvailableWithMetadata</w:t>
              </w:r>
              <w:r w:rsidRPr="032E8EFB" w:rsidR="032E8EFB">
                <w:rPr>
                  <w:rFonts w:ascii="Times New Roman" w:hAnsi="Times New Roman" w:cs="Times New Roman"/>
                  <w:b w:val="0"/>
                  <w:bCs w:val="0"/>
                  <w:sz w:val="20"/>
                  <w:szCs w:val="20"/>
                  <w:lang w:val="en-US"/>
                </w:rPr>
                <w:t>, BMC will set this to 0xFFFFFFFF == unknown</w:t>
              </w:r>
            </w:ins>
          </w:p>
          <w:p w:rsidR="5FA5A140" w:rsidP="5FA5A140" w:rsidRDefault="5FA5A140" w14:paraId="2DAF7D85" w14:textId="7F16CBFC">
            <w:pPr>
              <w:pStyle w:val="PreformattedText"/>
              <w:numPr>
                <w:ilvl w:val="0"/>
                <w:numId w:val="3"/>
              </w:numPr>
              <w:rPr>
                <w:ins w:author="Justin King" w:date="2021-03-15T16:44:10.978Z" w:id="939464065"/>
                <w:rFonts w:ascii="Times New Roman" w:hAnsi="Times New Roman" w:eastAsia="Times New Roman" w:cs="Times New Roman" w:asciiTheme="minorAscii" w:hAnsiTheme="minorAscii" w:eastAsiaTheme="minorAscii" w:cstheme="minorAscii"/>
                <w:b w:val="0"/>
                <w:bCs w:val="0"/>
                <w:sz w:val="20"/>
                <w:szCs w:val="20"/>
                <w:lang w:val="en-US"/>
              </w:rPr>
            </w:pPr>
            <w:ins w:author="Justin King" w:date="2021-03-15T16:42:27.46Z" w:id="1478529281">
              <w:r w:rsidRPr="5FA5A140" w:rsidR="5FA5A140">
                <w:rPr>
                  <w:rFonts w:ascii="Times New Roman" w:hAnsi="Times New Roman" w:cs="Times New Roman"/>
                  <w:b w:val="0"/>
                  <w:bCs w:val="0"/>
                  <w:sz w:val="20"/>
                  <w:szCs w:val="20"/>
                  <w:lang w:val="en-US"/>
                </w:rPr>
                <w:t xml:space="preserve">When PHYP acknowledges the </w:t>
              </w:r>
            </w:ins>
            <w:ins w:author="Justin King" w:date="2021-03-15T16:43:13.725Z" w:id="146344181">
              <w:r w:rsidRPr="5FA5A140" w:rsidR="5FA5A140">
                <w:rPr>
                  <w:rFonts w:ascii="Times New Roman" w:hAnsi="Times New Roman" w:cs="Times New Roman"/>
                  <w:sz w:val="20"/>
                  <w:szCs w:val="20"/>
                  <w:lang w:val="en-US"/>
                </w:rPr>
                <w:t>COD_LICENSE_KEY</w:t>
              </w:r>
            </w:ins>
            <w:ins w:author="Justin King" w:date="2021-03-15T16:42:27.46Z" w:id="1197333368">
              <w:r w:rsidRPr="5FA5A140" w:rsidR="5FA5A140">
                <w:rPr>
                  <w:rFonts w:ascii="Times New Roman" w:hAnsi="Times New Roman" w:cs="Times New Roman"/>
                  <w:b w:val="0"/>
                  <w:bCs w:val="0"/>
                  <w:sz w:val="20"/>
                  <w:szCs w:val="20"/>
                  <w:lang w:val="en-US"/>
                </w:rPr>
                <w:t xml:space="preserve"> file using </w:t>
              </w:r>
              <w:r w:rsidRPr="5FA5A140" w:rsidR="5FA5A140">
                <w:rPr>
                  <w:rFonts w:ascii="Times New Roman" w:hAnsi="Times New Roman" w:cs="Times New Roman"/>
                  <w:b w:val="0"/>
                  <w:bCs w:val="0"/>
                  <w:i w:val="1"/>
                  <w:iCs w:val="1"/>
                  <w:sz w:val="20"/>
                  <w:szCs w:val="20"/>
                  <w:lang w:val="en-US"/>
                </w:rPr>
                <w:t>FileAckWithMetadata</w:t>
              </w:r>
              <w:r w:rsidRPr="5FA5A140" w:rsidR="5FA5A140">
                <w:rPr>
                  <w:rFonts w:ascii="Times New Roman" w:hAnsi="Times New Roman" w:cs="Times New Roman"/>
                  <w:b w:val="0"/>
                  <w:bCs w:val="0"/>
                  <w:i w:val="1"/>
                  <w:iCs w:val="1"/>
                  <w:sz w:val="20"/>
                  <w:szCs w:val="20"/>
                  <w:lang w:val="en-US"/>
                </w:rPr>
                <w:t xml:space="preserve">, </w:t>
              </w:r>
              <w:r w:rsidRPr="5FA5A140" w:rsidR="5FA5A140">
                <w:rPr>
                  <w:rFonts w:ascii="Times New Roman" w:hAnsi="Times New Roman" w:cs="Times New Roman"/>
                  <w:b w:val="0"/>
                  <w:bCs w:val="0"/>
                  <w:i w:val="0"/>
                  <w:iCs w:val="0"/>
                  <w:sz w:val="20"/>
                  <w:szCs w:val="20"/>
                  <w:lang w:val="en-US"/>
                </w:rPr>
                <w:t xml:space="preserve">PHYP will </w:t>
              </w:r>
            </w:ins>
            <w:ins w:author="Justin King" w:date="2021-03-15T16:43:41.568Z" w:id="1593440941">
              <w:r w:rsidRPr="5FA5A140" w:rsidR="5FA5A140">
                <w:rPr>
                  <w:rFonts w:ascii="Times New Roman" w:hAnsi="Times New Roman" w:cs="Times New Roman"/>
                  <w:b w:val="0"/>
                  <w:bCs w:val="0"/>
                  <w:i w:val="0"/>
                  <w:iCs w:val="0"/>
                  <w:sz w:val="20"/>
                  <w:szCs w:val="20"/>
                  <w:lang w:val="en-US"/>
                </w:rPr>
                <w:t xml:space="preserve">set one of the following values that may be mapped to a Redfish </w:t>
              </w:r>
            </w:ins>
            <w:ins w:author="Justin King" w:date="2021-03-15T16:44:10.35Z" w:id="1644630767">
              <w:r w:rsidRPr="5FA5A140" w:rsidR="5FA5A140">
                <w:rPr>
                  <w:rFonts w:ascii="Times New Roman" w:hAnsi="Times New Roman" w:cs="Times New Roman"/>
                  <w:b w:val="0"/>
                  <w:bCs w:val="0"/>
                  <w:i w:val="0"/>
                  <w:iCs w:val="0"/>
                  <w:sz w:val="20"/>
                  <w:szCs w:val="20"/>
                  <w:lang w:val="en-US"/>
                </w:rPr>
                <w:t>construct (message?):</w:t>
              </w:r>
            </w:ins>
          </w:p>
          <w:p w:rsidR="5FA5A140" w:rsidP="5FA5A140" w:rsidRDefault="5FA5A140" w14:paraId="707983EF" w14:textId="73C52879">
            <w:pPr>
              <w:pStyle w:val="PreformattedText"/>
              <w:numPr>
                <w:ilvl w:val="1"/>
                <w:numId w:val="3"/>
              </w:numPr>
              <w:rPr>
                <w:ins w:author="Justin King" w:date="2021-03-15T16:44:28.188Z" w:id="30083468"/>
                <w:b w:val="0"/>
                <w:bCs w:val="0"/>
                <w:sz w:val="20"/>
                <w:szCs w:val="20"/>
                <w:lang w:val="en-US"/>
              </w:rPr>
              <w:pPrChange w:author="Justin King" w:date="2021-03-15T16:44:17.582Z">
                <w:pPr>
                  <w:pStyle w:val="PreformattedText"/>
                  <w:numPr>
                    <w:ilvl w:val="0"/>
                    <w:numId w:val="3"/>
                  </w:numPr>
                </w:pPr>
              </w:pPrChange>
            </w:pPr>
            <w:ins w:author="Justin King" w:date="2021-03-15T16:44:26.398Z" w:id="2206237">
              <w:r w:rsidRPr="5FA5A140" w:rsidR="5FA5A140">
                <w:rPr>
                  <w:rFonts w:ascii="Times New Roman" w:hAnsi="Times New Roman" w:cs="Times New Roman"/>
                  <w:b w:val="0"/>
                  <w:bCs w:val="0"/>
                  <w:i w:val="0"/>
                  <w:iCs w:val="0"/>
                  <w:sz w:val="20"/>
                  <w:szCs w:val="20"/>
                  <w:lang w:val="en-US"/>
                </w:rPr>
                <w:t xml:space="preserve">0x00000000 : </w:t>
              </w:r>
            </w:ins>
            <w:ins w:author="Justin King" w:date="2021-03-15T16:50:22.611Z" w:id="932446286">
              <w:r w:rsidRPr="5FA5A140" w:rsidR="5FA5A140">
                <w:rPr>
                  <w:rFonts w:ascii="Times New Roman" w:hAnsi="Times New Roman" w:cs="Times New Roman"/>
                  <w:b w:val="0"/>
                  <w:bCs w:val="0"/>
                  <w:i w:val="0"/>
                  <w:iCs w:val="0"/>
                  <w:sz w:val="20"/>
                  <w:szCs w:val="20"/>
                  <w:lang w:val="en-US"/>
                </w:rPr>
                <w:t>The license was installed successfully.</w:t>
              </w:r>
            </w:ins>
          </w:p>
          <w:p w:rsidR="5FA5A140" w:rsidP="5FA5A140" w:rsidRDefault="5FA5A140" w14:paraId="6CB7B354" w14:textId="7C76504A">
            <w:pPr>
              <w:pStyle w:val="PreformattedText"/>
              <w:numPr>
                <w:ilvl w:val="1"/>
                <w:numId w:val="3"/>
              </w:numPr>
              <w:rPr>
                <w:ins w:author="Justin King" w:date="2021-03-15T16:46:23.934Z" w:id="1673781444"/>
                <w:b w:val="0"/>
                <w:bCs w:val="0"/>
                <w:sz w:val="20"/>
                <w:szCs w:val="20"/>
                <w:lang w:val="en-US"/>
              </w:rPr>
            </w:pPr>
            <w:ins w:author="Justin King" w:date="2021-03-15T16:45:48.643Z" w:id="1746437038">
              <w:r w:rsidRPr="5FA5A140" w:rsidR="5FA5A140">
                <w:rPr>
                  <w:rFonts w:ascii="Times New Roman" w:hAnsi="Times New Roman" w:cs="Times New Roman"/>
                  <w:b w:val="0"/>
                  <w:bCs w:val="0"/>
                  <w:i w:val="0"/>
                  <w:iCs w:val="0"/>
                  <w:sz w:val="20"/>
                  <w:szCs w:val="20"/>
                  <w:lang w:val="en-US"/>
                </w:rPr>
                <w:t xml:space="preserve">0x00000001 : </w:t>
              </w:r>
            </w:ins>
            <w:ins w:author="Justin King" w:date="2021-03-15T16:46:21.568Z" w:id="1838377615">
              <w:r w:rsidRPr="5FA5A140" w:rsidR="5FA5A140">
                <w:rPr>
                  <w:rFonts w:ascii="Times New Roman" w:hAnsi="Times New Roman" w:cs="Times New Roman"/>
                  <w:b w:val="0"/>
                  <w:bCs w:val="0"/>
                  <w:i w:val="0"/>
                  <w:iCs w:val="0"/>
                  <w:sz w:val="20"/>
                  <w:szCs w:val="20"/>
                  <w:lang w:val="en-US"/>
                </w:rPr>
                <w:t>Invalid License – the license is not valid</w:t>
              </w:r>
            </w:ins>
          </w:p>
          <w:p w:rsidR="5FA5A140" w:rsidP="5FA5A140" w:rsidRDefault="5FA5A140" w14:paraId="56FB0D24" w14:textId="3A700CF2">
            <w:pPr>
              <w:pStyle w:val="PreformattedText"/>
              <w:numPr>
                <w:ilvl w:val="1"/>
                <w:numId w:val="3"/>
              </w:numPr>
              <w:rPr>
                <w:ins w:author="Justin King" w:date="2021-03-15T16:47:15.343Z" w:id="418410684"/>
                <w:b w:val="0"/>
                <w:bCs w:val="0"/>
                <w:sz w:val="20"/>
                <w:szCs w:val="20"/>
                <w:lang w:val="en-US"/>
              </w:rPr>
            </w:pPr>
            <w:ins w:author="Justin King" w:date="2021-03-15T16:46:37.962Z" w:id="1150703322">
              <w:r w:rsidRPr="5FA5A140" w:rsidR="5FA5A140">
                <w:rPr>
                  <w:rFonts w:ascii="Times New Roman" w:hAnsi="Times New Roman" w:cs="Times New Roman"/>
                  <w:b w:val="0"/>
                  <w:bCs w:val="0"/>
                  <w:i w:val="0"/>
                  <w:iCs w:val="0"/>
                  <w:sz w:val="20"/>
                  <w:szCs w:val="20"/>
                  <w:lang w:val="en-US"/>
                </w:rPr>
                <w:t>0x00000002 : Incorrect System</w:t>
              </w:r>
            </w:ins>
            <w:ins w:author="Justin King" w:date="2021-03-15T16:47:14.374Z" w:id="973369692">
              <w:r w:rsidRPr="5FA5A140" w:rsidR="5FA5A140">
                <w:rPr>
                  <w:rFonts w:ascii="Times New Roman" w:hAnsi="Times New Roman" w:cs="Times New Roman"/>
                  <w:b w:val="0"/>
                  <w:bCs w:val="0"/>
                  <w:i w:val="0"/>
                  <w:iCs w:val="0"/>
                  <w:sz w:val="20"/>
                  <w:szCs w:val="20"/>
                  <w:lang w:val="en-US"/>
                </w:rPr>
                <w:t xml:space="preserve"> – the license is valid, but not for the system it was installed on.</w:t>
              </w:r>
            </w:ins>
          </w:p>
          <w:p w:rsidR="5FA5A140" w:rsidP="5FA5A140" w:rsidRDefault="5FA5A140" w14:paraId="5B2B60E1" w14:textId="24B07FB9">
            <w:pPr>
              <w:pStyle w:val="PreformattedText"/>
              <w:numPr>
                <w:ilvl w:val="1"/>
                <w:numId w:val="3"/>
              </w:numPr>
              <w:rPr>
                <w:ins w:author="Justin King" w:date="2021-03-15T16:48:14.645Z" w:id="1552759954"/>
                <w:b w:val="0"/>
                <w:bCs w:val="0"/>
                <w:sz w:val="20"/>
                <w:szCs w:val="20"/>
                <w:lang w:val="en-US"/>
              </w:rPr>
            </w:pPr>
            <w:ins w:author="Justin King" w:date="2021-03-15T16:47:55.824Z" w:id="1422882141">
              <w:r w:rsidRPr="5FA5A140" w:rsidR="5FA5A140">
                <w:rPr>
                  <w:rFonts w:ascii="Times New Roman" w:hAnsi="Times New Roman" w:cs="Times New Roman"/>
                  <w:b w:val="0"/>
                  <w:bCs w:val="0"/>
                  <w:i w:val="0"/>
                  <w:iCs w:val="0"/>
                  <w:sz w:val="20"/>
                  <w:szCs w:val="20"/>
                  <w:lang w:val="en-US"/>
                </w:rPr>
                <w:t>0x00000003 : Incorrect Sequence – the license is valid on this system, but is in the incorrect sequence (</w:t>
              </w:r>
              <w:r w:rsidRPr="5FA5A140" w:rsidR="5FA5A140">
                <w:rPr>
                  <w:rFonts w:ascii="Times New Roman" w:hAnsi="Times New Roman" w:cs="Times New Roman"/>
                  <w:b w:val="0"/>
                  <w:bCs w:val="0"/>
                  <w:i w:val="0"/>
                  <w:iCs w:val="0"/>
                  <w:sz w:val="20"/>
                  <w:szCs w:val="20"/>
                  <w:lang w:val="en-US"/>
                </w:rPr>
                <w:t>eg</w:t>
              </w:r>
              <w:r w:rsidRPr="5FA5A140" w:rsidR="5FA5A140">
                <w:rPr>
                  <w:rFonts w:ascii="Times New Roman" w:hAnsi="Times New Roman" w:cs="Times New Roman"/>
                  <w:b w:val="0"/>
                  <w:bCs w:val="0"/>
                  <w:i w:val="0"/>
                  <w:iCs w:val="0"/>
                  <w:sz w:val="20"/>
                  <w:szCs w:val="20"/>
                  <w:lang w:val="en-US"/>
                </w:rPr>
                <w:t>, was entered more than once).</w:t>
              </w:r>
            </w:ins>
          </w:p>
          <w:p w:rsidR="5FA5A140" w:rsidP="5FA5A140" w:rsidRDefault="5FA5A140" w14:paraId="650B9140" w14:textId="30242CF0">
            <w:pPr>
              <w:pStyle w:val="PreformattedText"/>
              <w:numPr>
                <w:ilvl w:val="1"/>
                <w:numId w:val="3"/>
              </w:numPr>
              <w:rPr>
                <w:b w:val="0"/>
                <w:bCs w:val="0"/>
                <w:sz w:val="20"/>
                <w:szCs w:val="20"/>
                <w:lang w:val="en-US"/>
              </w:rPr>
            </w:pPr>
            <w:ins w:author="Justin King" w:date="2021-03-15T16:48:22.297Z" w:id="359761977">
              <w:r w:rsidRPr="5FA5A140" w:rsidR="5FA5A140">
                <w:rPr>
                  <w:rFonts w:ascii="Times New Roman" w:hAnsi="Times New Roman" w:cs="Times New Roman"/>
                  <w:b w:val="0"/>
                  <w:bCs w:val="0"/>
                  <w:i w:val="0"/>
                  <w:iCs w:val="0"/>
                  <w:sz w:val="20"/>
                  <w:szCs w:val="20"/>
                  <w:lang w:val="en-US"/>
                </w:rPr>
                <w:t>A couple others, get details from Paul Olsen here...</w:t>
              </w:r>
            </w:ins>
          </w:p>
        </w:tc>
      </w:tr>
      <w:tr w:rsidR="5FA5A140" w:rsidTr="032E8EFB" w14:paraId="6AE0F7C8">
        <w:trPr>
          <w:ins w:author="Justin King" w:date="2021-03-15T16:42:27Z" w:id="23562327"/>
        </w:trPr>
        <w:tc>
          <w:tcPr>
            <w:tcW w:w="1995" w:type="dxa"/>
            <w:tcMar/>
          </w:tcPr>
          <w:p w:rsidR="5FA5A140" w:rsidP="5FA5A140" w:rsidRDefault="5FA5A140" w14:paraId="5EC49B28" w14:textId="7F9B9CE7">
            <w:pPr>
              <w:pStyle w:val="Normal"/>
              <w:rPr>
                <w:rFonts w:ascii="Times New Roman" w:hAnsi="Times New Roman" w:cs="Times New Roman"/>
                <w:b w:val="1"/>
                <w:bCs w:val="1"/>
                <w:sz w:val="20"/>
                <w:szCs w:val="20"/>
                <w:lang w:val="en-US"/>
              </w:rPr>
            </w:pPr>
            <w:ins w:author="Justin King" w:date="2021-03-15T16:42:27.467Z" w:id="641123680">
              <w:r w:rsidRPr="5FA5A140" w:rsidR="5FA5A140">
                <w:rPr>
                  <w:rFonts w:ascii="Times New Roman" w:hAnsi="Times New Roman" w:cs="Times New Roman"/>
                  <w:b w:val="1"/>
                  <w:bCs w:val="1"/>
                  <w:sz w:val="20"/>
                  <w:szCs w:val="20"/>
                  <w:lang w:val="en-US"/>
                </w:rPr>
                <w:t>File Metadata #2</w:t>
              </w:r>
            </w:ins>
          </w:p>
        </w:tc>
        <w:tc>
          <w:tcPr>
            <w:tcW w:w="6300" w:type="dxa"/>
            <w:tcMar/>
          </w:tcPr>
          <w:p w:rsidR="5FA5A140" w:rsidP="5FA5A140" w:rsidRDefault="5FA5A140" w14:paraId="385F96E9" w14:textId="558A1265">
            <w:pPr>
              <w:pStyle w:val="PreformattedText"/>
              <w:rPr>
                <w:rFonts w:ascii="Times New Roman" w:hAnsi="Times New Roman" w:cs="Times New Roman"/>
                <w:b w:val="0"/>
                <w:bCs w:val="0"/>
                <w:sz w:val="20"/>
                <w:szCs w:val="20"/>
                <w:lang w:val="en-US"/>
              </w:rPr>
            </w:pPr>
            <w:ins w:author="Justin King" w:date="2021-03-15T16:42:27.467Z" w:id="581803031">
              <w:r w:rsidRPr="5FA5A140" w:rsidR="5FA5A140">
                <w:rPr>
                  <w:rFonts w:ascii="Times New Roman" w:hAnsi="Times New Roman" w:cs="Times New Roman"/>
                  <w:b w:val="0"/>
                  <w:bCs w:val="0"/>
                  <w:sz w:val="20"/>
                  <w:szCs w:val="20"/>
                  <w:lang w:val="en-US"/>
                </w:rPr>
                <w:t>Unused, set to 0xFFFFFFFF</w:t>
              </w:r>
            </w:ins>
          </w:p>
        </w:tc>
      </w:tr>
      <w:tr w:rsidR="5FA5A140" w:rsidTr="032E8EFB" w14:paraId="7E4897D0">
        <w:trPr>
          <w:ins w:author="Justin King" w:date="2021-03-15T16:42:27Z" w:id="1698826762"/>
        </w:trPr>
        <w:tc>
          <w:tcPr>
            <w:tcW w:w="1995" w:type="dxa"/>
            <w:tcMar/>
          </w:tcPr>
          <w:p w:rsidR="5FA5A140" w:rsidP="5FA5A140" w:rsidRDefault="5FA5A140" w14:paraId="2F32A47B" w14:textId="1CD01DD3">
            <w:pPr>
              <w:pStyle w:val="Normal"/>
              <w:rPr>
                <w:rFonts w:ascii="Times New Roman" w:hAnsi="Times New Roman" w:cs="Times New Roman"/>
                <w:b w:val="1"/>
                <w:bCs w:val="1"/>
                <w:sz w:val="20"/>
                <w:szCs w:val="20"/>
                <w:lang w:val="en-US"/>
              </w:rPr>
            </w:pPr>
            <w:ins w:author="Justin King" w:date="2021-03-15T16:42:27.468Z" w:id="949420401">
              <w:r w:rsidRPr="5FA5A140" w:rsidR="5FA5A140">
                <w:rPr>
                  <w:rFonts w:ascii="Times New Roman" w:hAnsi="Times New Roman" w:cs="Times New Roman"/>
                  <w:b w:val="1"/>
                  <w:bCs w:val="1"/>
                  <w:sz w:val="20"/>
                  <w:szCs w:val="20"/>
                  <w:lang w:val="en-US"/>
                </w:rPr>
                <w:t>File Metadata #3</w:t>
              </w:r>
            </w:ins>
          </w:p>
        </w:tc>
        <w:tc>
          <w:tcPr>
            <w:tcW w:w="6300" w:type="dxa"/>
            <w:tcMar/>
          </w:tcPr>
          <w:p w:rsidR="5FA5A140" w:rsidP="5FA5A140" w:rsidRDefault="5FA5A140" w14:paraId="1856E864" w14:textId="194CD9A3">
            <w:pPr>
              <w:pStyle w:val="PreformattedText"/>
              <w:rPr>
                <w:rFonts w:ascii="Times New Roman" w:hAnsi="Times New Roman" w:cs="Times New Roman"/>
                <w:b w:val="0"/>
                <w:bCs w:val="0"/>
                <w:sz w:val="20"/>
                <w:szCs w:val="20"/>
                <w:lang w:val="en-US"/>
              </w:rPr>
            </w:pPr>
            <w:ins w:author="Justin King" w:date="2021-03-15T16:42:27.468Z" w:id="418905719">
              <w:r w:rsidRPr="5FA5A140" w:rsidR="5FA5A140">
                <w:rPr>
                  <w:rFonts w:ascii="Times New Roman" w:hAnsi="Times New Roman" w:cs="Times New Roman"/>
                  <w:b w:val="0"/>
                  <w:bCs w:val="0"/>
                  <w:sz w:val="20"/>
                  <w:szCs w:val="20"/>
                  <w:lang w:val="en-US"/>
                </w:rPr>
                <w:t>Unused, set to 0xFFFFFFFF</w:t>
              </w:r>
            </w:ins>
          </w:p>
        </w:tc>
      </w:tr>
      <w:tr w:rsidR="5FA5A140" w:rsidTr="032E8EFB" w14:paraId="208F8A02">
        <w:trPr>
          <w:ins w:author="Justin King" w:date="2021-03-15T16:42:27Z" w:id="249628978"/>
        </w:trPr>
        <w:tc>
          <w:tcPr>
            <w:tcW w:w="1995" w:type="dxa"/>
            <w:tcMar/>
          </w:tcPr>
          <w:p w:rsidR="5FA5A140" w:rsidP="5FA5A140" w:rsidRDefault="5FA5A140" w14:paraId="2499E98B" w14:textId="23EAAF20">
            <w:pPr>
              <w:pStyle w:val="Normal"/>
              <w:rPr>
                <w:rFonts w:ascii="Times New Roman" w:hAnsi="Times New Roman" w:cs="Times New Roman"/>
                <w:b w:val="1"/>
                <w:bCs w:val="1"/>
                <w:sz w:val="20"/>
                <w:szCs w:val="20"/>
                <w:lang w:val="en-US"/>
              </w:rPr>
            </w:pPr>
            <w:ins w:author="Justin King" w:date="2021-03-15T16:42:27.469Z" w:id="807184420">
              <w:r w:rsidRPr="5FA5A140" w:rsidR="5FA5A140">
                <w:rPr>
                  <w:rFonts w:ascii="Times New Roman" w:hAnsi="Times New Roman" w:cs="Times New Roman"/>
                  <w:b w:val="1"/>
                  <w:bCs w:val="1"/>
                  <w:sz w:val="20"/>
                  <w:szCs w:val="20"/>
                  <w:lang w:val="en-US"/>
                </w:rPr>
                <w:t>File Metadata #4</w:t>
              </w:r>
            </w:ins>
          </w:p>
        </w:tc>
        <w:tc>
          <w:tcPr>
            <w:tcW w:w="6300" w:type="dxa"/>
            <w:tcMar/>
          </w:tcPr>
          <w:p w:rsidR="5FA5A140" w:rsidP="5FA5A140" w:rsidRDefault="5FA5A140" w14:paraId="5609DBD3" w14:textId="678CB44B">
            <w:pPr>
              <w:pStyle w:val="PreformattedText"/>
              <w:rPr>
                <w:rFonts w:ascii="Times New Roman" w:hAnsi="Times New Roman" w:cs="Times New Roman"/>
                <w:b w:val="0"/>
                <w:bCs w:val="0"/>
                <w:sz w:val="20"/>
                <w:szCs w:val="20"/>
                <w:lang w:val="en-US"/>
              </w:rPr>
            </w:pPr>
            <w:ins w:author="Justin King" w:date="2021-03-15T16:42:27.469Z" w:id="1806634335">
              <w:r w:rsidRPr="5FA5A140" w:rsidR="5FA5A140">
                <w:rPr>
                  <w:rFonts w:ascii="Times New Roman" w:hAnsi="Times New Roman" w:cs="Times New Roman"/>
                  <w:b w:val="0"/>
                  <w:bCs w:val="0"/>
                  <w:sz w:val="20"/>
                  <w:szCs w:val="20"/>
                  <w:lang w:val="en-US"/>
                </w:rPr>
                <w:t>Unused, set to 0xFFFFFFFF</w:t>
              </w:r>
            </w:ins>
          </w:p>
        </w:tc>
      </w:tr>
    </w:tbl>
    <w:p w:rsidR="5FA5A140" w:rsidP="5FA5A140" w:rsidRDefault="5FA5A140" w14:paraId="2E5F360F" w14:textId="09D2F2D4">
      <w:pPr>
        <w:pStyle w:val="Normal"/>
        <w:rPr>
          <w:ins w:author="Justin King" w:date="2021-03-15T19:03:13.981Z" w:id="347452333"/>
          <w:rFonts w:ascii="Times New Roman" w:hAnsi="Times New Roman" w:cs="Times New Roman"/>
          <w:b w:val="1"/>
          <w:bCs w:val="1"/>
          <w:sz w:val="20"/>
          <w:szCs w:val="20"/>
          <w:lang w:val="en-US"/>
        </w:rPr>
      </w:pPr>
    </w:p>
    <w:p w:rsidR="5FA5A140" w:rsidP="5FA5A140" w:rsidRDefault="5FA5A140" w14:paraId="78352A54" w14:textId="33FE944E">
      <w:pPr>
        <w:pStyle w:val="Normal"/>
        <w:rPr>
          <w:ins w:author="Justin King" w:date="2021-03-15T16:42:27.469Z" w:id="327825959"/>
          <w:rFonts w:ascii="Times New Roman" w:hAnsi="Times New Roman" w:cs="Times New Roman"/>
          <w:b w:val="1"/>
          <w:bCs w:val="1"/>
          <w:sz w:val="20"/>
          <w:szCs w:val="20"/>
          <w:lang w:val="en-US"/>
        </w:rPr>
      </w:pPr>
      <w:ins w:author="Justin King" w:date="2021-03-15T19:03:27.46Z" w:id="467976834">
        <w:r w:rsidRPr="5FA5A140" w:rsidR="5FA5A140">
          <w:rPr>
            <w:rFonts w:ascii="Times New Roman" w:hAnsi="Times New Roman" w:cs="Times New Roman"/>
            <w:b w:val="1"/>
            <w:bCs w:val="1"/>
            <w:sz w:val="20"/>
            <w:szCs w:val="20"/>
            <w:lang w:val="en-US"/>
          </w:rPr>
          <w:t>All other file types should have all metadata fields set to 0xFFFFFFFF.</w:t>
        </w:r>
      </w:ins>
    </w:p>
    <w:p w:rsidR="5FA5A140" w:rsidP="5FA5A140" w:rsidRDefault="5FA5A140" w14:paraId="0D8CB9C9" w14:textId="766DA828">
      <w:pPr>
        <w:pStyle w:val="Normal"/>
        <w:rPr>
          <w:rFonts w:ascii="Times New Roman" w:hAnsi="Times New Roman" w:cs="Times New Roman"/>
          <w:sz w:val="20"/>
          <w:szCs w:val="20"/>
          <w:lang w:val="en-US"/>
        </w:rPr>
      </w:pPr>
    </w:p>
    <w:sectPr w:rsidR="00A0107C">
      <w:pgSz w:w="11906" w:h="16838" w:orient="portrait"/>
      <w:pgMar w:top="1440" w:right="1800" w:bottom="1440" w:left="1800" w:header="0" w:footer="0" w:gutter="0"/>
      <w:cols w:space="720"/>
      <w:formProt w:val="0"/>
      <w:docGrid w:linePitch="360"/>
    </w:sectPr>
  </w:body>
</w:document>
</file>

<file path=word/comments.xml><?xml version="1.0" encoding="utf-8"?>
<w:comments xmlns:w14="http://schemas.microsoft.com/office/word/2010/wordml" xmlns:w="http://schemas.openxmlformats.org/wordprocessingml/2006/main">
  <w:comment w:initials="JK" w:author="Justin King" w:date="2021-04-13T17:02:16" w:id="1559470246">
    <w:p w:rsidR="2F88626D" w:rsidRDefault="2F88626D" w14:paraId="17D29BB3" w14:textId="1F7FDEF3">
      <w:pPr>
        <w:pStyle w:val="CommentText"/>
      </w:pPr>
      <w:r w:rsidR="2F88626D">
        <w:rPr/>
        <w:t>Suggest we remove this code in favor of the Metadata concept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7D29BB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209B034" w16cex:dateUtc="2021-04-13T22:02:16.28Z"/>
</w16cex:commentsExtensible>
</file>

<file path=word/commentsIds.xml><?xml version="1.0" encoding="utf-8"?>
<w16cid:commentsIds xmlns:mc="http://schemas.openxmlformats.org/markup-compatibility/2006" xmlns:w16cid="http://schemas.microsoft.com/office/word/2016/wordml/cid" mc:Ignorable="w16cid">
  <w16cid:commentId w16cid:paraId="17D29BB3" w16cid:durableId="4209B0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B0604020202020204"/>
    <w:charset w:val="01"/>
    <w:family w:val="modern"/>
    <w:pitch w:val="fixed"/>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A442313"/>
    <w:multiLevelType w:val="multilevel"/>
    <w:tmpl w:val="6D46AA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1BD0A64"/>
    <w:multiLevelType w:val="multilevel"/>
    <w:tmpl w:val="B5CE0E00"/>
    <w:lvl w:ilvl="0">
      <w:start w:val="1"/>
      <w:numFmt w:val="bullet"/>
      <w:lvlText w:val=""/>
      <w:lvlJc w:val="left"/>
      <w:pPr>
        <w:ind w:left="720" w:hanging="360"/>
      </w:pPr>
      <w:rPr>
        <w:rFonts w:hint="default" w:ascii="Symbol" w:hAnsi="Symbol" w:cs="Symbol"/>
        <w:sz w:val="20"/>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5">
    <w:abstractNumId w:val="4"/>
  </w:num>
  <w:num w:numId="4">
    <w:abstractNumId w:val="3"/>
  </w:num>
  <w:num w:numId="3">
    <w:abstractNumId w:val="2"/>
  </w: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Microsoft Office User">
    <w15:presenceInfo w15:providerId="None" w15:userId="Microsoft Office User"/>
  </w15:person>
  <w15:person w15:author="Justin King">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trackRevisions w:val="tru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107C"/>
    <w:rsid w:val="0067203C"/>
    <w:rsid w:val="00A0107C"/>
    <w:rsid w:val="00B96BF1"/>
    <w:rsid w:val="00D00FF4"/>
    <w:rsid w:val="032E8EFB"/>
    <w:rsid w:val="2116B5A5"/>
    <w:rsid w:val="2F88626D"/>
    <w:rsid w:val="5FA5A140"/>
    <w:rsid w:val="70666AC4"/>
  </w:rsids>
  <m:mathPr>
    <m:mathFont m:val="Cambria Math"/>
    <m:brkBin m:val="before"/>
    <m:brkBinSub m:val="--"/>
    <m:smallFrac m:val="0"/>
    <m:dispDef/>
    <m:lMargin m:val="0"/>
    <m:rMargin m:val="0"/>
    <m:defJc m:val="centerGroup"/>
    <m:wrapIndent m:val="1440"/>
    <m:intLim m:val="subSup"/>
    <m:naryLim m:val="undOvr"/>
  </m:mathPr>
  <w:themeFontLang w:val="en-IN"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4CEA3DF"/>
  <w15:docId w15:val="{26961000-717F-B349-94E4-784109C7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TMLPreformattedChar" w:customStyle="1">
    <w:name w:val="HTML Preformatted Char"/>
    <w:basedOn w:val="DefaultParagraphFont"/>
    <w:link w:val="HTMLPreformatted"/>
    <w:uiPriority w:val="99"/>
    <w:semiHidden/>
    <w:qFormat/>
    <w:rsid w:val="00F25A02"/>
    <w:rPr>
      <w:rFonts w:ascii="Courier" w:hAnsi="Courier"/>
      <w:sz w:val="20"/>
      <w:szCs w:val="20"/>
    </w:rPr>
  </w:style>
  <w:style w:type="character" w:styleId="InternetLink" w:customStyle="1">
    <w:name w:val="Internet Link"/>
    <w:basedOn w:val="DefaultParagraphFont"/>
    <w:uiPriority w:val="99"/>
    <w:unhideWhenUsed/>
    <w:rsid w:val="001C6F32"/>
    <w:rPr>
      <w:color w:val="0000FF" w:themeColor="hyperlink"/>
      <w:u w:val="single"/>
    </w:rPr>
  </w:style>
  <w:style w:type="character" w:styleId="BalloonTextChar" w:customStyle="1">
    <w:name w:val="Balloon Text Char"/>
    <w:basedOn w:val="DefaultParagraphFont"/>
    <w:link w:val="BalloonText"/>
    <w:uiPriority w:val="99"/>
    <w:semiHidden/>
    <w:qFormat/>
    <w:rsid w:val="001568D1"/>
    <w:rPr>
      <w:rFonts w:ascii="Times New Roman" w:hAnsi="Times New Roman" w:cs="Times New Roman"/>
      <w:sz w:val="18"/>
      <w:szCs w:val="18"/>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4B2FBA"/>
    <w:pPr>
      <w:ind w:left="720"/>
      <w:contextualSpacing/>
    </w:pPr>
  </w:style>
  <w:style w:type="paragraph" w:styleId="HTMLPreformatted">
    <w:name w:val="HTML Preformatted"/>
    <w:basedOn w:val="Normal"/>
    <w:link w:val="HTMLPreformattedChar"/>
    <w:uiPriority w:val="99"/>
    <w:semiHidden/>
    <w:unhideWhenUsed/>
    <w:qFormat/>
    <w:rsid w:val="00F25A02"/>
    <w:rPr>
      <w:rFonts w:ascii="Courier" w:hAnsi="Courier"/>
      <w:sz w:val="20"/>
      <w:szCs w:val="20"/>
    </w:rPr>
  </w:style>
  <w:style w:type="paragraph" w:styleId="BalloonText">
    <w:name w:val="Balloon Text"/>
    <w:basedOn w:val="Normal"/>
    <w:link w:val="BalloonTextChar"/>
    <w:uiPriority w:val="99"/>
    <w:semiHidden/>
    <w:unhideWhenUsed/>
    <w:qFormat/>
    <w:rsid w:val="001568D1"/>
    <w:rPr>
      <w:rFonts w:ascii="Times New Roman" w:hAnsi="Times New Roman" w:cs="Times New Roman"/>
      <w:sz w:val="18"/>
      <w:szCs w:val="18"/>
    </w:rPr>
  </w:style>
  <w:style w:type="paragraph" w:styleId="PreformattedText" w:customStyle="1">
    <w:name w:val="Preformatted Text"/>
    <w:basedOn w:val="Normal"/>
    <w:qFormat/>
    <w:rPr>
      <w:rFonts w:ascii="Liberation Mono" w:hAnsi="Liberation Mono" w:eastAsia="Liberation Mono" w:cs="Liberation Mono"/>
      <w:sz w:val="20"/>
      <w:szCs w:val="20"/>
    </w:rPr>
  </w:style>
  <w:style w:type="table" w:styleId="TableGrid">
    <w:name w:val="Table Grid"/>
    <w:basedOn w:val="TableNormal"/>
    <w:uiPriority w:val="59"/>
    <w:rsid w:val="002B4AB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microsoft.com/office/2011/relationships/people" Target="peop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dkodihal@in.ibm.com" TargetMode="External" Id="rId5" /><Relationship Type="http://schemas.openxmlformats.org/officeDocument/2006/relationships/webSettings" Target="webSettings.xml" Id="rId4" /><Relationship Type="http://schemas.openxmlformats.org/officeDocument/2006/relationships/comments" Target="/word/comments.xml" Id="R1e3f5809f0434f80" /><Relationship Type="http://schemas.microsoft.com/office/2011/relationships/commentsExtended" Target="/word/commentsExtended.xml" Id="Ra30a5ad2b5934e46" /><Relationship Type="http://schemas.microsoft.com/office/2016/09/relationships/commentsIds" Target="/word/commentsIds.xml" Id="R8345c00a5fbf4082" /><Relationship Type="http://schemas.microsoft.com/office/2018/08/relationships/commentsExtensible" Target="/word/commentsExtensible.xml" Id="R3bd3f4d4bcb34a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Deepak Kodihalli</dc:creator>
  <dc:description/>
  <lastModifiedBy>Joan Ries</lastModifiedBy>
  <revision>49</revision>
  <dcterms:created xsi:type="dcterms:W3CDTF">2019-01-23T11:08:00.0000000Z</dcterms:created>
  <dcterms:modified xsi:type="dcterms:W3CDTF">2021-05-27T19:13:57.6390619Z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